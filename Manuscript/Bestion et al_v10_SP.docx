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520" w:rsidRDefault="00A93520">
      <w:pPr>
        <w:spacing w:line="240" w:lineRule="auto"/>
        <w:jc w:val="both"/>
        <w:rPr>
          <w:rFonts w:ascii="Times New Roman" w:hAnsi="Times New Roman" w:cs="Times New Roman"/>
          <w:b/>
          <w:sz w:val="24"/>
          <w:szCs w:val="24"/>
        </w:rPr>
      </w:pPr>
      <w:r>
        <w:rPr>
          <w:rFonts w:ascii="Times New Roman" w:hAnsi="Times New Roman" w:cs="Times New Roman"/>
          <w:b/>
          <w:sz w:val="24"/>
          <w:szCs w:val="24"/>
        </w:rPr>
        <w:t>Letters</w:t>
      </w:r>
    </w:p>
    <w:p w:rsidR="00222A8B" w:rsidRDefault="00222A8B" w:rsidP="00A93520">
      <w:pPr>
        <w:spacing w:line="240" w:lineRule="auto"/>
        <w:jc w:val="both"/>
        <w:rPr>
          <w:rFonts w:ascii="Times New Roman" w:hAnsi="Times New Roman" w:cs="Times New Roman"/>
          <w:b/>
          <w:sz w:val="24"/>
          <w:szCs w:val="24"/>
        </w:rPr>
      </w:pPr>
      <w:r>
        <w:rPr>
          <w:rFonts w:ascii="Times New Roman" w:hAnsi="Times New Roman" w:cs="Times New Roman"/>
          <w:b/>
          <w:sz w:val="24"/>
          <w:szCs w:val="24"/>
        </w:rPr>
        <w:t>Mismatches in thermal and nutrient physiology predict competitive outcomes among phytoplankton</w:t>
      </w:r>
    </w:p>
    <w:p w:rsidR="00D53743" w:rsidRDefault="00D53743">
      <w:pPr>
        <w:spacing w:line="240" w:lineRule="auto"/>
        <w:rPr>
          <w:rFonts w:ascii="Times New Roman" w:hAnsi="Times New Roman" w:cs="Times New Roman"/>
          <w:sz w:val="24"/>
          <w:szCs w:val="24"/>
        </w:rPr>
      </w:pPr>
      <w:r w:rsidRPr="00D53743">
        <w:rPr>
          <w:rFonts w:ascii="Times New Roman" w:hAnsi="Times New Roman" w:cs="Times New Roman"/>
          <w:b/>
          <w:sz w:val="24"/>
          <w:szCs w:val="24"/>
        </w:rPr>
        <w:t>Short running title</w:t>
      </w:r>
      <w:r>
        <w:rPr>
          <w:rFonts w:ascii="Times New Roman" w:hAnsi="Times New Roman" w:cs="Times New Roman"/>
          <w:sz w:val="24"/>
          <w:szCs w:val="24"/>
        </w:rPr>
        <w:t>: Physiological mismatches predict competition</w:t>
      </w:r>
    </w:p>
    <w:p w:rsidR="0020576C" w:rsidRPr="00A93520" w:rsidRDefault="0020576C" w:rsidP="00A93520">
      <w:pPr>
        <w:spacing w:line="240" w:lineRule="auto"/>
        <w:rPr>
          <w:rFonts w:ascii="Times New Roman" w:hAnsi="Times New Roman" w:cs="Times New Roman"/>
          <w:sz w:val="24"/>
          <w:szCs w:val="24"/>
        </w:rPr>
      </w:pPr>
      <w:proofErr w:type="spellStart"/>
      <w:r w:rsidRPr="0020576C">
        <w:rPr>
          <w:rFonts w:ascii="Times New Roman" w:hAnsi="Times New Roman" w:cs="Times New Roman"/>
          <w:sz w:val="24"/>
          <w:szCs w:val="24"/>
        </w:rPr>
        <w:t>Elvire</w:t>
      </w:r>
      <w:proofErr w:type="spellEnd"/>
      <w:r w:rsidRPr="0020576C">
        <w:rPr>
          <w:rFonts w:ascii="Times New Roman" w:hAnsi="Times New Roman" w:cs="Times New Roman"/>
          <w:sz w:val="24"/>
          <w:szCs w:val="24"/>
        </w:rPr>
        <w:t xml:space="preserve"> Bestion</w:t>
      </w:r>
      <w:r w:rsidRPr="0020576C">
        <w:rPr>
          <w:rFonts w:ascii="Times New Roman" w:hAnsi="Times New Roman" w:cs="Times New Roman"/>
          <w:sz w:val="24"/>
          <w:szCs w:val="24"/>
          <w:vertAlign w:val="superscript"/>
        </w:rPr>
        <w:t>1</w:t>
      </w:r>
      <w:r w:rsidR="00CF35DE">
        <w:rPr>
          <w:rFonts w:ascii="Times New Roman" w:hAnsi="Times New Roman" w:cs="Times New Roman"/>
          <w:sz w:val="24"/>
          <w:szCs w:val="24"/>
          <w:vertAlign w:val="superscript"/>
        </w:rPr>
        <w:t>*</w:t>
      </w:r>
      <w:r w:rsidR="0012428C">
        <w:rPr>
          <w:rFonts w:ascii="Times New Roman" w:hAnsi="Times New Roman" w:cs="Times New Roman"/>
          <w:sz w:val="24"/>
          <w:szCs w:val="24"/>
        </w:rPr>
        <w:t xml:space="preserve">, </w:t>
      </w:r>
      <w:r w:rsidRPr="0020576C">
        <w:rPr>
          <w:rFonts w:ascii="Times New Roman" w:hAnsi="Times New Roman" w:cs="Times New Roman"/>
          <w:sz w:val="24"/>
          <w:szCs w:val="24"/>
        </w:rPr>
        <w:t>Bernardo Garcia-Carreras</w:t>
      </w:r>
      <w:r w:rsidRPr="0020576C">
        <w:rPr>
          <w:rFonts w:ascii="Times New Roman" w:hAnsi="Times New Roman" w:cs="Times New Roman"/>
          <w:sz w:val="24"/>
          <w:szCs w:val="24"/>
          <w:vertAlign w:val="superscript"/>
        </w:rPr>
        <w:t>2</w:t>
      </w:r>
      <w:r w:rsidR="00D4078D" w:rsidRPr="00D4078D">
        <w:rPr>
          <w:rFonts w:ascii="Times New Roman" w:hAnsi="Times New Roman" w:cs="Times New Roman"/>
          <w:sz w:val="24"/>
          <w:szCs w:val="24"/>
        </w:rPr>
        <w:t>,</w:t>
      </w:r>
      <w:r w:rsidR="00D4078D">
        <w:rPr>
          <w:rFonts w:ascii="Times New Roman" w:hAnsi="Times New Roman" w:cs="Times New Roman"/>
          <w:sz w:val="24"/>
          <w:szCs w:val="24"/>
        </w:rPr>
        <w:t xml:space="preserve"> Charlotte-Elisa Schaum</w:t>
      </w:r>
      <w:r w:rsidR="00D4078D" w:rsidRPr="0020576C">
        <w:rPr>
          <w:rFonts w:ascii="Times New Roman" w:hAnsi="Times New Roman" w:cs="Times New Roman"/>
          <w:sz w:val="24"/>
          <w:szCs w:val="24"/>
          <w:vertAlign w:val="superscript"/>
        </w:rPr>
        <w:t>1</w:t>
      </w:r>
      <w:r w:rsidR="00D4078D" w:rsidRPr="00D4078D">
        <w:rPr>
          <w:rFonts w:ascii="Times New Roman" w:hAnsi="Times New Roman" w:cs="Times New Roman"/>
          <w:sz w:val="24"/>
          <w:szCs w:val="24"/>
        </w:rPr>
        <w:t>,</w:t>
      </w:r>
      <w:r w:rsidR="00D4078D">
        <w:rPr>
          <w:rFonts w:ascii="Times New Roman" w:hAnsi="Times New Roman" w:cs="Times New Roman"/>
          <w:sz w:val="24"/>
          <w:szCs w:val="24"/>
        </w:rPr>
        <w:t xml:space="preserve"> Samraat</w:t>
      </w:r>
      <w:r w:rsidRPr="0020576C">
        <w:rPr>
          <w:rFonts w:ascii="Times New Roman" w:hAnsi="Times New Roman" w:cs="Times New Roman"/>
          <w:sz w:val="24"/>
          <w:szCs w:val="24"/>
        </w:rPr>
        <w:t xml:space="preserve"> Pawar</w:t>
      </w:r>
      <w:r w:rsidRPr="0020576C">
        <w:rPr>
          <w:rFonts w:ascii="Times New Roman" w:hAnsi="Times New Roman" w:cs="Times New Roman"/>
          <w:sz w:val="24"/>
          <w:szCs w:val="24"/>
          <w:vertAlign w:val="superscript"/>
        </w:rPr>
        <w:t>2</w:t>
      </w:r>
      <w:r w:rsidRPr="0020576C">
        <w:rPr>
          <w:rFonts w:ascii="Times New Roman" w:hAnsi="Times New Roman" w:cs="Times New Roman"/>
          <w:sz w:val="24"/>
          <w:szCs w:val="24"/>
        </w:rPr>
        <w:t>, G</w:t>
      </w:r>
      <w:r w:rsidR="00D4078D">
        <w:rPr>
          <w:rFonts w:ascii="Times New Roman" w:hAnsi="Times New Roman" w:cs="Times New Roman"/>
          <w:sz w:val="24"/>
          <w:szCs w:val="24"/>
        </w:rPr>
        <w:t>abriel</w:t>
      </w:r>
      <w:r w:rsidRPr="0020576C">
        <w:rPr>
          <w:rFonts w:ascii="Times New Roman" w:hAnsi="Times New Roman" w:cs="Times New Roman"/>
          <w:sz w:val="24"/>
          <w:szCs w:val="24"/>
        </w:rPr>
        <w:t xml:space="preserve"> Yvon-Durocher</w:t>
      </w:r>
      <w:r w:rsidRPr="0020576C">
        <w:rPr>
          <w:rFonts w:ascii="Times New Roman" w:hAnsi="Times New Roman" w:cs="Times New Roman"/>
          <w:sz w:val="24"/>
          <w:szCs w:val="24"/>
          <w:vertAlign w:val="superscript"/>
        </w:rPr>
        <w:t>1</w:t>
      </w:r>
      <w:r w:rsidR="00CF35DE">
        <w:rPr>
          <w:rFonts w:ascii="Times New Roman" w:hAnsi="Times New Roman" w:cs="Times New Roman"/>
          <w:sz w:val="24"/>
          <w:szCs w:val="24"/>
          <w:vertAlign w:val="superscript"/>
        </w:rPr>
        <w:t>*</w:t>
      </w:r>
    </w:p>
    <w:p w:rsidR="00756992" w:rsidRDefault="0020576C">
      <w:pPr>
        <w:widowControl w:val="0"/>
        <w:autoSpaceDE w:val="0"/>
        <w:autoSpaceDN w:val="0"/>
        <w:adjustRightInd w:val="0"/>
        <w:spacing w:after="240" w:line="240" w:lineRule="auto"/>
        <w:outlineLvl w:val="0"/>
        <w:rPr>
          <w:rFonts w:ascii="Times New Roman" w:hAnsi="Times New Roman" w:cs="Times New Roman"/>
          <w:sz w:val="24"/>
          <w:szCs w:val="24"/>
        </w:rPr>
      </w:pPr>
      <w:r w:rsidRPr="0020576C">
        <w:rPr>
          <w:rFonts w:ascii="Times New Roman" w:hAnsi="Times New Roman" w:cs="Times New Roman"/>
          <w:sz w:val="24"/>
          <w:szCs w:val="24"/>
          <w:vertAlign w:val="superscript"/>
        </w:rPr>
        <w:t>1</w:t>
      </w:r>
      <w:r w:rsidRPr="0020576C">
        <w:rPr>
          <w:rFonts w:ascii="Times New Roman" w:hAnsi="Times New Roman" w:cs="Times New Roman"/>
          <w:sz w:val="24"/>
          <w:szCs w:val="24"/>
        </w:rPr>
        <w:t xml:space="preserve">Environment and Sustainability Institute, University of Exeter, Penryn, Cornwall TR10 9EZ, UK </w:t>
      </w:r>
    </w:p>
    <w:p w:rsidR="00756992" w:rsidRDefault="0020576C">
      <w:pPr>
        <w:widowControl w:val="0"/>
        <w:autoSpaceDE w:val="0"/>
        <w:autoSpaceDN w:val="0"/>
        <w:adjustRightInd w:val="0"/>
        <w:spacing w:after="240" w:line="240" w:lineRule="auto"/>
        <w:outlineLvl w:val="0"/>
        <w:rPr>
          <w:rFonts w:ascii="Times New Roman" w:hAnsi="Times New Roman" w:cs="Times New Roman"/>
          <w:iCs/>
          <w:sz w:val="24"/>
          <w:szCs w:val="24"/>
        </w:rPr>
      </w:pPr>
      <w:r w:rsidRPr="0020576C">
        <w:rPr>
          <w:rFonts w:ascii="Times New Roman" w:hAnsi="Times New Roman" w:cs="Times New Roman"/>
          <w:sz w:val="24"/>
          <w:szCs w:val="24"/>
          <w:vertAlign w:val="superscript"/>
        </w:rPr>
        <w:t xml:space="preserve">2 </w:t>
      </w:r>
      <w:proofErr w:type="gramStart"/>
      <w:r w:rsidRPr="0020576C">
        <w:rPr>
          <w:rFonts w:ascii="Times New Roman" w:hAnsi="Times New Roman" w:cs="Times New Roman"/>
          <w:iCs/>
          <w:sz w:val="24"/>
          <w:szCs w:val="24"/>
        </w:rPr>
        <w:t>Department</w:t>
      </w:r>
      <w:proofErr w:type="gramEnd"/>
      <w:r w:rsidRPr="0020576C">
        <w:rPr>
          <w:rFonts w:ascii="Times New Roman" w:hAnsi="Times New Roman" w:cs="Times New Roman"/>
          <w:iCs/>
          <w:sz w:val="24"/>
          <w:szCs w:val="24"/>
        </w:rPr>
        <w:t xml:space="preserve"> of Life Sciences, Imperial College London, </w:t>
      </w:r>
      <w:proofErr w:type="spellStart"/>
      <w:r w:rsidRPr="0020576C">
        <w:rPr>
          <w:rFonts w:ascii="Times New Roman" w:hAnsi="Times New Roman" w:cs="Times New Roman"/>
          <w:iCs/>
          <w:sz w:val="24"/>
          <w:szCs w:val="24"/>
        </w:rPr>
        <w:t>Silwood</w:t>
      </w:r>
      <w:proofErr w:type="spellEnd"/>
      <w:r w:rsidRPr="0020576C">
        <w:rPr>
          <w:rFonts w:ascii="Times New Roman" w:hAnsi="Times New Roman" w:cs="Times New Roman"/>
          <w:iCs/>
          <w:sz w:val="24"/>
          <w:szCs w:val="24"/>
        </w:rPr>
        <w:t xml:space="preserve"> Park Campus, Ascot, Berkshire,</w:t>
      </w:r>
      <w:r w:rsidR="006448B0">
        <w:rPr>
          <w:rFonts w:ascii="Times New Roman" w:hAnsi="Times New Roman" w:cs="Times New Roman"/>
          <w:iCs/>
          <w:sz w:val="24"/>
          <w:szCs w:val="24"/>
        </w:rPr>
        <w:t xml:space="preserve"> </w:t>
      </w:r>
      <w:r w:rsidR="00343A93">
        <w:rPr>
          <w:rFonts w:ascii="Times New Roman" w:hAnsi="Times New Roman" w:cs="Times New Roman"/>
          <w:iCs/>
          <w:sz w:val="24"/>
          <w:szCs w:val="24"/>
        </w:rPr>
        <w:t xml:space="preserve">SL5 7PY, </w:t>
      </w:r>
      <w:r w:rsidRPr="0020576C">
        <w:rPr>
          <w:rFonts w:ascii="Times New Roman" w:hAnsi="Times New Roman" w:cs="Times New Roman"/>
          <w:iCs/>
          <w:sz w:val="24"/>
          <w:szCs w:val="24"/>
        </w:rPr>
        <w:t xml:space="preserve">UK </w:t>
      </w:r>
    </w:p>
    <w:p w:rsidR="00756992" w:rsidRPr="00A93520" w:rsidRDefault="00CF35DE">
      <w:pPr>
        <w:widowControl w:val="0"/>
        <w:autoSpaceDE w:val="0"/>
        <w:autoSpaceDN w:val="0"/>
        <w:adjustRightInd w:val="0"/>
        <w:spacing w:after="240" w:line="240" w:lineRule="auto"/>
        <w:outlineLvl w:val="0"/>
        <w:rPr>
          <w:rFonts w:ascii="Times New Roman" w:hAnsi="Times New Roman" w:cs="Times New Roman"/>
          <w:iCs/>
          <w:sz w:val="24"/>
          <w:szCs w:val="24"/>
        </w:rPr>
      </w:pPr>
      <w:r w:rsidRPr="00A93520">
        <w:rPr>
          <w:rFonts w:ascii="Times New Roman" w:hAnsi="Times New Roman" w:cs="Times New Roman"/>
          <w:iCs/>
          <w:sz w:val="24"/>
          <w:szCs w:val="24"/>
        </w:rPr>
        <w:t xml:space="preserve"> </w:t>
      </w:r>
      <w:hyperlink r:id="rId8" w:history="1">
        <w:r w:rsidRPr="00A93520">
          <w:rPr>
            <w:rStyle w:val="Hyperlink"/>
            <w:rFonts w:ascii="Times New Roman" w:hAnsi="Times New Roman" w:cs="Times New Roman"/>
            <w:iCs/>
            <w:sz w:val="24"/>
            <w:szCs w:val="24"/>
          </w:rPr>
          <w:t>e.bestion@exeter.ac.uk</w:t>
        </w:r>
      </w:hyperlink>
      <w:r w:rsidRPr="00A93520">
        <w:rPr>
          <w:rFonts w:ascii="Times New Roman" w:hAnsi="Times New Roman" w:cs="Times New Roman"/>
          <w:iCs/>
          <w:sz w:val="24"/>
          <w:szCs w:val="24"/>
        </w:rPr>
        <w:t>,</w:t>
      </w:r>
      <w:r w:rsidR="00A93520" w:rsidRPr="00A93520">
        <w:rPr>
          <w:rFonts w:ascii="Times New Roman" w:hAnsi="Times New Roman" w:cs="Times New Roman"/>
          <w:iCs/>
          <w:sz w:val="24"/>
          <w:szCs w:val="24"/>
        </w:rPr>
        <w:t xml:space="preserve"> </w:t>
      </w:r>
      <w:hyperlink r:id="rId9" w:history="1">
        <w:r w:rsidR="00A93520" w:rsidRPr="00A93520">
          <w:rPr>
            <w:rStyle w:val="Hyperlink"/>
            <w:rFonts w:ascii="Times New Roman" w:hAnsi="Times New Roman" w:cs="Times New Roman"/>
            <w:iCs/>
            <w:sz w:val="24"/>
            <w:szCs w:val="24"/>
          </w:rPr>
          <w:t>bernardo.garcia-carreras08@imperial.ac.uk</w:t>
        </w:r>
      </w:hyperlink>
      <w:r w:rsidR="00A93520" w:rsidRPr="00A93520">
        <w:rPr>
          <w:rFonts w:ascii="Times New Roman" w:hAnsi="Times New Roman" w:cs="Times New Roman"/>
          <w:iCs/>
          <w:sz w:val="24"/>
          <w:szCs w:val="24"/>
        </w:rPr>
        <w:t xml:space="preserve">, </w:t>
      </w:r>
      <w:hyperlink r:id="rId10" w:history="1">
        <w:r w:rsidR="00A93520" w:rsidRPr="004C5B33">
          <w:rPr>
            <w:rStyle w:val="Hyperlink"/>
            <w:rFonts w:ascii="Times New Roman" w:hAnsi="Times New Roman" w:cs="Times New Roman"/>
            <w:iCs/>
            <w:sz w:val="24"/>
            <w:szCs w:val="24"/>
          </w:rPr>
          <w:t>C.L.Schaum@exeter.ac.uk</w:t>
        </w:r>
      </w:hyperlink>
      <w:r w:rsidR="00A93520" w:rsidRPr="00A93520">
        <w:rPr>
          <w:rFonts w:ascii="Times New Roman" w:hAnsi="Times New Roman" w:cs="Times New Roman"/>
          <w:iCs/>
          <w:sz w:val="24"/>
          <w:szCs w:val="24"/>
        </w:rPr>
        <w:t>,</w:t>
      </w:r>
      <w:r w:rsidR="00A93520">
        <w:rPr>
          <w:rFonts w:ascii="Times New Roman" w:hAnsi="Times New Roman" w:cs="Times New Roman"/>
          <w:iCs/>
          <w:sz w:val="24"/>
          <w:szCs w:val="24"/>
        </w:rPr>
        <w:t xml:space="preserve"> </w:t>
      </w:r>
      <w:hyperlink r:id="rId11" w:history="1">
        <w:r w:rsidR="00A93520" w:rsidRPr="004C5B33">
          <w:rPr>
            <w:rStyle w:val="Hyperlink"/>
            <w:rFonts w:ascii="Times New Roman" w:hAnsi="Times New Roman" w:cs="Times New Roman"/>
            <w:iCs/>
            <w:sz w:val="24"/>
            <w:szCs w:val="24"/>
          </w:rPr>
          <w:t>s.pawar@imperial.ac.uk</w:t>
        </w:r>
      </w:hyperlink>
      <w:r w:rsidR="00A93520">
        <w:rPr>
          <w:rFonts w:ascii="Times New Roman" w:hAnsi="Times New Roman" w:cs="Times New Roman"/>
          <w:iCs/>
          <w:sz w:val="24"/>
          <w:szCs w:val="24"/>
        </w:rPr>
        <w:t>,</w:t>
      </w:r>
      <w:r w:rsidRPr="00A93520">
        <w:rPr>
          <w:rFonts w:ascii="Times New Roman" w:hAnsi="Times New Roman" w:cs="Times New Roman"/>
          <w:iCs/>
          <w:sz w:val="24"/>
          <w:szCs w:val="24"/>
        </w:rPr>
        <w:t xml:space="preserve"> </w:t>
      </w:r>
      <w:hyperlink r:id="rId12" w:history="1">
        <w:r w:rsidRPr="00A93520">
          <w:rPr>
            <w:rStyle w:val="Hyperlink"/>
            <w:rFonts w:ascii="Times New Roman" w:hAnsi="Times New Roman" w:cs="Times New Roman"/>
            <w:iCs/>
            <w:sz w:val="24"/>
            <w:szCs w:val="24"/>
          </w:rPr>
          <w:t>g.yvon-durocher@exeter.ac.uk</w:t>
        </w:r>
      </w:hyperlink>
    </w:p>
    <w:p w:rsidR="00756992" w:rsidRPr="00A93520" w:rsidRDefault="00FD61D7">
      <w:pPr>
        <w:widowControl w:val="0"/>
        <w:autoSpaceDE w:val="0"/>
        <w:autoSpaceDN w:val="0"/>
        <w:adjustRightInd w:val="0"/>
        <w:spacing w:after="240" w:line="240" w:lineRule="auto"/>
        <w:outlineLvl w:val="0"/>
        <w:rPr>
          <w:rFonts w:ascii="Times New Roman" w:hAnsi="Times New Roman" w:cs="Times New Roman"/>
          <w:b/>
          <w:sz w:val="24"/>
          <w:szCs w:val="24"/>
        </w:rPr>
      </w:pPr>
      <w:r>
        <w:rPr>
          <w:rFonts w:ascii="Times New Roman" w:hAnsi="Times New Roman" w:cs="Times New Roman"/>
          <w:b/>
          <w:sz w:val="24"/>
          <w:szCs w:val="24"/>
        </w:rPr>
        <w:t xml:space="preserve">* </w:t>
      </w:r>
      <w:r w:rsidR="00A93520" w:rsidRPr="00A93520">
        <w:rPr>
          <w:rFonts w:ascii="Times New Roman" w:hAnsi="Times New Roman" w:cs="Times New Roman"/>
          <w:b/>
          <w:sz w:val="24"/>
          <w:szCs w:val="24"/>
        </w:rPr>
        <w:t>Corresponding author</w:t>
      </w:r>
      <w:r>
        <w:rPr>
          <w:rFonts w:ascii="Times New Roman" w:hAnsi="Times New Roman" w:cs="Times New Roman"/>
          <w:b/>
          <w:sz w:val="24"/>
          <w:szCs w:val="24"/>
        </w:rPr>
        <w:t>s</w:t>
      </w:r>
      <w:r w:rsidR="00A93520" w:rsidRPr="00A93520">
        <w:rPr>
          <w:rFonts w:ascii="Times New Roman" w:hAnsi="Times New Roman" w:cs="Times New Roman"/>
          <w:b/>
          <w:sz w:val="24"/>
          <w:szCs w:val="24"/>
        </w:rPr>
        <w:t>:</w:t>
      </w:r>
    </w:p>
    <w:p w:rsidR="00A93520" w:rsidRDefault="00A93520">
      <w:pPr>
        <w:widowControl w:val="0"/>
        <w:autoSpaceDE w:val="0"/>
        <w:autoSpaceDN w:val="0"/>
        <w:adjustRightInd w:val="0"/>
        <w:spacing w:after="240" w:line="240" w:lineRule="auto"/>
        <w:outlineLvl w:val="0"/>
        <w:rPr>
          <w:rFonts w:ascii="Times New Roman" w:hAnsi="Times New Roman" w:cs="Times New Roman"/>
          <w:sz w:val="24"/>
          <w:szCs w:val="24"/>
        </w:rPr>
      </w:pPr>
      <w:proofErr w:type="spellStart"/>
      <w:r>
        <w:rPr>
          <w:rFonts w:ascii="Times New Roman" w:hAnsi="Times New Roman" w:cs="Times New Roman"/>
          <w:sz w:val="24"/>
          <w:szCs w:val="24"/>
        </w:rPr>
        <w:t>Elvire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Bestion</w:t>
      </w:r>
      <w:proofErr w:type="spellEnd"/>
      <w:r>
        <w:rPr>
          <w:rFonts w:ascii="Times New Roman" w:hAnsi="Times New Roman" w:cs="Times New Roman"/>
          <w:sz w:val="24"/>
          <w:szCs w:val="24"/>
        </w:rPr>
        <w:t xml:space="preserve"> </w:t>
      </w:r>
    </w:p>
    <w:p w:rsidR="00A93520" w:rsidRDefault="00A93520" w:rsidP="00A93520">
      <w:pPr>
        <w:widowControl w:val="0"/>
        <w:autoSpaceDE w:val="0"/>
        <w:autoSpaceDN w:val="0"/>
        <w:adjustRightInd w:val="0"/>
        <w:spacing w:after="240" w:line="240" w:lineRule="auto"/>
        <w:outlineLvl w:val="0"/>
        <w:rPr>
          <w:rFonts w:ascii="Times New Roman" w:hAnsi="Times New Roman" w:cs="Times New Roman"/>
          <w:sz w:val="24"/>
          <w:szCs w:val="24"/>
        </w:rPr>
      </w:pPr>
      <w:r w:rsidRPr="0020576C">
        <w:rPr>
          <w:rFonts w:ascii="Times New Roman" w:hAnsi="Times New Roman" w:cs="Times New Roman"/>
          <w:sz w:val="24"/>
          <w:szCs w:val="24"/>
        </w:rPr>
        <w:t>Environment and Sustainability Institute, University of Exeter</w:t>
      </w:r>
      <w:r>
        <w:rPr>
          <w:rFonts w:ascii="Times New Roman" w:hAnsi="Times New Roman" w:cs="Times New Roman"/>
          <w:sz w:val="24"/>
          <w:szCs w:val="24"/>
        </w:rPr>
        <w:t xml:space="preserve">, Penryn, Cornwall TR10 9EZ, UK </w:t>
      </w:r>
      <w:r w:rsidRPr="00A93520">
        <w:rPr>
          <w:rFonts w:ascii="Times New Roman" w:hAnsi="Times New Roman" w:cs="Times New Roman"/>
          <w:sz w:val="24"/>
          <w:szCs w:val="24"/>
          <w:highlight w:val="yellow"/>
        </w:rPr>
        <w:t>Add phone + fax</w:t>
      </w:r>
      <w:r>
        <w:rPr>
          <w:rFonts w:ascii="Times New Roman" w:hAnsi="Times New Roman" w:cs="Times New Roman"/>
          <w:iCs/>
          <w:sz w:val="24"/>
          <w:szCs w:val="24"/>
        </w:rPr>
        <w:t xml:space="preserve"> Email: </w:t>
      </w:r>
      <w:hyperlink r:id="rId13" w:history="1">
        <w:r w:rsidRPr="00626E09">
          <w:rPr>
            <w:rStyle w:val="Hyperlink"/>
            <w:rFonts w:ascii="Times New Roman" w:hAnsi="Times New Roman" w:cs="Times New Roman"/>
            <w:iCs/>
            <w:sz w:val="24"/>
            <w:szCs w:val="24"/>
          </w:rPr>
          <w:t>e.bestion@exeter.ac.uk</w:t>
        </w:r>
      </w:hyperlink>
    </w:p>
    <w:p w:rsidR="00A93520" w:rsidRDefault="00A93520" w:rsidP="00A93520">
      <w:pPr>
        <w:widowControl w:val="0"/>
        <w:autoSpaceDE w:val="0"/>
        <w:autoSpaceDN w:val="0"/>
        <w:adjustRightInd w:val="0"/>
        <w:spacing w:after="240" w:line="240" w:lineRule="auto"/>
        <w:outlineLvl w:val="0"/>
        <w:rPr>
          <w:rFonts w:ascii="Times New Roman" w:hAnsi="Times New Roman" w:cs="Times New Roman"/>
          <w:sz w:val="24"/>
          <w:szCs w:val="24"/>
        </w:rPr>
      </w:pPr>
      <w:r>
        <w:rPr>
          <w:rFonts w:ascii="Times New Roman" w:hAnsi="Times New Roman" w:cs="Times New Roman"/>
          <w:sz w:val="24"/>
          <w:szCs w:val="24"/>
        </w:rPr>
        <w:t xml:space="preserve">Gabriel </w:t>
      </w:r>
      <w:proofErr w:type="spellStart"/>
      <w:r>
        <w:rPr>
          <w:rFonts w:ascii="Times New Roman" w:hAnsi="Times New Roman" w:cs="Times New Roman"/>
          <w:sz w:val="24"/>
          <w:szCs w:val="24"/>
        </w:rPr>
        <w:t>Yvon</w:t>
      </w:r>
      <w:proofErr w:type="spellEnd"/>
      <w:r>
        <w:rPr>
          <w:rFonts w:ascii="Times New Roman" w:hAnsi="Times New Roman" w:cs="Times New Roman"/>
          <w:sz w:val="24"/>
          <w:szCs w:val="24"/>
        </w:rPr>
        <w:t>-Durocher</w:t>
      </w:r>
    </w:p>
    <w:p w:rsidR="00A93520" w:rsidRDefault="00A93520">
      <w:pPr>
        <w:widowControl w:val="0"/>
        <w:autoSpaceDE w:val="0"/>
        <w:autoSpaceDN w:val="0"/>
        <w:adjustRightInd w:val="0"/>
        <w:spacing w:after="240" w:line="240" w:lineRule="auto"/>
        <w:outlineLvl w:val="0"/>
        <w:rPr>
          <w:rStyle w:val="Hyperlink"/>
          <w:rFonts w:ascii="Times New Roman" w:hAnsi="Times New Roman" w:cs="Times New Roman"/>
          <w:iCs/>
          <w:sz w:val="24"/>
          <w:szCs w:val="24"/>
        </w:rPr>
      </w:pPr>
      <w:r w:rsidRPr="0020576C">
        <w:rPr>
          <w:rFonts w:ascii="Times New Roman" w:hAnsi="Times New Roman" w:cs="Times New Roman"/>
          <w:sz w:val="24"/>
          <w:szCs w:val="24"/>
        </w:rPr>
        <w:t>Environment and Sustainability Institute, University of Exeter</w:t>
      </w:r>
      <w:r>
        <w:rPr>
          <w:rFonts w:ascii="Times New Roman" w:hAnsi="Times New Roman" w:cs="Times New Roman"/>
          <w:sz w:val="24"/>
          <w:szCs w:val="24"/>
        </w:rPr>
        <w:t xml:space="preserve">, Penryn, Cornwall TR10 9EZ, UK </w:t>
      </w:r>
      <w:r w:rsidRPr="00A93520">
        <w:rPr>
          <w:rFonts w:ascii="Times New Roman" w:hAnsi="Times New Roman" w:cs="Times New Roman"/>
          <w:sz w:val="24"/>
          <w:szCs w:val="24"/>
          <w:highlight w:val="yellow"/>
        </w:rPr>
        <w:t>Add phone + fax</w:t>
      </w:r>
      <w:r>
        <w:rPr>
          <w:rFonts w:ascii="Times New Roman" w:hAnsi="Times New Roman" w:cs="Times New Roman"/>
          <w:iCs/>
          <w:sz w:val="24"/>
          <w:szCs w:val="24"/>
        </w:rPr>
        <w:t xml:space="preserve"> Email: </w:t>
      </w:r>
      <w:hyperlink r:id="rId14" w:history="1">
        <w:r w:rsidRPr="00626E09">
          <w:rPr>
            <w:rStyle w:val="Hyperlink"/>
            <w:rFonts w:ascii="Times New Roman" w:hAnsi="Times New Roman" w:cs="Times New Roman"/>
            <w:iCs/>
            <w:sz w:val="24"/>
            <w:szCs w:val="24"/>
          </w:rPr>
          <w:t>g.yvon-durocher@exeter.ac.uk</w:t>
        </w:r>
      </w:hyperlink>
    </w:p>
    <w:p w:rsidR="00FD61D7" w:rsidRPr="00317E5E" w:rsidRDefault="00FD61D7" w:rsidP="00FD61D7">
      <w:pPr>
        <w:rPr>
          <w:rFonts w:cs="Times New Roman"/>
          <w:szCs w:val="24"/>
        </w:rPr>
      </w:pPr>
      <w:r>
        <w:rPr>
          <w:rFonts w:cs="Times New Roman"/>
          <w:b/>
          <w:szCs w:val="24"/>
        </w:rPr>
        <w:t xml:space="preserve">Statement of authorship: </w:t>
      </w:r>
      <w:r w:rsidR="00012A27" w:rsidRPr="00222A8B">
        <w:rPr>
          <w:rFonts w:cs="Times New Roman"/>
          <w:szCs w:val="24"/>
        </w:rPr>
        <w:t>GYD and SP conceived the study.</w:t>
      </w:r>
      <w:r w:rsidR="00012A27">
        <w:rPr>
          <w:rFonts w:cs="Times New Roman"/>
          <w:b/>
          <w:szCs w:val="24"/>
        </w:rPr>
        <w:t xml:space="preserve"> </w:t>
      </w:r>
      <w:r w:rsidRPr="00317E5E">
        <w:rPr>
          <w:rFonts w:cs="Times New Roman"/>
          <w:szCs w:val="24"/>
        </w:rPr>
        <w:t xml:space="preserve">EB and GYD designed the </w:t>
      </w:r>
      <w:r w:rsidR="00012A27">
        <w:rPr>
          <w:rFonts w:cs="Times New Roman"/>
          <w:szCs w:val="24"/>
        </w:rPr>
        <w:t>experiment</w:t>
      </w:r>
      <w:r w:rsidRPr="00317E5E">
        <w:rPr>
          <w:rFonts w:cs="Times New Roman"/>
          <w:szCs w:val="24"/>
        </w:rPr>
        <w:t>, EB performed the experiment</w:t>
      </w:r>
      <w:r>
        <w:rPr>
          <w:rFonts w:cs="Times New Roman"/>
          <w:szCs w:val="24"/>
        </w:rPr>
        <w:t>,</w:t>
      </w:r>
      <w:r w:rsidR="00012A27">
        <w:rPr>
          <w:rFonts w:cs="Times New Roman"/>
          <w:szCs w:val="24"/>
        </w:rPr>
        <w:t xml:space="preserve"> SP and BGC wrote the theory.</w:t>
      </w:r>
      <w:r>
        <w:rPr>
          <w:rFonts w:cs="Times New Roman"/>
          <w:szCs w:val="24"/>
        </w:rPr>
        <w:t xml:space="preserve"> EB and BGC analysed the data, EB</w:t>
      </w:r>
      <w:r w:rsidRPr="00317E5E">
        <w:rPr>
          <w:rFonts w:cs="Times New Roman"/>
          <w:szCs w:val="24"/>
        </w:rPr>
        <w:t xml:space="preserve"> wrote the first draft and all authors contributed to writing.</w:t>
      </w:r>
    </w:p>
    <w:p w:rsidR="00FD61D7" w:rsidRDefault="00FD61D7" w:rsidP="00FD61D7">
      <w:pPr>
        <w:rPr>
          <w:rFonts w:cs="Times New Roman"/>
          <w:b/>
          <w:szCs w:val="24"/>
        </w:rPr>
      </w:pPr>
      <w:r>
        <w:rPr>
          <w:rFonts w:cs="Times New Roman"/>
          <w:b/>
          <w:szCs w:val="24"/>
        </w:rPr>
        <w:t xml:space="preserve">Data accessibility: </w:t>
      </w:r>
      <w:r w:rsidRPr="00317E5E">
        <w:rPr>
          <w:rFonts w:cs="Times New Roman"/>
          <w:szCs w:val="24"/>
        </w:rPr>
        <w:t xml:space="preserve">data will </w:t>
      </w:r>
      <w:r>
        <w:rPr>
          <w:rFonts w:cs="Times New Roman"/>
          <w:szCs w:val="24"/>
        </w:rPr>
        <w:t>be</w:t>
      </w:r>
      <w:r w:rsidRPr="00317E5E">
        <w:rPr>
          <w:rFonts w:cs="Times New Roman"/>
          <w:szCs w:val="24"/>
        </w:rPr>
        <w:t xml:space="preserve"> available on dryad upon publication</w:t>
      </w:r>
    </w:p>
    <w:p w:rsidR="00756992" w:rsidRDefault="00D53743">
      <w:pPr>
        <w:spacing w:line="240" w:lineRule="auto"/>
        <w:rPr>
          <w:rFonts w:ascii="Times New Roman" w:hAnsi="Times New Roman" w:cs="Times New Roman"/>
          <w:b/>
          <w:sz w:val="24"/>
          <w:szCs w:val="24"/>
        </w:rPr>
      </w:pPr>
      <w:r w:rsidRPr="00F80AC1">
        <w:rPr>
          <w:rFonts w:ascii="Times New Roman" w:hAnsi="Times New Roman" w:cs="Times New Roman"/>
          <w:b/>
          <w:sz w:val="24"/>
          <w:szCs w:val="24"/>
        </w:rPr>
        <w:t>Keywords:</w:t>
      </w:r>
      <w:r w:rsidRPr="00F80AC1">
        <w:rPr>
          <w:rFonts w:ascii="Times New Roman" w:hAnsi="Times New Roman" w:cs="Times New Roman"/>
          <w:sz w:val="24"/>
          <w:szCs w:val="24"/>
        </w:rPr>
        <w:t xml:space="preserve"> nutrients, phosphate, global changes, climate change, interspecific competition</w:t>
      </w:r>
      <w:r>
        <w:rPr>
          <w:rFonts w:ascii="Times New Roman" w:hAnsi="Times New Roman" w:cs="Times New Roman"/>
          <w:sz w:val="24"/>
          <w:szCs w:val="24"/>
        </w:rPr>
        <w:t>, trait-based ecology</w:t>
      </w:r>
    </w:p>
    <w:p w:rsidR="00756992" w:rsidRDefault="00756992">
      <w:pPr>
        <w:spacing w:line="240" w:lineRule="auto"/>
        <w:rPr>
          <w:rFonts w:ascii="Times New Roman" w:hAnsi="Times New Roman" w:cs="Times New Roman"/>
          <w:b/>
          <w:sz w:val="24"/>
          <w:szCs w:val="24"/>
        </w:rPr>
      </w:pPr>
    </w:p>
    <w:p w:rsidR="00D53743" w:rsidRDefault="00D53743">
      <w:pPr>
        <w:spacing w:line="240" w:lineRule="auto"/>
        <w:rPr>
          <w:rFonts w:ascii="Times New Roman" w:hAnsi="Times New Roman" w:cs="Times New Roman"/>
          <w:b/>
          <w:sz w:val="24"/>
          <w:szCs w:val="24"/>
        </w:rPr>
      </w:pPr>
      <w:commentRangeStart w:id="0"/>
      <w:r>
        <w:rPr>
          <w:rFonts w:ascii="Times New Roman" w:hAnsi="Times New Roman" w:cs="Times New Roman"/>
          <w:b/>
          <w:sz w:val="24"/>
          <w:szCs w:val="24"/>
        </w:rPr>
        <w:t xml:space="preserve">Number of words in the abstract: </w:t>
      </w:r>
      <w:commentRangeEnd w:id="0"/>
      <w:r>
        <w:rPr>
          <w:rStyle w:val="CommentReference"/>
        </w:rPr>
        <w:commentReference w:id="0"/>
      </w:r>
    </w:p>
    <w:p w:rsidR="00D53743" w:rsidRDefault="00D53743">
      <w:pPr>
        <w:spacing w:line="240" w:lineRule="auto"/>
        <w:rPr>
          <w:rFonts w:ascii="Times New Roman" w:hAnsi="Times New Roman" w:cs="Times New Roman"/>
          <w:b/>
          <w:sz w:val="24"/>
          <w:szCs w:val="24"/>
        </w:rPr>
      </w:pPr>
      <w:r>
        <w:rPr>
          <w:rFonts w:ascii="Times New Roman" w:hAnsi="Times New Roman" w:cs="Times New Roman"/>
          <w:b/>
          <w:sz w:val="24"/>
          <w:szCs w:val="24"/>
        </w:rPr>
        <w:t>Number of words in the main text:</w:t>
      </w:r>
    </w:p>
    <w:p w:rsidR="00D53743" w:rsidRDefault="00D53743">
      <w:pPr>
        <w:spacing w:line="240" w:lineRule="auto"/>
        <w:rPr>
          <w:rFonts w:ascii="Times New Roman" w:hAnsi="Times New Roman" w:cs="Times New Roman"/>
          <w:b/>
          <w:sz w:val="24"/>
          <w:szCs w:val="24"/>
        </w:rPr>
      </w:pPr>
      <w:r>
        <w:rPr>
          <w:rFonts w:ascii="Times New Roman" w:hAnsi="Times New Roman" w:cs="Times New Roman"/>
          <w:b/>
          <w:sz w:val="24"/>
          <w:szCs w:val="24"/>
        </w:rPr>
        <w:t>Number of references:</w:t>
      </w:r>
    </w:p>
    <w:p w:rsidR="00756992" w:rsidRDefault="00D53743">
      <w:pPr>
        <w:spacing w:line="240" w:lineRule="auto"/>
        <w:rPr>
          <w:rFonts w:ascii="Times New Roman" w:hAnsi="Times New Roman" w:cs="Times New Roman"/>
          <w:b/>
          <w:sz w:val="24"/>
          <w:szCs w:val="24"/>
        </w:rPr>
      </w:pPr>
      <w:r>
        <w:rPr>
          <w:rFonts w:ascii="Times New Roman" w:hAnsi="Times New Roman" w:cs="Times New Roman"/>
          <w:b/>
          <w:sz w:val="24"/>
          <w:szCs w:val="24"/>
        </w:rPr>
        <w:t>Number of figures, tables and text boxes:</w:t>
      </w:r>
    </w:p>
    <w:p w:rsidR="00D53743" w:rsidRDefault="00D53743">
      <w:pPr>
        <w:rPr>
          <w:rFonts w:asciiTheme="majorHAnsi" w:eastAsiaTheme="majorEastAsia" w:hAnsiTheme="majorHAnsi" w:cstheme="majorBidi"/>
          <w:b/>
          <w:bCs/>
          <w:sz w:val="28"/>
          <w:szCs w:val="28"/>
        </w:rPr>
      </w:pPr>
      <w:r>
        <w:br w:type="page"/>
      </w:r>
    </w:p>
    <w:p w:rsidR="00756992" w:rsidRDefault="0078669A">
      <w:pPr>
        <w:pStyle w:val="Heading1"/>
        <w:spacing w:line="240" w:lineRule="auto"/>
      </w:pPr>
      <w:commentRangeStart w:id="1"/>
      <w:r>
        <w:lastRenderedPageBreak/>
        <w:t>Abstract</w:t>
      </w:r>
      <w:commentRangeEnd w:id="1"/>
      <w:r w:rsidR="00BF665E">
        <w:rPr>
          <w:rStyle w:val="CommentReference"/>
          <w:rFonts w:asciiTheme="minorHAnsi" w:eastAsiaTheme="minorEastAsia" w:hAnsiTheme="minorHAnsi" w:cstheme="minorBidi"/>
          <w:b w:val="0"/>
          <w:bCs w:val="0"/>
        </w:rPr>
        <w:commentReference w:id="1"/>
      </w:r>
    </w:p>
    <w:p w:rsidR="00756992" w:rsidRDefault="00756992">
      <w:pPr>
        <w:spacing w:line="240" w:lineRule="auto"/>
      </w:pPr>
    </w:p>
    <w:p w:rsidR="00756992" w:rsidRDefault="00F66AEC" w:rsidP="00F66AEC">
      <w:pPr>
        <w:spacing w:line="240" w:lineRule="auto"/>
        <w:jc w:val="both"/>
        <w:rPr>
          <w:rFonts w:ascii="Times New Roman" w:hAnsi="Times New Roman" w:cs="Times New Roman"/>
          <w:sz w:val="24"/>
          <w:szCs w:val="24"/>
        </w:rPr>
      </w:pPr>
      <w:commentRangeStart w:id="2"/>
      <w:r>
        <w:rPr>
          <w:rFonts w:ascii="Times New Roman" w:hAnsi="Times New Roman" w:cs="Times New Roman"/>
          <w:sz w:val="24"/>
          <w:szCs w:val="24"/>
        </w:rPr>
        <w:t xml:space="preserve">Current climate </w:t>
      </w:r>
      <w:commentRangeEnd w:id="2"/>
      <w:r w:rsidR="001A51C7">
        <w:rPr>
          <w:rStyle w:val="CommentReference"/>
        </w:rPr>
        <w:commentReference w:id="2"/>
      </w:r>
      <w:r>
        <w:rPr>
          <w:rFonts w:ascii="Times New Roman" w:hAnsi="Times New Roman" w:cs="Times New Roman"/>
          <w:sz w:val="24"/>
          <w:szCs w:val="24"/>
        </w:rPr>
        <w:t>change affects species through both direct effects of temperature on species physiology and indirect effects of temperature on species interactions.</w:t>
      </w:r>
      <w:r w:rsidR="001566B8">
        <w:rPr>
          <w:rFonts w:ascii="Times New Roman" w:hAnsi="Times New Roman" w:cs="Times New Roman"/>
          <w:sz w:val="24"/>
          <w:szCs w:val="24"/>
        </w:rPr>
        <w:t xml:space="preserve"> To better predict the consequences of future climate change,</w:t>
      </w:r>
      <w:r w:rsidR="001566B8" w:rsidRPr="00D7404A">
        <w:rPr>
          <w:rFonts w:ascii="Times New Roman" w:hAnsi="Times New Roman" w:cs="Times New Roman"/>
          <w:sz w:val="24"/>
          <w:szCs w:val="24"/>
        </w:rPr>
        <w:t xml:space="preserve"> </w:t>
      </w:r>
      <w:r w:rsidR="001566B8">
        <w:rPr>
          <w:rFonts w:ascii="Times New Roman" w:hAnsi="Times New Roman" w:cs="Times New Roman"/>
          <w:sz w:val="24"/>
          <w:szCs w:val="24"/>
        </w:rPr>
        <w:t>i</w:t>
      </w:r>
      <w:r w:rsidR="001566B8" w:rsidRPr="00D7404A">
        <w:rPr>
          <w:rFonts w:ascii="Times New Roman" w:hAnsi="Times New Roman" w:cs="Times New Roman"/>
          <w:sz w:val="24"/>
          <w:szCs w:val="24"/>
        </w:rPr>
        <w:t>t is thus crucial to understand</w:t>
      </w:r>
      <w:r w:rsidR="001566B8">
        <w:rPr>
          <w:rFonts w:ascii="Times New Roman" w:hAnsi="Times New Roman" w:cs="Times New Roman"/>
          <w:sz w:val="24"/>
          <w:szCs w:val="24"/>
        </w:rPr>
        <w:t xml:space="preserve"> how increased temperatures affect species interactions. Recent theoretical studies have demonstrated the potential for mismatches between prey and predators’ thermal physiology to alter consumer-resource dynamics. However fewer resources have been devoted to explaining interspecific competition, and, to our knowledge, no large experimental study has tackled this issue to build a bridge between theory and experiments. </w:t>
      </w:r>
      <w:r>
        <w:rPr>
          <w:rFonts w:ascii="Times New Roman" w:hAnsi="Times New Roman" w:cs="Times New Roman"/>
          <w:sz w:val="24"/>
          <w:szCs w:val="24"/>
        </w:rPr>
        <w:t>Here we investigated how mismatches in competing species’ thermal and nutrient physiology affected the outcome of the competition in phytoplankton. We developed a theoretical model based on the Monod model of nutrient physiology to investigate competition between species, and tested the predictions of this model against a large scale competition experiment of six</w:t>
      </w:r>
      <w:r w:rsidR="006C2AF0">
        <w:rPr>
          <w:rFonts w:ascii="Times New Roman" w:hAnsi="Times New Roman" w:cs="Times New Roman"/>
          <w:sz w:val="24"/>
          <w:szCs w:val="24"/>
        </w:rPr>
        <w:t xml:space="preserve"> species of</w:t>
      </w:r>
      <w:r>
        <w:rPr>
          <w:rFonts w:ascii="Times New Roman" w:hAnsi="Times New Roman" w:cs="Times New Roman"/>
          <w:sz w:val="24"/>
          <w:szCs w:val="24"/>
        </w:rPr>
        <w:t xml:space="preserve"> fre</w:t>
      </w:r>
      <w:r w:rsidR="006C2AF0">
        <w:rPr>
          <w:rFonts w:ascii="Times New Roman" w:hAnsi="Times New Roman" w:cs="Times New Roman"/>
          <w:sz w:val="24"/>
          <w:szCs w:val="24"/>
        </w:rPr>
        <w:t>shwater phytoplankton</w:t>
      </w:r>
      <w:r>
        <w:rPr>
          <w:rFonts w:ascii="Times New Roman" w:hAnsi="Times New Roman" w:cs="Times New Roman"/>
          <w:sz w:val="24"/>
          <w:szCs w:val="24"/>
        </w:rPr>
        <w:t xml:space="preserve"> at two temperatures and two nutrient conditions. We show that competitive outcomes are driven by mismatches </w:t>
      </w:r>
      <w:r w:rsidR="00222A8B">
        <w:rPr>
          <w:rFonts w:ascii="Times New Roman" w:hAnsi="Times New Roman" w:cs="Times New Roman"/>
          <w:sz w:val="24"/>
          <w:szCs w:val="24"/>
        </w:rPr>
        <w:t>in species maximum growth rates</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 half-saturation </w:t>
      </w:r>
      <w:proofErr w:type="gramStart"/>
      <w:r>
        <w:rPr>
          <w:rFonts w:ascii="Times New Roman" w:hAnsi="Times New Roman" w:cs="Times New Roman"/>
          <w:sz w:val="24"/>
          <w:szCs w:val="24"/>
        </w:rPr>
        <w:t xml:space="preserve">constant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Pr>
          <w:rFonts w:ascii="Times New Roman" w:hAnsi="Times New Roman" w:cs="Times New Roman"/>
          <w:sz w:val="24"/>
          <w:szCs w:val="24"/>
        </w:rPr>
        <w:t xml:space="preserve">. </w:t>
      </w:r>
      <w:commentRangeStart w:id="3"/>
      <w:r>
        <w:rPr>
          <w:rFonts w:ascii="Times New Roman" w:hAnsi="Times New Roman" w:cs="Times New Roman"/>
          <w:sz w:val="24"/>
          <w:szCs w:val="24"/>
        </w:rPr>
        <w:t xml:space="preserve">Further, reversals in competitive outcomes with temperature were linked to temperature-driven reversals in nutrient physiology traits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222A8B">
        <w:rPr>
          <w:rFonts w:ascii="Times New Roman" w:hAnsi="Times New Roman" w:cs="Times New Roman"/>
          <w:sz w:val="24"/>
          <w:szCs w:val="24"/>
        </w:rPr>
        <w:t xml:space="preserve"> </w:t>
      </w:r>
      <w:proofErr w:type="gramStart"/>
      <w:r w:rsidR="00222A8B">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Pr>
          <w:rFonts w:ascii="Times New Roman" w:hAnsi="Times New Roman" w:cs="Times New Roman"/>
          <w:sz w:val="24"/>
          <w:szCs w:val="24"/>
        </w:rPr>
        <w:t>.</w:t>
      </w:r>
      <w:commentRangeEnd w:id="3"/>
      <w:r w:rsidR="009B0744">
        <w:rPr>
          <w:rStyle w:val="CommentReference"/>
        </w:rPr>
        <w:commentReference w:id="3"/>
      </w:r>
    </w:p>
    <w:p w:rsidR="00756992" w:rsidRDefault="00B02739">
      <w:pPr>
        <w:spacing w:line="240" w:lineRule="auto"/>
      </w:pPr>
      <w:r>
        <w:br w:type="page"/>
      </w:r>
    </w:p>
    <w:p w:rsidR="00756992" w:rsidRDefault="00573109">
      <w:pPr>
        <w:pStyle w:val="Heading1"/>
        <w:spacing w:line="240" w:lineRule="auto"/>
      </w:pPr>
      <w:r>
        <w:lastRenderedPageBreak/>
        <w:t>Introduction</w:t>
      </w:r>
    </w:p>
    <w:p w:rsidR="00756992" w:rsidRDefault="007072E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Climate change is predicted to be a major cause of species extinctions </w:t>
      </w:r>
      <w:r w:rsidR="006C5EC5">
        <w:rPr>
          <w:rFonts w:ascii="Times New Roman" w:hAnsi="Times New Roman" w:cs="Times New Roman"/>
          <w:sz w:val="24"/>
          <w:szCs w:val="24"/>
        </w:rPr>
        <w:t xml:space="preserve">over </w:t>
      </w:r>
      <w:r>
        <w:rPr>
          <w:rFonts w:ascii="Times New Roman" w:hAnsi="Times New Roman" w:cs="Times New Roman"/>
          <w:sz w:val="24"/>
          <w:szCs w:val="24"/>
        </w:rPr>
        <w:t>the next century</w:t>
      </w:r>
      <w:r w:rsidR="0054740C">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54740C">
        <w:rPr>
          <w:rFonts w:ascii="Times New Roman" w:hAnsi="Times New Roman" w:cs="Times New Roman"/>
          <w:sz w:val="24"/>
          <w:szCs w:val="24"/>
        </w:rPr>
        <w:instrText xml:space="preserve"> ADDIN ZOTERO_ITEM CSL_CITATION {"citationID":"a6Jpa0z6","properties":{"formattedCitation":"{\\rtf (Field {\\i{}et al.} 2014)}","plainCitation":"(Field et al. 2014)"},"citationItems":[{"id":8510,"uris":["http://zotero.org/users/718951/items/9PT3CDID"],"uri":["http://zotero.org/users/718951/items/9PT3CDID"],"itemData":{"id":8510,"type":"book","title":"Climate change 2014: impacts, adaptation, and vulnerability: Working Group II contribution to the fifth assessment report of the Intergovernmental Panel on Climate Change","publisher":"Cambridge University Press","publisher-place":"New York, NY","number-of-pages":"1","source":"Library of Congress ISBN","event-place":"New York, NY","abstract":"This work focuses on why climate change matters and is organized into two parts, devoted respectively to human and natural systems and regional aspects, incorporating results from the reports of Working Groups I and III. The volume addresses impacts that have already occurred and risks of future impacts, especially the way those risks change with the amount of climate change that occurs and with investments in adaptation to climate changes that cannot be avoided. For both past and future impacts, a core focus of the assessment is characterizing knowledge about vulnerability, the characteristics and interactions that make some events devastating, while others pass with little notice.--","ISBN":"978-1-107-64165-5","call-number":"QC903 .C443 2014","note":"OCLC: ocn900613741","shortTitle":"Climate change 2014","editor":[{"family":"Field","given":"Christopher B."},{"family":"Barros","given":"Vicente R."},{"literal":"Intergovernmental Panel on Climate Change"}],"issued":{"date-parts":[["2014"]]}}}],"schema":"https://github.com/citation-style-language/schema/raw/master/csl-citation.json"}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(Field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2014)</w:t>
      </w:r>
      <w:r w:rsidR="00D33637">
        <w:rPr>
          <w:rFonts w:ascii="Times New Roman" w:hAnsi="Times New Roman" w:cs="Times New Roman"/>
          <w:sz w:val="24"/>
          <w:szCs w:val="24"/>
        </w:rPr>
        <w:fldChar w:fldCharType="end"/>
      </w:r>
      <w:r>
        <w:rPr>
          <w:rFonts w:ascii="Times New Roman" w:hAnsi="Times New Roman" w:cs="Times New Roman"/>
          <w:sz w:val="24"/>
          <w:szCs w:val="24"/>
        </w:rPr>
        <w:t xml:space="preserve">, and a </w:t>
      </w:r>
      <w:r w:rsidR="0054740C">
        <w:rPr>
          <w:rFonts w:ascii="Times New Roman" w:hAnsi="Times New Roman" w:cs="Times New Roman"/>
          <w:sz w:val="24"/>
          <w:szCs w:val="24"/>
        </w:rPr>
        <w:t xml:space="preserve">considerable </w:t>
      </w:r>
      <w:r>
        <w:rPr>
          <w:rFonts w:ascii="Times New Roman" w:hAnsi="Times New Roman" w:cs="Times New Roman"/>
          <w:sz w:val="24"/>
          <w:szCs w:val="24"/>
        </w:rPr>
        <w:t xml:space="preserve">threat to biodiversity </w:t>
      </w:r>
      <w:r w:rsidR="00D3363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{"citationID":"66pqvhqb8","properties":{"formattedCitation":"{\\rtf (Thomas {\\i{}et al.} 2004; Bellard {\\i{}et al.} 2012)}","plainCitation":"(Thomas et al. 2004; Bellard et al. 2012)"},"citationItems":[{"id":74,"uris":["http://zotero.org/users/718951/items/JNWH8V8U"],"uri":["http://zotero.org/users/718951/items/JNWH8V8U"],"itemData":{"id":74,"type":"article-journal","title":"Extinction risk from climate change","container-title":"Nature","page":"145-148","volume":"427","issue":"6970","abstract":"Climate change over the past approx30 years has produced numerous shifts in the distributions and abundances of species1, 2 and has been implicated in one species-level extinction3. Using projections of species' distributions for future climate scenarios, we assess extinction risks for sample regions that cover some 20% of the Earth's terrestrial surface. Exploring three approaches in which the estimated probability of extinction shows a power-law relationship with geographical range size, we predict, on the basis of mid-range climate-warming scenarios for 2050, that 15–37% of species in our sample of regions and taxa will be 'committed to extinction'. When the average of the three methods and two dispersal scenarios is taken, minimal climate-warming scenarios produce lower projections of species committed to extinction (approx18%) than mid-range (approx24%) and maximum-change (approx35%) scenarios. These estimates show the importance of rapid implementation of technologies to decrease greenhouse gas emissions and strategies for carbon sequestration.","DOI":"10.1038/nature02121","ISSN":"0028-0836","journalAbbreviation":"Nature","author":[{"family":"Thomas","given":"Chris D."},{"family":"Cameron","given":"Alison"},{"family":"Green","given":"Rhys E."},{"family":"Bakkenes","given":"Michel"},{"family":"Beaumont","given":"Linda J."},{"family":"Collingham","given":"Yvonne C."},{"family":"Erasmus","given":"Barend F. N."},{"family":"Siqueira","given":"Marinez Ferreira","non-dropping-particle":"de"},{"family":"Grainger","given":"Alan"},{"family":"Hannah","given":"Lee"},{"family":"Hughes","given":"Lesley"},{"family":"Huntley","given":"Brian"},{"family":"Jaarsveld","given":"Albert S.","non-dropping-particle":"van"},{"family":"Midgley","given":"Guy F."},{"family":"Miles","given":"Lera"},{"family":"Ortega-Huerta","given":"Miguel A."},{"family":"Townsend Peterson","given":"A."},{"family":"Phillips","given":"Oliver L."},{"family":"Williams","given":"Stephen E."}],"issued":{"date-parts":[["2004",1,8]]}}},{"id":605,"uris":["http://zotero.org/users/718951/items/P437R6GC"],"uri":["http://zotero.org/users/718951/items/P437R6GC"],"itemData":{"id":605,"type":"article-journal","title":"Impacts of climate change on the future of biodiversity","container-title":"Ecology Letters","page":"365–377","volume":"15","issue":"4","source":"Wiley Online Library","abstract":"Ecology Letters (2012) 15: 365–377AbstractMany studies in recent years have investigated the effects of climate change on the futur</w:instrText>
      </w:r>
      <w:r w:rsidRPr="002F5DD3">
        <w:rPr>
          <w:rFonts w:ascii="Times New Roman" w:hAnsi="Times New Roman" w:cs="Times New Roman"/>
          <w:sz w:val="24"/>
          <w:szCs w:val="24"/>
        </w:rPr>
        <w:instrText xml:space="preserve">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DOI":"10.1111/j.1461-0248.2011.01736.x","ISSN":"1461-0248","language":"en","author":[{"family":"Bellard","given":"Céline"},{"family":"Bertelsmeier","given":"Cleo"},{"family":"Leadley","given":"Paul"},{"family":"Thuiller","given":"Wilfried"},{"family":"Courchamp","given":"Franck"}],"issued":{"date-parts":[["2012"]]}}}],"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(Thomas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2004; Bellard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2012)</w:t>
      </w:r>
      <w:r w:rsidR="00D33637">
        <w:rPr>
          <w:rFonts w:ascii="Times New Roman" w:hAnsi="Times New Roman" w:cs="Times New Roman"/>
          <w:sz w:val="24"/>
          <w:szCs w:val="24"/>
        </w:rPr>
        <w:fldChar w:fldCharType="end"/>
      </w:r>
      <w:r w:rsidRPr="00DD01F6">
        <w:rPr>
          <w:rFonts w:ascii="Times New Roman" w:hAnsi="Times New Roman" w:cs="Times New Roman"/>
          <w:sz w:val="24"/>
          <w:szCs w:val="24"/>
        </w:rPr>
        <w:t>.</w:t>
      </w:r>
      <w:r w:rsidR="00DD3C40" w:rsidRPr="00DD01F6">
        <w:rPr>
          <w:rFonts w:ascii="Times New Roman" w:hAnsi="Times New Roman" w:cs="Times New Roman"/>
          <w:sz w:val="24"/>
          <w:szCs w:val="24"/>
        </w:rPr>
        <w:t xml:space="preserve"> Susceptibility to climate change will depend on species</w:t>
      </w:r>
      <w:r w:rsidR="00012A27">
        <w:rPr>
          <w:rFonts w:ascii="Times New Roman" w:hAnsi="Times New Roman" w:cs="Times New Roman"/>
          <w:sz w:val="24"/>
          <w:szCs w:val="24"/>
        </w:rPr>
        <w:t>’</w:t>
      </w:r>
      <w:r w:rsidR="00DD3C40" w:rsidRPr="00DD01F6">
        <w:rPr>
          <w:rFonts w:ascii="Times New Roman" w:hAnsi="Times New Roman" w:cs="Times New Roman"/>
          <w:sz w:val="24"/>
          <w:szCs w:val="24"/>
        </w:rPr>
        <w:t xml:space="preserve"> </w:t>
      </w:r>
      <w:r w:rsidR="00012A27">
        <w:rPr>
          <w:rFonts w:ascii="Times New Roman" w:hAnsi="Times New Roman" w:cs="Times New Roman"/>
          <w:sz w:val="24"/>
          <w:szCs w:val="24"/>
        </w:rPr>
        <w:t>environmental tolerances</w:t>
      </w:r>
      <w:r w:rsidR="00012A27" w:rsidRPr="00DD01F6">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DD3C40" w:rsidRPr="00DD01F6">
        <w:rPr>
          <w:rFonts w:ascii="Times New Roman" w:hAnsi="Times New Roman" w:cs="Times New Roman"/>
          <w:sz w:val="24"/>
          <w:szCs w:val="24"/>
        </w:rPr>
        <w:instrText xml:space="preserve"> ADDIN ZOTERO_ITEM CSL_CITATION {"citationID":"2olmg4srqv","properties":{"formattedCitation":"{\\rtf (Pacifici {\\i{}et al.} 2015)}","plainCitation":"(Pacifici et al. 2015)"},"citationItems":[{"id":4127,"uris":["http://zotero.org/users/718951/items/ZS78V554"],"uri":["http://zotero.org/users/718951/items/ZS78V554"],"itemData":{"id":4127,"type":"article-journal","title":"Assessing species vulnerability to climate change","container-title":"Nature Climate Change","page":"215-224","volume":"5","issue":"3","source":"www.nature.com","abstract":"The effects of climate change on biodiversity are increasingly well documented, and many methods have been developed to assess species' vulnerability to climatic changes, both ongoing and projected in the coming decades. To minimize global biodiversity losses, conservationists need to identify those species that are likely to be most vulnerable to the impacts of climate change. In this Review, we summarize different currencies used for assessing species' climate change vulnerability. We describe three main approaches used to derive these currencies (correlative, mechanistic and trait-based), and their associated data requirements, spatial and temporal scales of application and modelling methods. We identify strengths and weaknesses of the approaches and highlight the sources of uncertainty inherent in each method that limit projection reliability. Finally, we provide guidance fo</w:instrText>
      </w:r>
      <w:r w:rsidR="00DD3C40">
        <w:rPr>
          <w:rFonts w:ascii="Times New Roman" w:hAnsi="Times New Roman" w:cs="Times New Roman"/>
          <w:sz w:val="24"/>
          <w:szCs w:val="24"/>
        </w:rPr>
        <w:instrText xml:space="preserve">r conservation practitioners in selecting the most appropriate approach(es) for their planning needs and highlight priority areas for further assessments.","DOI":"10.1038/nclimate2448","ISSN":"1758-678X","note":"00000","journalAbbreviation":"Nature Clim. Change","language":"en","author":[{"family":"Pacifici","given":"Michela"},{"family":"Foden","given":"Wendy B."},{"family":"Visconti","given":"Piero"},{"family":"Watson","given":"James E. M."},{"family":"Butchart","given":"Stuart H. M."},{"family":"Kovacs","given":"Kit M."},{"family":"Scheffers","given":"Brett R."},{"family":"Hole","given":"David G."},{"family":"Martin","given":"Tara G."},{"family":"Akçakaya","given":"H. Resit"},{"family":"Corlett","given":"Richard T."},{"family":"Huntley","given":"Brian"},{"family":"Bickford","given":"David"},{"family":"Carr","given":"Jamie A."},{"family":"Hoffmann","given":"Ary A."},{"family":"Midgley","given":"Guy F."},{"family":"Pearce-Kelly","given":"Paul"},{"family":"Pearson","given":"Richard G."},{"family":"Williams","given":"Stephen E."},{"family":"Willis","given":"Stephen G."},{"family":"Young","given":"Bruce"},{"family":"Rondinini","given":"Carlo"}],"issued":{"date-parts":[["2015",3]]}}}],"schema":"https://github.com/citation-style-language/schema/raw/master/csl-citation.json"}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(Pacifici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2015)</w:t>
      </w:r>
      <w:r w:rsidR="00D33637">
        <w:rPr>
          <w:rFonts w:ascii="Times New Roman" w:hAnsi="Times New Roman" w:cs="Times New Roman"/>
          <w:sz w:val="24"/>
          <w:szCs w:val="24"/>
        </w:rPr>
        <w:fldChar w:fldCharType="end"/>
      </w:r>
      <w:r w:rsidR="004B7138">
        <w:rPr>
          <w:rFonts w:ascii="Times New Roman" w:hAnsi="Times New Roman" w:cs="Times New Roman"/>
          <w:sz w:val="24"/>
          <w:szCs w:val="24"/>
        </w:rPr>
        <w:t>, with those</w:t>
      </w:r>
      <w:r w:rsidR="00DD3C40">
        <w:rPr>
          <w:rFonts w:ascii="Times New Roman" w:hAnsi="Times New Roman" w:cs="Times New Roman"/>
          <w:sz w:val="24"/>
          <w:szCs w:val="24"/>
        </w:rPr>
        <w:t xml:space="preserve"> occupying narrower thermal niches </w:t>
      </w:r>
      <w:r w:rsidR="004B7138">
        <w:rPr>
          <w:rFonts w:ascii="Times New Roman" w:hAnsi="Times New Roman" w:cs="Times New Roman"/>
          <w:sz w:val="24"/>
          <w:szCs w:val="24"/>
        </w:rPr>
        <w:t>expected to</w:t>
      </w:r>
      <w:r w:rsidR="00DD3C40">
        <w:rPr>
          <w:rFonts w:ascii="Times New Roman" w:hAnsi="Times New Roman" w:cs="Times New Roman"/>
          <w:sz w:val="24"/>
          <w:szCs w:val="24"/>
        </w:rPr>
        <w:t xml:space="preserve"> be more vulnerable to climate </w:t>
      </w:r>
      <w:r w:rsidR="00012A27">
        <w:rPr>
          <w:rFonts w:ascii="Times New Roman" w:hAnsi="Times New Roman" w:cs="Times New Roman"/>
          <w:sz w:val="24"/>
          <w:szCs w:val="24"/>
        </w:rPr>
        <w:t xml:space="preserve">warming </w:t>
      </w:r>
      <w:r w:rsidR="00D33637">
        <w:rPr>
          <w:rFonts w:ascii="Times New Roman" w:hAnsi="Times New Roman" w:cs="Times New Roman"/>
          <w:sz w:val="24"/>
          <w:szCs w:val="24"/>
        </w:rPr>
        <w:fldChar w:fldCharType="begin"/>
      </w:r>
      <w:r w:rsidR="00DD3C40">
        <w:rPr>
          <w:rFonts w:ascii="Times New Roman" w:hAnsi="Times New Roman" w:cs="Times New Roman"/>
          <w:sz w:val="24"/>
          <w:szCs w:val="24"/>
        </w:rPr>
        <w:instrText xml:space="preserve"> ADDIN ZOTERO_ITEM CSL_CITATION {"citationID":"2oi4jhcvuc","properties":{"formattedCitation":"(Magozzi &amp; Calosi 2015)","plainCitation":"(Magozzi &amp; Calosi 2015)"},"citationItems":[{"id":4278,"uris":["http://zotero.org/users/718951/items/CPPEJ3GM"],"uri":["http://zotero.org/users/718951/items/CPPEJ3GM"],"itemData":{"id":4278,"type":"article-journal","title":"Integrating metabolic performance, thermal tolerance, and plasticity enables for more accurate predictions on species vulnerability to acute and chronic effects of global warming","container-title":"Global Change Biology","page":"181-194","volume":"21","issue":"1","source":"CrossRef","abstract":"Predicting species vulnerability to global warming requires a comprehensive, mechanistic understanding of sublethal and lethal thermal tolerances. To date, however, most studies investigating species physiological responses to increasing temperature have focused on the underlying physiological traits of either acute or chronic tolerance in isolation. Here we propose an integrative, synthetic approach including the investigation of multiple physiological traits (metabolic performance and thermal tolerance), and their plasticity, to provide more accurate and balanced predictions on species and assemblage vulnerability to both acute and chronic effects of global warming. We applied this approach to more accurately elucidate relative species vulnerability to warming within an assemblage of six caridean prawns occurring in the same geographic, hence macroclimatic, region, but living in different thermal habitats. Prawns were exposed to four incubation temperatures (10, 15, 20 and 25 °C) for 7 days, their metabolic rates and upper thermal limits were measured, and plasticity was calculated according to the concept of Reaction Norms, as well as Q10 for metabolism. Compared to species occupying narrower/more stable thermal niches, species inhabiting broader/more variable thermal environments (including the invasive Palaemon macrodactylus) are likely to be less vulnerable to extreme acute thermal events as a result of their higher upper thermal limits. Nevertheless, they may be at greater risk from chronic exposure to warming due to the greater metabolic costs they incur. Indeed, a trade-off between acute and chronic tolerance was apparent in the assemblage investigated. However, the invasive species P. macrodactylus represents an exception to this pattern, showing elevated thermal limits and plasticity of these limits, as well as a high metabolic control. In general, integrating multiple proxies for species physiological acute and chronic responses to increasing temperature helps providing more accurate predictions on species vulnerability to warming.","DOI":"10.1111/gcb.12695","ISSN":"13541013","language":"en","author":[{"family":"Magozzi","given":"Sarah"},{"family":"Calosi","given":"Piero"}],"issued":{"date-parts":[["2015",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(Magozzi &amp; Calosi 2015)</w:t>
      </w:r>
      <w:r w:rsidR="00D33637">
        <w:rPr>
          <w:rFonts w:ascii="Times New Roman" w:hAnsi="Times New Roman" w:cs="Times New Roman"/>
          <w:sz w:val="24"/>
          <w:szCs w:val="24"/>
        </w:rPr>
        <w:fldChar w:fldCharType="end"/>
      </w:r>
      <w:r w:rsidR="00DD3C40">
        <w:rPr>
          <w:rFonts w:ascii="Times New Roman" w:hAnsi="Times New Roman" w:cs="Times New Roman"/>
          <w:sz w:val="24"/>
          <w:szCs w:val="24"/>
        </w:rPr>
        <w:t>.</w:t>
      </w:r>
      <w:r>
        <w:rPr>
          <w:rFonts w:ascii="Times New Roman" w:hAnsi="Times New Roman" w:cs="Times New Roman"/>
          <w:sz w:val="24"/>
          <w:szCs w:val="24"/>
        </w:rPr>
        <w:t xml:space="preserve"> However, recent studies have highlighted that </w:t>
      </w:r>
      <w:r w:rsidR="00C64759">
        <w:rPr>
          <w:rFonts w:ascii="Times New Roman" w:hAnsi="Times New Roman" w:cs="Times New Roman"/>
          <w:sz w:val="24"/>
          <w:szCs w:val="24"/>
        </w:rPr>
        <w:t xml:space="preserve">species interactions may play a greater role in mediating the impacts of climate change on populations than physiological tolerance limits </w:t>
      </w:r>
      <w:r w:rsidR="00D33637">
        <w:rPr>
          <w:rFonts w:ascii="Times New Roman" w:hAnsi="Times New Roman" w:cs="Times New Roman"/>
          <w:sz w:val="24"/>
          <w:szCs w:val="24"/>
        </w:rPr>
        <w:fldChar w:fldCharType="begin"/>
      </w:r>
      <w:r w:rsidR="005B6C06">
        <w:rPr>
          <w:rFonts w:ascii="Times New Roman" w:hAnsi="Times New Roman" w:cs="Times New Roman"/>
          <w:sz w:val="24"/>
          <w:szCs w:val="24"/>
        </w:rPr>
        <w:instrText xml:space="preserve"> ADDIN ZOTERO_ITEM CSL_CITATION {"citationID":"Qs23U78V","properties":{"formattedCitation":"{\\rtf (Dunn {\\i{}et al.} 2009; Bellard {\\i{}et al.} 2012; Cahill {\\i{}et al.} 2013; Field {\\i{}et al.} 2014)}","plainCitation":"(Dunn et al. 2009; Bellard et al. 2012; Cahill et al. 2013; Field et al. 2014)"},"citationItems":[{"id":2783,"uris":["http://zotero.org/users/718951/items/47HMHZVP"],"uri":["http://zotero.org/users/718951/items/47HMHZVP"],"itemData":{"id":2783,"type":"article-journal","title":"The sixth mass coextinction: are most endangered species parasites and mutualists?","container-title":"Proceedings of the Royal Society B: Biological Sciences","page":"3037-3045","volume":"276","issue":"1670","source":"rspb.royalsocietypublishing.org","abstract":"The effects of species declines and extinction on biotic interactions remain poorly understood. The loss of a species is expected to result in the loss of other species that depend on it (coextinction), leading to cascading effects across trophic levels. Such effects are likely to be most severe in mutualistic and parasitic interactions. Indeed, models suggest that coextinction may be the most common form of biodiversity loss. Paradoxically, few historical or contemporary coextinction events have actually been recorded. We review the current knowledge of coextinction by: (i) considering plausible explanations for the discrepancy between predicted and observed coextinction rates; (ii) exploring the potential consequences of coextinctions; (iii) discussing the interactions and synergies between coextinction and other drivers of species loss, particularly climate change; and (iv) suggesting the way forward for understanding the phenomenon of coextinction, which may well be the most insidious threat to global biodiversity.","DOI":"10.1098/rspb.2009.0413","ISSN":"0962-8452, 1471-2954","note":"PMID: 19474041","shortTitle":"The sixth mass coextinction","journalAbbreviation":"Proc. R. Soc. B","language":"en","author":[{"family":"Dunn","given":"Robert R."},{"family":"Harris","given":"Nyeema C."},{"family":"Colwell","given":"Robert K."},{"family":"Koh","given":"Lian Pin"},{"family":"Sodhi","given":"Navjot S."}],"issued":{"date-parts":[["2009",7,9]]}}},{"id":605,"uris":["http://zotero.org/users/718951/items/P437R6GC"],"uri":["http://zotero.org/users/718951/items/P437R6GC"],"itemData":{"id":605,"type":"article-journal","title":"Impacts of climate change on the future of biodiversity","container-title":"Ecology Letters","page":"365–377","volume":"15","issue":"4","source":"Wiley Online Library","abstract":"Ecology Letters (2012) 15: 365–377AbstractMany studies in recent years have investigated the effects of climate change on the future of biodiversity. In this review, we first examine the different possible effects of climate change that can operate at individual, population, species, community, ecosystem and biome scales, notably showing that species can respond to climate change challenges by shifting their climatic niche along three non-exclusive axes: time (e.g. phenology), space (e.g. range) and self (e.g. physiology). Then, we present the principal specificities and caveats of the most common approaches used to estimate future biodiversity at global and sub-continental scales and we synthesise their results. Finally, we highlight several challenges for future research both in theoretical and applied realms. Overall, our review shows that current estimates are very variable, depending on the method, taxonomic group, biodiversity loss metrics, spatial scales and time periods considered. Yet, the majority of models indicate alarming consequences for biodiversity, with the worst-case scenarios leading to extinction rates that would qualify as the sixth mass extinction in the history of the earth.","DOI":"10.1111/j.1461-0248.2011.01736.x","ISSN":"1461-0248","language":"en","author":[{"family":"Bellard","given":"Céline"},{"family":"Bertelsmeier","given":"Cleo"},{"family":"Leadley","given":"Paul"},{"family":"Thuiller","given":"Wilfried"},{"family":"Courchamp","given":"Franck"}],"issued":{"date-parts":[["2012"]]}}},{"id":1859,"uris":["http://zotero.org/users/718951/items/TH2DBSJF"],"uri":["http://zotero.org/users/718951/items/TH2DBSJF"],"itemData":{"id":1859,"type":"article-journal","title":"How does climate change cause extinction?","container-title":"Proceedings of the Royal Society B: Biological Sciences","page":"20121890","volume":"280","issue":"1750","source":"rspb.royalsocietypublishing.org","abstract":"Anthropogenic climate change is predicted to be a major cause of species extinctions in the next 100 years. But what will actually cause these extinctions? For example, will it be limited physiological tolerance to high temperatures, changing biotic interactions or other factors? Here, we systematically review the proximate causes of climate-change related extinctions and their empirical support. We find 136 case studies of climatic impacts that are potentially relevant to this topic. However, only seven identified proximate causes of demonstrated local extinctions due to anthropogenic climate change. Among these seven studies, the proximate causes vary widely. Surprisingly, none show a straightforward relationship between local extinction and limited tolerances to high temperature. Instead, many studies implicate species interactions as an important proximate cause, especially decreases in food availability. We find very similar patterns in studies showing decreases in abundance associated with climate change, and in those studies showing impacts of climatic oscillations. Collectively, these results highlight our disturbingly limited knowledge of this crucial issue but also support the idea that changing species interactions are an important cause of documented population declines and extinctions related to climate change. Finally, we briefly outline general research strategies for identifying these proximate causes in future studies.","DOI":"10.1098/rspb.2012.1890","ISSN":"0962-8452, 1471-2954","note":"PMID: 23075836","journalAbbreviation":"Proc. R. Soc. B","language":"en","author":[{"family":"Cahill","given":"Abigail E."},{"family":"Aiello-Lammens","given":"Matthew E."},{"family":"Fisher-Reid","given":"M. Caitlin"},{"family":"Hua","given":"Xia"},{"family":"Karanewsky","given":"Caitlin J."},{"family":"Ryu","given":"Hae Yeong"},{"family":"Sbeglia","given":"Gena C."},{"family":"Spagnolo","given":"Fabrizio"},{"family":"Waldron","given":"John B."},{"family":"Warsi","given":"Omar"},{"family":"Wiens","given":"John J."}],"issued":{"date-parts":[["2013",7,1]]}}},{"id":8510,"uris":["http://zotero.org/users/718951/items/9PT3CDID"],"uri":["http://zotero.org/users/718951/items/9</w:instrText>
      </w:r>
      <w:r w:rsidR="005B6C06" w:rsidRPr="005B6C06">
        <w:rPr>
          <w:rFonts w:ascii="Times New Roman" w:hAnsi="Times New Roman" w:cs="Times New Roman"/>
          <w:sz w:val="24"/>
          <w:szCs w:val="24"/>
          <w:lang w:val="fr-FR"/>
        </w:rPr>
        <w:instrText xml:space="preserve">PT3CDID"],"itemData":{"id":8510,"type":"book","title":"Climate change 2014: impacts, adaptation, and vulnerability: Working Group II contribution to the fifth assessment report of the Intergovernmental Panel on Climate Change","publisher":"Cambridge University Press","publisher-place":"New York, NY","number-of-pages":"1","source":"Library of Congress ISBN","event-place":"New York, NY","abstract":"This work focuses on why climate change matters and is organized into two parts, devoted respectively to human and natural systems and regional aspects, incorporating results from the reports of Working Groups I and III. The volume addresses impacts that have already occurred and risks of future impacts, especially the way those risks change with the amount of climate change that occurs and with investments in adaptation to climate changes that cannot be avoided. For both past and future impacts, a core focus of the assessment is characterizing knowledge about vulnerability, the characteristics and interactions that make some events devastating, while others pass with little notice.--","ISBN":"978-1-107-64165-5","call-number":"QC903 .C443 2014","note":"OCLC: ocn900613741","shortTitle":"Climate change 2014","editor":[{"family":"Field","given":"Christopher B."},{"family":"Barros","given":"Vicente R."},{"literal":"Intergovernmental Panel on Climate Change"}],"issued":{"date-parts":[["2014"]]}}}],"schema":"https://github.com/citation-style-language/schema/raw/master/csl-citation.json"}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lang w:val="fr-FR"/>
        </w:rPr>
        <w:t xml:space="preserve">(Dunn </w:t>
      </w:r>
      <w:r w:rsidR="002A0AA5" w:rsidRPr="002A0AA5">
        <w:rPr>
          <w:rFonts w:ascii="Times New Roman" w:hAnsi="Times New Roman" w:cs="Times New Roman"/>
          <w:i/>
          <w:iCs/>
          <w:sz w:val="24"/>
          <w:szCs w:val="24"/>
          <w:lang w:val="fr-FR"/>
        </w:rPr>
        <w:t>et al.</w:t>
      </w:r>
      <w:r w:rsidR="002A0AA5" w:rsidRPr="002A0AA5">
        <w:rPr>
          <w:rFonts w:ascii="Times New Roman" w:hAnsi="Times New Roman" w:cs="Times New Roman"/>
          <w:sz w:val="24"/>
          <w:szCs w:val="24"/>
          <w:lang w:val="fr-FR"/>
        </w:rPr>
        <w:t xml:space="preserve"> 2009; Bellard </w:t>
      </w:r>
      <w:r w:rsidR="002A0AA5" w:rsidRPr="002A0AA5">
        <w:rPr>
          <w:rFonts w:ascii="Times New Roman" w:hAnsi="Times New Roman" w:cs="Times New Roman"/>
          <w:i/>
          <w:iCs/>
          <w:sz w:val="24"/>
          <w:szCs w:val="24"/>
          <w:lang w:val="fr-FR"/>
        </w:rPr>
        <w:t>et al.</w:t>
      </w:r>
      <w:r w:rsidR="002A0AA5" w:rsidRPr="002A0AA5">
        <w:rPr>
          <w:rFonts w:ascii="Times New Roman" w:hAnsi="Times New Roman" w:cs="Times New Roman"/>
          <w:sz w:val="24"/>
          <w:szCs w:val="24"/>
          <w:lang w:val="fr-FR"/>
        </w:rPr>
        <w:t xml:space="preserve"> 2012; Cahill </w:t>
      </w:r>
      <w:r w:rsidR="002A0AA5" w:rsidRPr="002A0AA5">
        <w:rPr>
          <w:rFonts w:ascii="Times New Roman" w:hAnsi="Times New Roman" w:cs="Times New Roman"/>
          <w:i/>
          <w:iCs/>
          <w:sz w:val="24"/>
          <w:szCs w:val="24"/>
          <w:lang w:val="fr-FR"/>
        </w:rPr>
        <w:t>et al.</w:t>
      </w:r>
      <w:r w:rsidR="002A0AA5" w:rsidRPr="002A0AA5">
        <w:rPr>
          <w:rFonts w:ascii="Times New Roman" w:hAnsi="Times New Roman" w:cs="Times New Roman"/>
          <w:sz w:val="24"/>
          <w:szCs w:val="24"/>
          <w:lang w:val="fr-FR"/>
        </w:rPr>
        <w:t xml:space="preserve"> 2013; Field </w:t>
      </w:r>
      <w:r w:rsidR="002A0AA5" w:rsidRPr="002A0AA5">
        <w:rPr>
          <w:rFonts w:ascii="Times New Roman" w:hAnsi="Times New Roman" w:cs="Times New Roman"/>
          <w:i/>
          <w:iCs/>
          <w:sz w:val="24"/>
          <w:szCs w:val="24"/>
          <w:lang w:val="fr-FR"/>
        </w:rPr>
        <w:t>et al.</w:t>
      </w:r>
      <w:r w:rsidR="002A0AA5" w:rsidRPr="002A0AA5">
        <w:rPr>
          <w:rFonts w:ascii="Times New Roman" w:hAnsi="Times New Roman" w:cs="Times New Roman"/>
          <w:sz w:val="24"/>
          <w:szCs w:val="24"/>
          <w:lang w:val="fr-FR"/>
        </w:rPr>
        <w:t xml:space="preserve"> 2014)</w:t>
      </w:r>
      <w:r w:rsidR="00D33637">
        <w:rPr>
          <w:rFonts w:ascii="Times New Roman" w:hAnsi="Times New Roman" w:cs="Times New Roman"/>
          <w:sz w:val="24"/>
          <w:szCs w:val="24"/>
        </w:rPr>
        <w:fldChar w:fldCharType="end"/>
      </w:r>
      <w:r w:rsidR="00F345DD" w:rsidRPr="008905EE">
        <w:rPr>
          <w:rFonts w:ascii="Times New Roman" w:hAnsi="Times New Roman" w:cs="Times New Roman"/>
          <w:sz w:val="24"/>
          <w:szCs w:val="24"/>
          <w:lang w:val="fr-FR"/>
        </w:rPr>
        <w:t>.</w:t>
      </w:r>
      <w:r w:rsidR="007A4CA9" w:rsidRPr="008905EE">
        <w:rPr>
          <w:rFonts w:ascii="Times New Roman" w:hAnsi="Times New Roman" w:cs="Times New Roman"/>
          <w:sz w:val="24"/>
          <w:szCs w:val="24"/>
          <w:lang w:val="fr-FR"/>
        </w:rPr>
        <w:t xml:space="preserve"> </w:t>
      </w:r>
      <w:r w:rsidR="00B418F3">
        <w:rPr>
          <w:rFonts w:ascii="Times New Roman" w:hAnsi="Times New Roman" w:cs="Times New Roman"/>
          <w:sz w:val="24"/>
          <w:szCs w:val="24"/>
        </w:rPr>
        <w:t>Indeed</w:t>
      </w:r>
      <w:r w:rsidR="00D7404A" w:rsidRPr="00D7404A">
        <w:rPr>
          <w:rFonts w:ascii="Times New Roman" w:hAnsi="Times New Roman" w:cs="Times New Roman"/>
          <w:sz w:val="24"/>
          <w:szCs w:val="24"/>
        </w:rPr>
        <w:t xml:space="preserve"> </w:t>
      </w:r>
      <w:r w:rsidR="00B418F3">
        <w:rPr>
          <w:rFonts w:ascii="Times New Roman" w:hAnsi="Times New Roman" w:cs="Times New Roman"/>
          <w:sz w:val="24"/>
          <w:szCs w:val="24"/>
        </w:rPr>
        <w:t>the key drivers of global change (warming, CO</w:t>
      </w:r>
      <w:r w:rsidR="00B418F3" w:rsidRPr="0021509F">
        <w:rPr>
          <w:rFonts w:ascii="Times New Roman" w:hAnsi="Times New Roman" w:cs="Times New Roman"/>
          <w:sz w:val="24"/>
          <w:szCs w:val="24"/>
          <w:vertAlign w:val="subscript"/>
        </w:rPr>
        <w:t>2</w:t>
      </w:r>
      <w:r w:rsidR="00B418F3">
        <w:rPr>
          <w:rFonts w:ascii="Times New Roman" w:hAnsi="Times New Roman" w:cs="Times New Roman"/>
          <w:sz w:val="24"/>
          <w:szCs w:val="24"/>
        </w:rPr>
        <w:t xml:space="preserve"> and nutrient enrichment) are known to</w:t>
      </w:r>
      <w:r w:rsidR="00D7404A" w:rsidRPr="00D7404A">
        <w:rPr>
          <w:rFonts w:ascii="Times New Roman" w:hAnsi="Times New Roman" w:cs="Times New Roman"/>
          <w:sz w:val="24"/>
          <w:szCs w:val="24"/>
        </w:rPr>
        <w:t xml:space="preserve"> affect various types of species interactions, including competition </w:t>
      </w:r>
      <w:r w:rsidR="00D33637" w:rsidRPr="00D7404A">
        <w:rPr>
          <w:rFonts w:ascii="Times New Roman" w:hAnsi="Times New Roman" w:cs="Times New Roman"/>
          <w:sz w:val="24"/>
          <w:szCs w:val="24"/>
        </w:rPr>
        <w:fldChar w:fldCharType="begin"/>
      </w:r>
      <w:r w:rsidR="00D7404A" w:rsidRPr="00D7404A">
        <w:rPr>
          <w:rFonts w:ascii="Times New Roman" w:hAnsi="Times New Roman" w:cs="Times New Roman"/>
          <w:sz w:val="24"/>
          <w:szCs w:val="24"/>
        </w:rPr>
        <w:instrText xml:space="preserve"> ADDIN ZOTERO_ITEM CSL_CITATION {"citationID":"21cqvb9dfh","properties":{"formattedCitation":"{\\rtf (Tylianakis {\\i{}et al.} 2008)}","plainCitation":"(Tylianakis et al. 2008)"},"citationItems":[{"id":2777,"uris":["http://zotero.org/users/718951/items/JEIJF739"],"uri":["http://zotero.org/users/718951/items/JEIJF739"],"itemData":{"id":2777,"type":"article-journal","title":"Global change and species interactions in terrestrial ecosystems","container-title":"Ecology Letters","page":"1351-1363","volume":"11","issue":"12","source":"Wiley Online Library","abstract":"The main drivers of global environmental change (CO2 enrichment, nitrogen deposition, climate, biotic invasions and land use) cause extinctions and alter species distributions, and recent evidence shows that they exert pervasive impacts on various antagonistic and mutualistic interactions among species. In this review, we synthesize data from 688 published studies to show that these drivers often alter competitive interactions among plants and animals, exert multitrophic effects on the decomposer food web, increase intensity of pathogen infection, weaken mutualisms involving plants, and enhance herbivory while having variable effects on predation. A recurrent finding is that there is substantial variability among studies in both the magnitude and direction of effects of any given GEC driver on any given type of biotic interaction. Further, we show that higher order effects among multiple drivers acting simultaneously create challenges in predicting future responses to global environmental change, and that extrapolating these complex impacts across entire networks of species interactions yields unanticipated effects on ecosystems. Finally, we conclude that in order to reliably predict the effects of GEC on community and ecosystem processes, the greatest single challenge will be to determine how biotic and abiotic context alters the direction and magnitude of GEC effects on biotic interactions.","DOI":"10.1111/j.1461-0248.2008.01250.x","ISSN":"1461-0248","language":"en","author":[{"family":"Tylianakis","given":"Jason M."},{"family":"Didham","given":"Raphael K."},{"family":"Bascompte","given":"Jordi"},{"family":"Wardle","given":"David A."}],"issued":{"date-parts":[["2008"]],"season":"décembre"}}}],"schema":"https://github.com/citation-style-language/schema/raw/master/csl-citation.json"} </w:instrText>
      </w:r>
      <w:r w:rsidR="00D33637" w:rsidRPr="00D7404A">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(Tylianakis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2008)</w:t>
      </w:r>
      <w:r w:rsidR="00D33637" w:rsidRPr="00D7404A">
        <w:rPr>
          <w:rFonts w:ascii="Times New Roman" w:hAnsi="Times New Roman" w:cs="Times New Roman"/>
          <w:sz w:val="24"/>
          <w:szCs w:val="24"/>
        </w:rPr>
        <w:fldChar w:fldCharType="end"/>
      </w:r>
      <w:r w:rsidR="00D7404A" w:rsidRPr="00D7404A">
        <w:rPr>
          <w:rFonts w:ascii="Times New Roman" w:hAnsi="Times New Roman" w:cs="Times New Roman"/>
          <w:sz w:val="24"/>
          <w:szCs w:val="24"/>
        </w:rPr>
        <w:t xml:space="preserve">. </w:t>
      </w:r>
      <w:r w:rsidR="00696BE6">
        <w:rPr>
          <w:rFonts w:ascii="Times New Roman" w:hAnsi="Times New Roman" w:cs="Times New Roman"/>
          <w:sz w:val="24"/>
          <w:szCs w:val="24"/>
        </w:rPr>
        <w:t>To better predict the consequences of future climate change,</w:t>
      </w:r>
      <w:r w:rsidR="00696BE6" w:rsidRPr="00D7404A">
        <w:rPr>
          <w:rFonts w:ascii="Times New Roman" w:hAnsi="Times New Roman" w:cs="Times New Roman"/>
          <w:sz w:val="24"/>
          <w:szCs w:val="24"/>
        </w:rPr>
        <w:t xml:space="preserve"> </w:t>
      </w:r>
      <w:r w:rsidR="00696BE6">
        <w:rPr>
          <w:rFonts w:ascii="Times New Roman" w:hAnsi="Times New Roman" w:cs="Times New Roman"/>
          <w:sz w:val="24"/>
          <w:szCs w:val="24"/>
        </w:rPr>
        <w:t>i</w:t>
      </w:r>
      <w:r w:rsidR="007A4CA9" w:rsidRPr="00D7404A">
        <w:rPr>
          <w:rFonts w:ascii="Times New Roman" w:hAnsi="Times New Roman" w:cs="Times New Roman"/>
          <w:sz w:val="24"/>
          <w:szCs w:val="24"/>
        </w:rPr>
        <w:t xml:space="preserve">t is </w:t>
      </w:r>
      <w:r w:rsidR="004B7138">
        <w:rPr>
          <w:rFonts w:ascii="Times New Roman" w:hAnsi="Times New Roman" w:cs="Times New Roman"/>
          <w:sz w:val="24"/>
          <w:szCs w:val="24"/>
        </w:rPr>
        <w:t>therefore</w:t>
      </w:r>
      <w:r w:rsidR="004B7138" w:rsidRPr="00D7404A">
        <w:rPr>
          <w:rFonts w:ascii="Times New Roman" w:hAnsi="Times New Roman" w:cs="Times New Roman"/>
          <w:sz w:val="24"/>
          <w:szCs w:val="24"/>
        </w:rPr>
        <w:t xml:space="preserve"> </w:t>
      </w:r>
      <w:r w:rsidR="007A4CA9" w:rsidRPr="00D7404A">
        <w:rPr>
          <w:rFonts w:ascii="Times New Roman" w:hAnsi="Times New Roman" w:cs="Times New Roman"/>
          <w:sz w:val="24"/>
          <w:szCs w:val="24"/>
        </w:rPr>
        <w:t>crucial to understand</w:t>
      </w:r>
      <w:r w:rsidR="007A4CA9">
        <w:rPr>
          <w:rFonts w:ascii="Times New Roman" w:hAnsi="Times New Roman" w:cs="Times New Roman"/>
          <w:sz w:val="24"/>
          <w:szCs w:val="24"/>
        </w:rPr>
        <w:t xml:space="preserve"> how increased temperatures </w:t>
      </w:r>
      <w:r w:rsidR="00696BE6">
        <w:rPr>
          <w:rFonts w:ascii="Times New Roman" w:hAnsi="Times New Roman" w:cs="Times New Roman"/>
          <w:sz w:val="24"/>
          <w:szCs w:val="24"/>
        </w:rPr>
        <w:t xml:space="preserve">affect </w:t>
      </w:r>
      <w:r w:rsidR="007A4CA9">
        <w:rPr>
          <w:rFonts w:ascii="Times New Roman" w:hAnsi="Times New Roman" w:cs="Times New Roman"/>
          <w:sz w:val="24"/>
          <w:szCs w:val="24"/>
        </w:rPr>
        <w:t>species interactions</w:t>
      </w:r>
      <w:r w:rsidR="00F66AEC">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F66AEC">
        <w:rPr>
          <w:rFonts w:ascii="Times New Roman" w:hAnsi="Times New Roman" w:cs="Times New Roman"/>
          <w:sz w:val="24"/>
          <w:szCs w:val="24"/>
        </w:rPr>
        <w:instrText xml:space="preserve"> ADDIN ZOTERO_ITEM CSL_CITATION {"citationID":"1fsdshm2h4","properties":{"formattedCitation":"(Bestion &amp; Cote 2017)","plainCitation":"(Bestion &amp; Cote 2017)"},"citationItems":[{"id":8544,"uris":["http://zotero.org/users/718951/items/4II32D6T"],"uri":["http://zotero.org/users/718951/items/4II32D6T"],"itemData":{"id":8544,"type":"chapter","title":"Species Responses to Climate Change: Integrating Individual-Based Ecology Into Community and Ecosystem Studies","container-title":"Reference Module in Earth Systems and Environmental Sciences","publisher":"Elsevier","source":"ScienceDirect","abstract":"Studies on climate change responses have often been carried at the species level, without considering the potential inter-individual variation within species in responses to climate and without taking into account the biotic and abiotic environment of the focal species. However, to really understand consequences of climate change, it is necessary to work at all levels of biological organization, from the individual and intraspecific level to the population, community, and ecosystem. Here, we review evidence on the importance of integrating every biological level into studies of climate change consequences, with a particular focus for the importance of intraspecific variation. In this review, we propose a synthetic approach to the study of climate change responses and illustrate our stance with a case study on a model ectotherm species, the common lizard (Zootoca vivipara). We advocate that this approach may allow unraveling potential feedbacks between biological levels and their nonadditive effects on biodiversity response to climate. Controlled mesocosm studies such as the one in this case study can allow a better understanding of these complex dynamics through a fine-tuned balance between ecological realism and the necessity to control ecological parameters.","URL":"https://www.sciencedirect.com/science/article/pii/B9780124095489098018","ISBN":"978-0-12-409548-9","note":"DOI: 10.1016/B978-0-12-409548-9.09801-8","shortTitle":"Species Responses to Climate Change","author":[{"family":"Bestion","given":"Elvire"},{"family":"Cote","given":"Julien"}],"issued":{"date-parts":[["2017"]]},"accessed":{"date-parts":[["2017",1,31]]}}}],"schema":"https://github.com/citation-style-language/schema/raw/master/csl-citation.json"} </w:instrText>
      </w:r>
      <w:r w:rsidR="00D33637">
        <w:rPr>
          <w:rFonts w:ascii="Times New Roman" w:hAnsi="Times New Roman" w:cs="Times New Roman"/>
          <w:sz w:val="24"/>
          <w:szCs w:val="24"/>
        </w:rPr>
        <w:fldChar w:fldCharType="separate"/>
      </w:r>
      <w:r w:rsidR="00F66AEC" w:rsidRPr="00F66AEC">
        <w:rPr>
          <w:rFonts w:ascii="Times New Roman" w:hAnsi="Times New Roman" w:cs="Times New Roman"/>
          <w:sz w:val="24"/>
        </w:rPr>
        <w:t>(Bestion &amp; Cote 2017)</w:t>
      </w:r>
      <w:r w:rsidR="00D33637">
        <w:rPr>
          <w:rFonts w:ascii="Times New Roman" w:hAnsi="Times New Roman" w:cs="Times New Roman"/>
          <w:sz w:val="24"/>
          <w:szCs w:val="24"/>
        </w:rPr>
        <w:fldChar w:fldCharType="end"/>
      </w:r>
      <w:r w:rsidR="007A4CA9">
        <w:rPr>
          <w:rFonts w:ascii="Times New Roman" w:hAnsi="Times New Roman" w:cs="Times New Roman"/>
          <w:sz w:val="24"/>
          <w:szCs w:val="24"/>
        </w:rPr>
        <w:t>.</w:t>
      </w:r>
    </w:p>
    <w:p w:rsidR="00756992" w:rsidRPr="000353D2" w:rsidRDefault="00CB08C7" w:rsidP="00CB08C7">
      <w:pPr>
        <w:spacing w:line="240" w:lineRule="auto"/>
        <w:jc w:val="both"/>
        <w:rPr>
          <w:rFonts w:ascii="Times New Roman" w:hAnsi="Times New Roman" w:cs="Times New Roman"/>
          <w:sz w:val="24"/>
          <w:szCs w:val="24"/>
        </w:rPr>
      </w:pPr>
      <w:r w:rsidRPr="00CB08C7">
        <w:rPr>
          <w:rFonts w:ascii="Times New Roman" w:hAnsi="Times New Roman" w:cs="Times New Roman"/>
          <w:sz w:val="24"/>
          <w:szCs w:val="24"/>
          <w:lang w:val="en-US"/>
        </w:rPr>
        <w:t>Metabolism sets the pace of life</w:t>
      </w:r>
      <w:r w:rsidR="0021509F">
        <w:rPr>
          <w:rFonts w:ascii="Times New Roman" w:hAnsi="Times New Roman" w:cs="Times New Roman"/>
          <w:sz w:val="24"/>
          <w:szCs w:val="24"/>
          <w:lang w:val="en-US"/>
        </w:rPr>
        <w:t xml:space="preserve"> </w:t>
      </w:r>
      <w:r w:rsidR="00D33637">
        <w:rPr>
          <w:rFonts w:ascii="Times New Roman" w:hAnsi="Times New Roman" w:cs="Times New Roman"/>
          <w:sz w:val="24"/>
          <w:szCs w:val="24"/>
          <w:lang w:val="en-US"/>
        </w:rPr>
        <w:fldChar w:fldCharType="begin"/>
      </w:r>
      <w:r w:rsidR="0021509F">
        <w:rPr>
          <w:rFonts w:ascii="Times New Roman" w:hAnsi="Times New Roman" w:cs="Times New Roman"/>
          <w:sz w:val="24"/>
          <w:szCs w:val="24"/>
          <w:lang w:val="en-US"/>
        </w:rPr>
        <w:instrText xml:space="preserve"> ADDIN ZOTERO_ITEM CSL_CITATION {"citationID":"1djg87iea0","properties":{"formattedCitation":"{\\rtf (Brown {\\i{}et al.} 2004)}","plainCitation":"(Brown et al. 2004)"},"citationItems":[{"id":4210,"uris":["http://zotero.org/users/718951/items/NTBI2CRE"],"uri":["http://zotero.org/users/718951/items/NTBI2CRE"],"itemData":{"id":4210,"type":"article-journal","title":"Toward a metabolic theory of ecology","container-title":"Ecology","page":"1771-1789","volume":"85","issue":"7","source":"esajournals.org (Atypon)","abstract":"Metabolism provides a basis for using first principles of physics, chemistry, and biology to link the biology of individual organisms to the ecology of populations, communities, and ecosystems. Metabolic rate, the rate at which organisms take up, transform, and expend energy and materials, is the most fundamental biological rate. We have developed a quantitative theory for how metabolic rate varies with body size and temperature. Metabolic theory predicts how metabolic rate, by setting the rates of resource uptake from the environment and resource allocation to survival, growth, and reproduction, controls ecological processes at all levels of organization from individuals to the biosphere. Examples include: (1) life history attributes, including development rate, mortality rate, age at maturity, life span, and population growth rate; (2) population interactions, including carrying capacity, rates of competition and predation, and patterns of species diversity; and (3) ecosystem processes, including rates of biomass production and respiration and patterns of trophic dynamics. Data compiled from the ecological literature strongly support the theoretical predictions. Eventually, metabolic theory may provide a conceptual foundation for much of ecology, just as genetic theory provides a foundation for much of evolutionary biology.","DOI":"10.1890/03-9000","ISSN":"0012-9658","note":"02280","journalAbbreviation":"Ecology","author":[{"family":"Brown","given":"James H."},{"family":"Gillooly","given":"James F."},{"family":"Allen","given":"Andrew P."},{"family":"Savage","given":"Van M."},{"family":"West","given":"Geoffrey B."}],"issued":{"date-parts":[["2004"]],"season":"juillet"}}}],"schema":"https://github.com/citation-style-language/schema/raw/master/csl-citation.json"} </w:instrText>
      </w:r>
      <w:r w:rsidR="00D33637">
        <w:rPr>
          <w:rFonts w:ascii="Times New Roman" w:hAnsi="Times New Roman" w:cs="Times New Roman"/>
          <w:sz w:val="24"/>
          <w:szCs w:val="24"/>
          <w:lang w:val="en-US"/>
        </w:rPr>
        <w:fldChar w:fldCharType="separate"/>
      </w:r>
      <w:r w:rsidR="0021509F" w:rsidRPr="0021509F">
        <w:rPr>
          <w:rFonts w:ascii="Times New Roman" w:hAnsi="Times New Roman" w:cs="Times New Roman"/>
          <w:sz w:val="24"/>
          <w:szCs w:val="24"/>
        </w:rPr>
        <w:t xml:space="preserve">(Brown </w:t>
      </w:r>
      <w:r w:rsidR="0021509F" w:rsidRPr="0021509F">
        <w:rPr>
          <w:rFonts w:ascii="Times New Roman" w:hAnsi="Times New Roman" w:cs="Times New Roman"/>
          <w:i/>
          <w:iCs/>
          <w:sz w:val="24"/>
          <w:szCs w:val="24"/>
        </w:rPr>
        <w:t>et al.</w:t>
      </w:r>
      <w:r w:rsidR="0021509F" w:rsidRPr="0021509F">
        <w:rPr>
          <w:rFonts w:ascii="Times New Roman" w:hAnsi="Times New Roman" w:cs="Times New Roman"/>
          <w:sz w:val="24"/>
          <w:szCs w:val="24"/>
        </w:rPr>
        <w:t xml:space="preserve"> 2004)</w:t>
      </w:r>
      <w:r w:rsidR="00D33637">
        <w:rPr>
          <w:rFonts w:ascii="Times New Roman" w:hAnsi="Times New Roman" w:cs="Times New Roman"/>
          <w:sz w:val="24"/>
          <w:szCs w:val="24"/>
          <w:lang w:val="en-US"/>
        </w:rPr>
        <w:fldChar w:fldCharType="end"/>
      </w:r>
      <w:r w:rsidR="0021509F">
        <w:rPr>
          <w:rFonts w:ascii="Times New Roman" w:hAnsi="Times New Roman" w:cs="Times New Roman"/>
          <w:sz w:val="24"/>
          <w:szCs w:val="24"/>
          <w:lang w:val="en-US"/>
        </w:rPr>
        <w:t xml:space="preserve"> </w:t>
      </w:r>
      <w:r w:rsidRPr="00CB08C7">
        <w:rPr>
          <w:rFonts w:ascii="Times New Roman" w:hAnsi="Times New Roman" w:cs="Times New Roman"/>
          <w:sz w:val="24"/>
          <w:szCs w:val="24"/>
          <w:lang w:val="en-US"/>
        </w:rPr>
        <w:t xml:space="preserve"> and dictates a host of life-history traits and</w:t>
      </w:r>
      <w:r>
        <w:rPr>
          <w:rFonts w:ascii="Times New Roman" w:hAnsi="Times New Roman" w:cs="Times New Roman"/>
          <w:sz w:val="24"/>
          <w:szCs w:val="24"/>
          <w:lang w:val="en-US"/>
        </w:rPr>
        <w:t xml:space="preserve"> </w:t>
      </w:r>
      <w:r w:rsidRPr="00CB08C7">
        <w:rPr>
          <w:rFonts w:ascii="Times New Roman" w:hAnsi="Times New Roman" w:cs="Times New Roman"/>
          <w:sz w:val="24"/>
          <w:szCs w:val="24"/>
          <w:lang w:val="en-US"/>
        </w:rPr>
        <w:t>attributes that determine fitness, including population growth</w:t>
      </w:r>
      <w:r>
        <w:rPr>
          <w:rFonts w:ascii="Times New Roman" w:hAnsi="Times New Roman" w:cs="Times New Roman"/>
          <w:sz w:val="24"/>
          <w:szCs w:val="24"/>
          <w:lang w:val="en-US"/>
        </w:rPr>
        <w:t xml:space="preserve"> </w:t>
      </w:r>
      <w:r w:rsidRPr="00CB08C7">
        <w:rPr>
          <w:rFonts w:ascii="Times New Roman" w:hAnsi="Times New Roman" w:cs="Times New Roman"/>
          <w:sz w:val="24"/>
          <w:szCs w:val="24"/>
          <w:lang w:val="en-US"/>
        </w:rPr>
        <w:t>rate</w:t>
      </w:r>
      <w:r w:rsidR="0021509F">
        <w:rPr>
          <w:rFonts w:ascii="Times New Roman" w:hAnsi="Times New Roman" w:cs="Times New Roman"/>
          <w:sz w:val="24"/>
          <w:szCs w:val="24"/>
          <w:lang w:val="en-US"/>
        </w:rPr>
        <w:t xml:space="preserve"> </w:t>
      </w:r>
      <w:r w:rsidR="00D33637">
        <w:rPr>
          <w:rFonts w:ascii="Times New Roman" w:hAnsi="Times New Roman" w:cs="Times New Roman"/>
          <w:sz w:val="24"/>
          <w:szCs w:val="24"/>
          <w:lang w:val="en-US"/>
        </w:rPr>
        <w:fldChar w:fldCharType="begin"/>
      </w:r>
      <w:r w:rsidR="0021509F">
        <w:rPr>
          <w:rFonts w:ascii="Times New Roman" w:hAnsi="Times New Roman" w:cs="Times New Roman"/>
          <w:sz w:val="24"/>
          <w:szCs w:val="24"/>
          <w:lang w:val="en-US"/>
        </w:rPr>
        <w:instrText xml:space="preserve"> ADDIN ZOTERO_ITEM CSL_CITATION {"citationID":"rvim58bls","properties":{"formattedCitation":"{\\rtf (Savage {\\i{}et al.} 2004)}","plainCitation":"(Savage et al. 2004)"},"citationItems":[{"id":3196,"uris":["http://zotero.org/users/718951/items/X8QB86DX"],"uri":["http://zotero.org/users/718951/items/X8QB86DX"],"itemData":{"id":3196,"type":"article-journal","title":"Effects of Body Size and Temperature on Population Growth","container-title":"The American Naturalist","page":"429-441","volume":"163","issue":"3","source":"JSTOR","abstract":"Abstract: For at least 200 years, since the time of Malthus, population growth has been recognized as providing a critical link between the performance of individual organisms and the ecology and evolution of species. We present a theory that shows how the intrinsic rate of exponential population growth, $r_{\\mathrm{max}\\,}$ , and the carrying capacity, K, depend on individual metabolic rate and resource supply rate. To do this, we construct equations for the metabolic r</w:instrText>
      </w:r>
      <w:r w:rsidR="0021509F">
        <w:rPr>
          <w:rFonts w:ascii="Times New Roman" w:hAnsi="Times New Roman" w:cs="Times New Roman" w:hint="eastAsia"/>
          <w:sz w:val="24"/>
          <w:szCs w:val="24"/>
          <w:lang w:val="en-US"/>
        </w:rPr>
        <w:instrText>ates of entire populations by summing over individuals, and then we combine these population</w:instrText>
      </w:r>
      <w:r w:rsidR="0021509F">
        <w:rPr>
          <w:rFonts w:ascii="Times New Roman" w:hAnsi="Times New Roman" w:cs="Times New Roman" w:hint="eastAsia"/>
          <w:sz w:val="24"/>
          <w:szCs w:val="24"/>
          <w:lang w:val="en-US"/>
        </w:rPr>
        <w:instrText>‐</w:instrText>
      </w:r>
      <w:r w:rsidR="0021509F">
        <w:rPr>
          <w:rFonts w:ascii="Times New Roman" w:hAnsi="Times New Roman" w:cs="Times New Roman" w:hint="eastAsia"/>
          <w:sz w:val="24"/>
          <w:szCs w:val="24"/>
          <w:lang w:val="en-US"/>
        </w:rPr>
        <w:instrText>level equations with Malthusian growth. Thus, the theory makes explicit the relationship between rates of resource supply in the environment and rates of production of new biomass and individuals. These individual</w:instrText>
      </w:r>
      <w:r w:rsidR="0021509F">
        <w:rPr>
          <w:rFonts w:ascii="Times New Roman" w:hAnsi="Times New Roman" w:cs="Times New Roman" w:hint="eastAsia"/>
          <w:sz w:val="24"/>
          <w:szCs w:val="24"/>
          <w:lang w:val="en-US"/>
        </w:rPr>
        <w:instrText>‐</w:instrText>
      </w:r>
      <w:r w:rsidR="0021509F">
        <w:rPr>
          <w:rFonts w:ascii="Times New Roman" w:hAnsi="Times New Roman" w:cs="Times New Roman" w:hint="eastAsia"/>
          <w:sz w:val="24"/>
          <w:szCs w:val="24"/>
          <w:lang w:val="en-US"/>
        </w:rPr>
        <w:instrText>level and population</w:instrText>
      </w:r>
      <w:r w:rsidR="0021509F">
        <w:rPr>
          <w:rFonts w:ascii="Times New Roman" w:hAnsi="Times New Roman" w:cs="Times New Roman" w:hint="eastAsia"/>
          <w:sz w:val="24"/>
          <w:szCs w:val="24"/>
          <w:lang w:val="en-US"/>
        </w:rPr>
        <w:instrText>‐</w:instrText>
      </w:r>
      <w:r w:rsidR="0021509F">
        <w:rPr>
          <w:rFonts w:ascii="Times New Roman" w:hAnsi="Times New Roman" w:cs="Times New Roman" w:hint="eastAsia"/>
          <w:sz w:val="24"/>
          <w:szCs w:val="24"/>
          <w:lang w:val="en-US"/>
        </w:rPr>
        <w:instrText xml:space="preserve">level processes are inextricably linked because metabolism sets both the demand for environmental resources and the resource allocation to survival, growth, and reproduction. We use </w:instrText>
      </w:r>
      <w:r w:rsidR="0021509F">
        <w:rPr>
          <w:rFonts w:ascii="Times New Roman" w:hAnsi="Times New Roman" w:cs="Times New Roman"/>
          <w:sz w:val="24"/>
          <w:szCs w:val="24"/>
          <w:lang w:val="en-US"/>
        </w:rPr>
        <w:instrText xml:space="preserve">the theory to </w:instrText>
      </w:r>
      <w:r w:rsidR="0021509F" w:rsidRPr="0021509F">
        <w:rPr>
          <w:rFonts w:ascii="Times New Roman" w:hAnsi="Times New Roman" w:cs="Times New Roman"/>
          <w:sz w:val="24"/>
          <w:szCs w:val="24"/>
          <w:lang w:val="en-US"/>
        </w:rPr>
        <w:instrText>make explicit how and why $r_{\\mathrm{max}\\,}$ exhibits its characteristic dependence on body size and temperature. Data for aerobic eukaryotes, including algae, protists, insects, zooplankton, fishes, and mammals, support these predicted scalings for $r_{\\mathrm{max}\\,}$ . The metabolic flux of energy and materials also dictates that the carrying capacity or equilibrium density of populations should decrease with increasing body size and increasing temperature. Finally, we argue that body mass and body temperature, through their effects on metabolic rate, can explain most of the variation in fecundity and mortality rates. Data for marine fishes in the field support these predictions for instantaneous rates of mortality. This theory link</w:instrText>
      </w:r>
      <w:r w:rsidR="0021509F" w:rsidRPr="0021509F">
        <w:rPr>
          <w:rFonts w:ascii="Times New Roman" w:hAnsi="Times New Roman" w:cs="Times New Roman" w:hint="eastAsia"/>
          <w:sz w:val="24"/>
          <w:szCs w:val="24"/>
          <w:lang w:val="en-US"/>
        </w:rPr>
        <w:instrText>s the rates of metabolism and resource use of individuals to life</w:instrText>
      </w:r>
      <w:r w:rsidR="0021509F" w:rsidRPr="0021509F">
        <w:rPr>
          <w:rFonts w:ascii="Times New Roman" w:hAnsi="Times New Roman" w:cs="Times New Roman" w:hint="eastAsia"/>
          <w:sz w:val="24"/>
          <w:szCs w:val="24"/>
          <w:lang w:val="en-US"/>
        </w:rPr>
        <w:instrText>‐</w:instrText>
      </w:r>
      <w:r w:rsidR="0021509F" w:rsidRPr="0021509F">
        <w:rPr>
          <w:rFonts w:ascii="Times New Roman" w:hAnsi="Times New Roman" w:cs="Times New Roman" w:hint="eastAsia"/>
          <w:sz w:val="24"/>
          <w:szCs w:val="24"/>
          <w:lang w:val="en-US"/>
        </w:rPr>
        <w:instrText>history attributes and population dynamics for a broad assortment of organisms, from unicellular organisms to mammals.","DOI":"10.1086/an.2004.163.issue-3","ISSN":"0003-0147","note":"Articl</w:instrText>
      </w:r>
      <w:r w:rsidR="0021509F" w:rsidRPr="0021509F">
        <w:rPr>
          <w:rFonts w:ascii="Times New Roman" w:hAnsi="Times New Roman" w:cs="Times New Roman"/>
          <w:sz w:val="24"/>
          <w:szCs w:val="24"/>
          <w:lang w:val="en-US"/>
        </w:rPr>
        <w:instrText xml:space="preserve">eType: research-article / Full publication date: March 2004 / Copyright © 2004 The University of Chicago","journalAbbreviation":"The American Naturalist","author":[{"family":"Savage","given":"Van M."},{"family":"Gillooly","given":"James F."},{"family":"Brown","given":"James H."},{"family":"West","given":"Geoffrey B."},{"family":"Charnov","given":"Eric L."}],"issued":{"date-parts":[["2004",3,1]]}}}],"schema":"https://github.com/citation-style-language/schema/raw/master/csl-citation.json"} </w:instrText>
      </w:r>
      <w:r w:rsidR="00D33637">
        <w:rPr>
          <w:rFonts w:ascii="Times New Roman" w:hAnsi="Times New Roman" w:cs="Times New Roman"/>
          <w:sz w:val="24"/>
          <w:szCs w:val="24"/>
          <w:lang w:val="en-US"/>
        </w:rPr>
        <w:fldChar w:fldCharType="separate"/>
      </w:r>
      <w:r w:rsidR="0021509F" w:rsidRPr="0021509F">
        <w:rPr>
          <w:rFonts w:ascii="Times New Roman" w:hAnsi="Times New Roman" w:cs="Times New Roman"/>
          <w:sz w:val="24"/>
          <w:szCs w:val="24"/>
          <w:lang w:val="en-US"/>
        </w:rPr>
        <w:t xml:space="preserve">(Savage </w:t>
      </w:r>
      <w:r w:rsidR="0021509F" w:rsidRPr="0021509F">
        <w:rPr>
          <w:rFonts w:ascii="Times New Roman" w:hAnsi="Times New Roman" w:cs="Times New Roman"/>
          <w:i/>
          <w:iCs/>
          <w:sz w:val="24"/>
          <w:szCs w:val="24"/>
          <w:lang w:val="en-US"/>
        </w:rPr>
        <w:t>et al.</w:t>
      </w:r>
      <w:r w:rsidR="0021509F" w:rsidRPr="0021509F">
        <w:rPr>
          <w:rFonts w:ascii="Times New Roman" w:hAnsi="Times New Roman" w:cs="Times New Roman"/>
          <w:sz w:val="24"/>
          <w:szCs w:val="24"/>
          <w:lang w:val="en-US"/>
        </w:rPr>
        <w:t xml:space="preserve"> 2004)</w:t>
      </w:r>
      <w:r w:rsidR="00D33637">
        <w:rPr>
          <w:rFonts w:ascii="Times New Roman" w:hAnsi="Times New Roman" w:cs="Times New Roman"/>
          <w:sz w:val="24"/>
          <w:szCs w:val="24"/>
          <w:lang w:val="en-US"/>
        </w:rPr>
        <w:fldChar w:fldCharType="end"/>
      </w:r>
      <w:r w:rsidRPr="0021509F">
        <w:rPr>
          <w:rFonts w:ascii="Times New Roman" w:hAnsi="Times New Roman" w:cs="Times New Roman"/>
          <w:sz w:val="24"/>
          <w:szCs w:val="24"/>
          <w:lang w:val="en-US"/>
        </w:rPr>
        <w:t>, abundance, mortality and interspecific interactions</w:t>
      </w:r>
      <w:r w:rsidR="0021509F" w:rsidRPr="0021509F">
        <w:rPr>
          <w:rFonts w:ascii="Times New Roman" w:hAnsi="Times New Roman" w:cs="Times New Roman"/>
          <w:sz w:val="24"/>
          <w:szCs w:val="24"/>
          <w:lang w:val="en-US"/>
        </w:rPr>
        <w:t xml:space="preserve"> </w:t>
      </w:r>
      <w:r w:rsidR="00D33637">
        <w:rPr>
          <w:rFonts w:ascii="Times New Roman" w:hAnsi="Times New Roman" w:cs="Times New Roman"/>
          <w:sz w:val="24"/>
          <w:szCs w:val="24"/>
          <w:lang w:val="fr-FR"/>
        </w:rPr>
        <w:fldChar w:fldCharType="begin"/>
      </w:r>
      <w:r w:rsidR="0021509F" w:rsidRPr="0021509F">
        <w:rPr>
          <w:rFonts w:ascii="Times New Roman" w:hAnsi="Times New Roman" w:cs="Times New Roman"/>
          <w:sz w:val="24"/>
          <w:szCs w:val="24"/>
          <w:lang w:val="en-US"/>
        </w:rPr>
        <w:instrText xml:space="preserve"> ADDIN ZOTERO_ITEM CSL_CITATION {"citationID":"pqpnokql6","properties":{"formattedCitation":"{\\rtf (Dell {\\i{}et al.} 2011)}","plainCitation":"(Dell et al. 2011)"},"citationItems":[{"id":4625,"uris":["http://zotero.org/users/718951/items/4WAP7PTI"],"uri":["http://zotero.org/users/718951/items/4WAP7PTI"],"itemData":{"id":4625,"type":"article-journal","title":"Systematic variation in the temperature dependence of physiological and ecological traits","container-title":"Proceedings of the National Academy of Sciences","page":"10591-10596","volume":"108","issue":"26","source":"www.pnas.org","abstract":"To understand the effects of temperature on biological systems, we compile, organize, and analyze a database of 1,072 thermal responses for microbes, plants, and animals. The unprecedented diversity of traits (n = 112), species (n = 309), body sizes (15 orders of magnitude), and habitats (all major biomes) in our database allows us to quantify novel features of the temperature response of biological traits. In particular, analysis of the rising component of within-species (intraspecific) responses reveals that 87% are fit well by the Boltzmann–Arrhenius model. The mean activation energy for these rises is 0.66 ± 0.05 eV, similar to the reported across-species (interspecific) value of 0.65 eV. However, systematic variation in the distribution of rise activation energies is evident, including previously unrecognized right skewness around a median of 0.55 eV. This skewness exists across levels of organization, taxa, trophic groups, and habitats, and it is partially explained by prey having increased trait performance at lower temperatures relative to predators, suggesting a thermal version of the life-dinner principle—stronger selection on running for your life than running for your dinner. For unimodal responses, habitat (marine, freshwater, and terrestrial) largely explains the mean temperature at which trait values are optimal but not variation around the mean. The distribution of activation energies for trait falls has a mean of 1.15 ± 0.39 eV (significantly higher than rises) and is also right-skewed. Our results highlight generalities and deviations in the thermal response of biological traits and help to provide a basis to predict better how biological systems, from cells to communities, respond to temperature change.","DOI":"10.1073/pnas.1015178108","ISSN":"0027-8424, 1091-6490","note":"PMID: 21606358","journalAbbreviation":"PNAS","language":"en","author":[{"family":"Dell","given":"Anthony I."},{"family":"Pawar","given":"Samraat"},{"family":"Savage","given":"Van M."}],"issued":{"date-parts":[["2011",6,28]]}}}],"schema":"https://github.com/citation-style-language/schema/raw/master/csl-citation.json"} </w:instrText>
      </w:r>
      <w:r w:rsidR="00D33637">
        <w:rPr>
          <w:rFonts w:ascii="Times New Roman" w:hAnsi="Times New Roman" w:cs="Times New Roman"/>
          <w:sz w:val="24"/>
          <w:szCs w:val="24"/>
          <w:lang w:val="fr-FR"/>
        </w:rPr>
        <w:fldChar w:fldCharType="separate"/>
      </w:r>
      <w:r w:rsidR="0021509F" w:rsidRPr="0021509F">
        <w:rPr>
          <w:rFonts w:ascii="Times New Roman" w:hAnsi="Times New Roman" w:cs="Times New Roman"/>
          <w:sz w:val="24"/>
          <w:szCs w:val="24"/>
        </w:rPr>
        <w:t xml:space="preserve">(Dell </w:t>
      </w:r>
      <w:r w:rsidR="0021509F" w:rsidRPr="0021509F">
        <w:rPr>
          <w:rFonts w:ascii="Times New Roman" w:hAnsi="Times New Roman" w:cs="Times New Roman"/>
          <w:i/>
          <w:iCs/>
          <w:sz w:val="24"/>
          <w:szCs w:val="24"/>
        </w:rPr>
        <w:t>et al.</w:t>
      </w:r>
      <w:r w:rsidR="0021509F" w:rsidRPr="0021509F">
        <w:rPr>
          <w:rFonts w:ascii="Times New Roman" w:hAnsi="Times New Roman" w:cs="Times New Roman"/>
          <w:sz w:val="24"/>
          <w:szCs w:val="24"/>
        </w:rPr>
        <w:t xml:space="preserve"> 2011)</w:t>
      </w:r>
      <w:r w:rsidR="00D33637">
        <w:rPr>
          <w:rFonts w:ascii="Times New Roman" w:hAnsi="Times New Roman" w:cs="Times New Roman"/>
          <w:sz w:val="24"/>
          <w:szCs w:val="24"/>
          <w:lang w:val="fr-FR"/>
        </w:rPr>
        <w:fldChar w:fldCharType="end"/>
      </w:r>
      <w:r w:rsidRPr="0021509F">
        <w:rPr>
          <w:rFonts w:ascii="Times New Roman" w:hAnsi="Times New Roman" w:cs="Times New Roman"/>
          <w:sz w:val="24"/>
          <w:szCs w:val="24"/>
          <w:lang w:val="en-US"/>
        </w:rPr>
        <w:t xml:space="preserve">. </w:t>
      </w:r>
      <w:r w:rsidR="0029481C">
        <w:rPr>
          <w:rFonts w:ascii="Times New Roman" w:hAnsi="Times New Roman" w:cs="Times New Roman"/>
          <w:sz w:val="24"/>
          <w:szCs w:val="24"/>
        </w:rPr>
        <w:t>Species vary widely in the</w:t>
      </w:r>
      <w:r>
        <w:rPr>
          <w:rFonts w:ascii="Times New Roman" w:hAnsi="Times New Roman" w:cs="Times New Roman"/>
          <w:sz w:val="24"/>
          <w:szCs w:val="24"/>
        </w:rPr>
        <w:t xml:space="preserve"> way in which</w:t>
      </w:r>
      <w:r w:rsidR="00742E46">
        <w:rPr>
          <w:rFonts w:ascii="Times New Roman" w:hAnsi="Times New Roman" w:cs="Times New Roman"/>
          <w:sz w:val="24"/>
          <w:szCs w:val="24"/>
        </w:rPr>
        <w:t xml:space="preserve"> </w:t>
      </w:r>
      <w:r w:rsidR="000353D2">
        <w:rPr>
          <w:rFonts w:ascii="Times New Roman" w:hAnsi="Times New Roman" w:cs="Times New Roman"/>
          <w:sz w:val="24"/>
          <w:szCs w:val="24"/>
        </w:rPr>
        <w:t>their metabolism and associated traits</w:t>
      </w:r>
      <w:r>
        <w:rPr>
          <w:rFonts w:ascii="Times New Roman" w:hAnsi="Times New Roman" w:cs="Times New Roman"/>
          <w:sz w:val="24"/>
          <w:szCs w:val="24"/>
        </w:rPr>
        <w:t xml:space="preserve"> </w:t>
      </w:r>
      <w:r w:rsidR="000353D2">
        <w:rPr>
          <w:rFonts w:ascii="Times New Roman" w:hAnsi="Times New Roman" w:cs="Times New Roman"/>
          <w:sz w:val="24"/>
          <w:szCs w:val="24"/>
        </w:rPr>
        <w:t>respond</w:t>
      </w:r>
      <w:r w:rsidR="00742E46">
        <w:rPr>
          <w:rFonts w:ascii="Times New Roman" w:hAnsi="Times New Roman" w:cs="Times New Roman"/>
          <w:sz w:val="24"/>
          <w:szCs w:val="24"/>
        </w:rPr>
        <w:t xml:space="preserve"> to temperature</w:t>
      </w:r>
      <w:r w:rsidR="0029481C">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2A0AA5">
        <w:rPr>
          <w:rFonts w:ascii="Times New Roman" w:hAnsi="Times New Roman" w:cs="Times New Roman"/>
          <w:sz w:val="24"/>
          <w:szCs w:val="24"/>
        </w:rPr>
        <w:instrText xml:space="preserve"> ADDIN ZOTERO_ITEM CSL_CITATION {"citationID":"DrVusB8D","properties":{"formattedCitation":"{\\rtf (Kingsolver 2009; Dell {\\i{}et al.} 2011)}","plainCitation":"(Kingsolver 2009; Dell et al. 2011)"},"citationItems":[{"id":8108,"uris":["http://zotero.org/u</w:instrText>
      </w:r>
      <w:r w:rsidR="002A0AA5">
        <w:rPr>
          <w:rFonts w:ascii="Times New Roman" w:hAnsi="Times New Roman" w:cs="Times New Roman" w:hint="eastAsia"/>
          <w:sz w:val="24"/>
          <w:szCs w:val="24"/>
        </w:rPr>
        <w:instrText>sers/718951/items/RISDRBGM"],"uri":["http://zotero.org/users/718951/items/RISDRBGM"],"itemData":{"id":8108,"type":"article-journal","title":"The Well</w:instrText>
      </w:r>
      <w:r w:rsidR="002A0AA5">
        <w:rPr>
          <w:rFonts w:ascii="Times New Roman" w:hAnsi="Times New Roman" w:cs="Times New Roman" w:hint="eastAsia"/>
          <w:sz w:val="24"/>
          <w:szCs w:val="24"/>
        </w:rPr>
        <w:instrText>‐</w:instrText>
      </w:r>
      <w:r w:rsidR="002A0AA5">
        <w:rPr>
          <w:rFonts w:ascii="Times New Roman" w:hAnsi="Times New Roman" w:cs="Times New Roman" w:hint="eastAsia"/>
          <w:sz w:val="24"/>
          <w:szCs w:val="24"/>
        </w:rPr>
        <w:instrText>Temperatured Biologist","container-title":"The American Naturalist","page":"755-768","volume":"174","issu</w:instrText>
      </w:r>
      <w:r w:rsidR="002A0AA5">
        <w:rPr>
          <w:rFonts w:ascii="Times New Roman" w:hAnsi="Times New Roman" w:cs="Times New Roman"/>
          <w:sz w:val="24"/>
          <w:szCs w:val="24"/>
        </w:rPr>
        <w:instrText>e":"6","source":"JSTOR","abstract":"Abstract: Temperature provides a powerful theme for exploring environmental adaptation at all levels of biological organization, from molecular kinetics to organismal fitness to global biogeography. First, the thermodynamic properties that underlie biochemical kinetics and protein stability determine the overall thermal sensitivity of rate processes. Consequently, a single quantitative framework can assess variation in thermal sensitivity of ectotherms in terms of single amino acid substitutions, quantitative genetics, and interspecific differences. Thermodynamic considerations predict that higher optimal temperatures will result in greater maximal fitness at the optimum, a pattern seen both in interspecific comparisons</w:instrText>
      </w:r>
      <w:r w:rsidR="002A0AA5">
        <w:rPr>
          <w:rFonts w:ascii="Times New Roman" w:hAnsi="Times New Roman" w:cs="Times New Roman" w:hint="eastAsia"/>
          <w:sz w:val="24"/>
          <w:szCs w:val="24"/>
        </w:rPr>
        <w:instrText xml:space="preserve"> and in within</w:instrText>
      </w:r>
      <w:r w:rsidR="002A0AA5">
        <w:rPr>
          <w:rFonts w:ascii="Times New Roman" w:hAnsi="Times New Roman" w:cs="Times New Roman" w:hint="eastAsia"/>
          <w:sz w:val="24"/>
          <w:szCs w:val="24"/>
        </w:rPr>
        <w:instrText>‐</w:instrText>
      </w:r>
      <w:r w:rsidR="002A0AA5">
        <w:rPr>
          <w:rFonts w:ascii="Times New Roman" w:hAnsi="Times New Roman" w:cs="Times New Roman" w:hint="eastAsia"/>
          <w:sz w:val="24"/>
          <w:szCs w:val="24"/>
        </w:rPr>
        <w:instrText>population genotypic variation. Second, the temperature</w:instrText>
      </w:r>
      <w:r w:rsidR="002A0AA5">
        <w:rPr>
          <w:rFonts w:ascii="Times New Roman" w:hAnsi="Times New Roman" w:cs="Times New Roman" w:hint="eastAsia"/>
          <w:sz w:val="24"/>
          <w:szCs w:val="24"/>
        </w:rPr>
        <w:instrText>‐</w:instrText>
      </w:r>
      <w:r w:rsidR="002A0AA5">
        <w:rPr>
          <w:rFonts w:ascii="Times New Roman" w:hAnsi="Times New Roman" w:cs="Times New Roman" w:hint="eastAsia"/>
          <w:sz w:val="24"/>
          <w:szCs w:val="24"/>
        </w:rPr>
        <w:instrText>size rule (increased developmental temperature causes decreased adult body size) is a common pattern of phenotypic plasticity in ectotherms. Mechanistic models can correctly predict th</w:instrText>
      </w:r>
      <w:r w:rsidR="002A0AA5">
        <w:rPr>
          <w:rFonts w:ascii="Times New Roman" w:hAnsi="Times New Roman" w:cs="Times New Roman"/>
          <w:sz w:val="24"/>
          <w:szCs w:val="24"/>
        </w:rPr>
        <w:instrText>e rule in some taxa, but lab and field studies show that rapid evolution can weaken or even break the rule. Third, phenotypic and evolutionary models for thermal sensitivity can be combined to explore potential fitness consequences of climate warming for terrestrial ectotherms. Recent analyses suggest that climate change will have greater negative fitness consequences for tropical than for temperate ectotherms, because many tropical species have relatively narrow thermal breadths and smaller thermal safet</w:instrText>
      </w:r>
      <w:r w:rsidR="002A0AA5">
        <w:rPr>
          <w:rFonts w:ascii="Times New Roman" w:hAnsi="Times New Roman" w:cs="Times New Roman" w:hint="eastAsia"/>
          <w:sz w:val="24"/>
          <w:szCs w:val="24"/>
        </w:rPr>
        <w:instrText>y margins.","DOI":"10.1086/648310","ISSN":"0003-0147","shortTitle":"The Well</w:instrText>
      </w:r>
      <w:r w:rsidR="002A0AA5">
        <w:rPr>
          <w:rFonts w:ascii="Times New Roman" w:hAnsi="Times New Roman" w:cs="Times New Roman" w:hint="eastAsia"/>
          <w:sz w:val="24"/>
          <w:szCs w:val="24"/>
        </w:rPr>
        <w:instrText>‐</w:instrText>
      </w:r>
      <w:r w:rsidR="002A0AA5">
        <w:rPr>
          <w:rFonts w:ascii="Times New Roman" w:hAnsi="Times New Roman" w:cs="Times New Roman" w:hint="eastAsia"/>
          <w:sz w:val="24"/>
          <w:szCs w:val="24"/>
        </w:rPr>
        <w:instrText>Temperatured Biologist","journalAbbreviation":"The American Naturalist","author":[{"family":"Kingsolver","given":"Joel G."}],"issued":{"date-parts":[["2009"]]}}},{"id":4625,"uris</w:instrText>
      </w:r>
      <w:r w:rsidR="002A0AA5">
        <w:rPr>
          <w:rFonts w:ascii="Times New Roman" w:hAnsi="Times New Roman" w:cs="Times New Roman"/>
          <w:sz w:val="24"/>
          <w:szCs w:val="24"/>
        </w:rPr>
        <w:instrText xml:space="preserve">":["http://zotero.org/users/718951/items/4WAP7PTI"],"uri":["http://zotero.org/users/718951/items/4WAP7PTI"],"itemData":{"id":4625,"type":"article-journal","title":"Systematic variation in the temperature dependence of physiological and ecological traits","container-title":"Proceedings of the National Academy of Sciences","page":"10591-10596","volume":"108","issue":"26","source":"www.pnas.org","abstract":"To understand the effects of temperature on biological systems, we compile, organize, and analyze a database of 1,072 thermal responses for microbes, plants, and animals. The unprecedented diversity of traits (n = 112), species (n = 309), body sizes (15 orders of magnitude), and habitats (all major biomes) in our database allows us to quantify novel features of the temperature response of biological traits. In particular, analysis of the rising component of within-species (intraspecific) responses reveals that 87% are fit well by the Boltzmann–Arrhenius model. The mean activation energy for these rises is 0.66 ± 0.05 eV, similar to the reported across-species (interspecific) value of 0.65 eV. However, systematic variation in the distribution of rise activation energies is evident, including previously unrecognized right skewness around a median of 0.55 eV. This skewness exists across levels of organization, taxa, trophic groups, and habitats, and it is partially explained by prey having increased trait performance at lower temperatures relative to predators, suggesting a thermal version of the life-dinner principle—stronger selection on running for your life than running for your dinner. For unimodal responses, habitat (marine, freshwater, and terrestrial) largely explains the mean temperature at which trait values are optimal but not variation around the mean. The distribution of activation energies for trait falls has a mean of 1.15 ± 0.39 eV (significantly higher than rises) and is also right-skewed. Our results highlight generalities and deviations in the thermal response of biological traits and help to provide a basis to predict better how biological systems, from cells to communities, respond to temperature change.","DOI":"10.1073/pnas.1015178108","ISSN":"0027-8424, 1091-6490","note":"PMID: 21606358","journalAbbreviation":"PNAS","language":"en","author":[{"family":"Dell","given":"Anthony I."},{"family":"Pawar","given":"Samraat"},{"family":"Savage","given":"Van M."}],"issued":{"date-parts":[["2011",6,28]]}}}],"schema":"https://github.com/citation-style-language/schema/raw/master/csl-citation.json"}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(Kingsolver 2009; Dell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2011)</w:t>
      </w:r>
      <w:r w:rsidR="00D33637">
        <w:rPr>
          <w:rFonts w:ascii="Times New Roman" w:hAnsi="Times New Roman" w:cs="Times New Roman"/>
          <w:sz w:val="24"/>
          <w:szCs w:val="24"/>
        </w:rPr>
        <w:fldChar w:fldCharType="end"/>
      </w:r>
      <w:r w:rsidR="0029481C">
        <w:rPr>
          <w:rFonts w:ascii="Times New Roman" w:hAnsi="Times New Roman" w:cs="Times New Roman"/>
          <w:sz w:val="24"/>
          <w:szCs w:val="24"/>
        </w:rPr>
        <w:t>, and these differences</w:t>
      </w:r>
      <w:r w:rsidR="00742E46">
        <w:rPr>
          <w:rFonts w:ascii="Times New Roman" w:hAnsi="Times New Roman" w:cs="Times New Roman"/>
          <w:sz w:val="24"/>
          <w:szCs w:val="24"/>
        </w:rPr>
        <w:t xml:space="preserve"> in thermal physiology</w:t>
      </w:r>
      <w:r w:rsidR="0029481C">
        <w:rPr>
          <w:rFonts w:ascii="Times New Roman" w:hAnsi="Times New Roman" w:cs="Times New Roman"/>
          <w:sz w:val="24"/>
          <w:szCs w:val="24"/>
        </w:rPr>
        <w:t xml:space="preserve"> can greatly impact species interactions</w:t>
      </w:r>
      <w:r w:rsidR="000353D2">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0353D2">
        <w:rPr>
          <w:rFonts w:ascii="Times New Roman" w:hAnsi="Times New Roman" w:cs="Times New Roman"/>
          <w:sz w:val="24"/>
          <w:szCs w:val="24"/>
        </w:rPr>
        <w:instrText xml:space="preserve"> ADDIN ZOTERO_ITEM CSL_CITATION {"citationID":"jdriojs5v","properties":{"formattedCitation":"{\\rtf (Reuman {\\i{}et al.} 2014)}","plainCitation":"(Reuman et al. 2014)"},"citationItems":[{"id":3720,"uris":["http://zotero.org/users/718951/items/ZUP2QS9J"],"uri":["http://zotero.org/users/718951/items/ZUP2QS9J"],"itemData":{"id":3720,"type":"article-journal","title":"A metabolic perspective on competition and body size reductions with warming","container-title":"Journal of Animal Ecology","page":"59-69","volume":"83","issue":"1","source":"Wiley Online Library","abstract":"* Temperature is a key driver of ecological processes and patterns. The ramifications of temperature for ecological communities include not only its direct effects on the physiology of individuals, but also how these effects play out in the context of other processes such as competition.\n\n\n* Apparently idiosyncratic or difficult to predict effects of temperature on competitive outcomes are well represented in the literature. General theoretical understanding of how physiological influences of temperature filter through community dynamics to determine outcomes is limited.\n\n\n* We present a theoretical framework for predicting the effects of temperature on competition among species, based on understanding the effects of temperature on the physiological and population parameters of the species. The approach helps unify formal resource competition theory with metabolic and physiological ecology.\n\n\n* Phytoplankton and many other ectotherms are smaller at higher temperatures. This has been observed experimentally, across geographical gradients, and as change accompanying climate warming, but it has not been explained in terms of competition. As a case study, we apply our theoretical framework to competition for nutrients among differently sized phytoplankton.\n\n\n* Based on this analysis, we hypothesize that the prevalence of smaller phytoplankton at higher temperatures is at least partly due to an accentuated competitive advantage of smaller cells at higher temperatures with respect to nutrient uptake and growth. We examine the scope for extending the approach to understand resource competition, generally, among ectotherms of different sizes.","DOI":"10.1111/1365-2656.12064","ISSN":"1365-2656","note":"00011","journalAbbreviation":"J Anim Ecol","language":"en","author":[{"family":"Reuman","given":"Daniel C."},{"family":"Holt","given":"Robert D."},{"family":"Yvon-Durocher","given":"Gabriel"}],"issued":{"date-parts":[["2014",1,1]]}}}],"schema":"https://github.com/citation-style-language/schema/raw/master/csl-citation.json"} </w:instrText>
      </w:r>
      <w:r w:rsidR="00D33637">
        <w:rPr>
          <w:rFonts w:ascii="Times New Roman" w:hAnsi="Times New Roman" w:cs="Times New Roman"/>
          <w:sz w:val="24"/>
          <w:szCs w:val="24"/>
        </w:rPr>
        <w:fldChar w:fldCharType="separate"/>
      </w:r>
      <w:r w:rsidR="000353D2" w:rsidRPr="002A0AA5">
        <w:rPr>
          <w:rFonts w:ascii="Times New Roman" w:hAnsi="Times New Roman" w:cs="Times New Roman"/>
          <w:sz w:val="24"/>
          <w:szCs w:val="24"/>
        </w:rPr>
        <w:t xml:space="preserve">(Reuman </w:t>
      </w:r>
      <w:r w:rsidR="000353D2" w:rsidRPr="002A0AA5">
        <w:rPr>
          <w:rFonts w:ascii="Times New Roman" w:hAnsi="Times New Roman" w:cs="Times New Roman"/>
          <w:i/>
          <w:iCs/>
          <w:sz w:val="24"/>
          <w:szCs w:val="24"/>
        </w:rPr>
        <w:t>et al.</w:t>
      </w:r>
      <w:r w:rsidR="000353D2" w:rsidRPr="002A0AA5">
        <w:rPr>
          <w:rFonts w:ascii="Times New Roman" w:hAnsi="Times New Roman" w:cs="Times New Roman"/>
          <w:sz w:val="24"/>
          <w:szCs w:val="24"/>
        </w:rPr>
        <w:t xml:space="preserve"> 2014</w:t>
      </w:r>
      <w:r w:rsidR="000353D2">
        <w:rPr>
          <w:rFonts w:ascii="Times New Roman" w:hAnsi="Times New Roman" w:cs="Times New Roman"/>
          <w:sz w:val="24"/>
          <w:szCs w:val="24"/>
        </w:rPr>
        <w:t xml:space="preserve">; </w:t>
      </w:r>
      <w:r w:rsidR="000353D2" w:rsidRPr="002A0AA5">
        <w:rPr>
          <w:rFonts w:ascii="Times New Roman" w:hAnsi="Times New Roman" w:cs="Times New Roman"/>
          <w:sz w:val="24"/>
          <w:szCs w:val="24"/>
        </w:rPr>
        <w:t xml:space="preserve">Dell </w:t>
      </w:r>
      <w:r w:rsidR="000353D2" w:rsidRPr="002A0AA5">
        <w:rPr>
          <w:rFonts w:ascii="Times New Roman" w:hAnsi="Times New Roman" w:cs="Times New Roman"/>
          <w:i/>
          <w:iCs/>
          <w:sz w:val="24"/>
          <w:szCs w:val="24"/>
        </w:rPr>
        <w:t>et al.</w:t>
      </w:r>
      <w:r w:rsidR="000353D2" w:rsidRPr="002A0AA5">
        <w:rPr>
          <w:rFonts w:ascii="Times New Roman" w:hAnsi="Times New Roman" w:cs="Times New Roman"/>
          <w:sz w:val="24"/>
          <w:szCs w:val="24"/>
        </w:rPr>
        <w:t xml:space="preserve"> 2014)</w:t>
      </w:r>
      <w:r w:rsidR="00D33637">
        <w:rPr>
          <w:rFonts w:ascii="Times New Roman" w:hAnsi="Times New Roman" w:cs="Times New Roman"/>
          <w:sz w:val="24"/>
          <w:szCs w:val="24"/>
        </w:rPr>
        <w:fldChar w:fldCharType="end"/>
      </w:r>
      <w:r w:rsidR="0029481C">
        <w:rPr>
          <w:rFonts w:ascii="Times New Roman" w:hAnsi="Times New Roman" w:cs="Times New Roman"/>
          <w:sz w:val="24"/>
          <w:szCs w:val="24"/>
        </w:rPr>
        <w:t xml:space="preserve">. </w:t>
      </w:r>
      <w:r w:rsidR="00DA2143">
        <w:rPr>
          <w:rFonts w:ascii="Times New Roman" w:hAnsi="Times New Roman" w:cs="Times New Roman"/>
          <w:sz w:val="24"/>
          <w:szCs w:val="24"/>
        </w:rPr>
        <w:t xml:space="preserve">Mismatches can arise when species’ metabolic traits differ in their magnitude (the elevated of thermal performance curve), sensitivity to temperature (the slope of their temperature-performance relationship) </w:t>
      </w:r>
      <w:r w:rsidR="004B7138">
        <w:rPr>
          <w:rFonts w:ascii="Times New Roman" w:hAnsi="Times New Roman" w:cs="Times New Roman"/>
          <w:sz w:val="24"/>
          <w:szCs w:val="24"/>
        </w:rPr>
        <w:t>and/</w:t>
      </w:r>
      <w:r w:rsidR="00DA2143">
        <w:rPr>
          <w:rFonts w:ascii="Times New Roman" w:hAnsi="Times New Roman" w:cs="Times New Roman"/>
          <w:sz w:val="24"/>
          <w:szCs w:val="24"/>
        </w:rPr>
        <w:t xml:space="preserve">or thermal optima (the temperature at which the performance is maximised) </w:t>
      </w:r>
      <w:r w:rsidR="00D33637">
        <w:rPr>
          <w:rFonts w:ascii="Times New Roman" w:hAnsi="Times New Roman" w:cs="Times New Roman"/>
          <w:sz w:val="24"/>
          <w:szCs w:val="24"/>
        </w:rPr>
        <w:fldChar w:fldCharType="begin"/>
      </w:r>
      <w:r w:rsidR="00DA2143">
        <w:rPr>
          <w:rFonts w:ascii="Times New Roman" w:hAnsi="Times New Roman" w:cs="Times New Roman"/>
          <w:sz w:val="24"/>
          <w:szCs w:val="24"/>
        </w:rPr>
        <w:instrText xml:space="preserve"> ADDIN ZOTERO_ITEM CSL_CITATION {"citationID":"f45bipc41","properties":{"formattedCitation":"{\\rtf (Kordas {\\i{}et al.} 2011)}","plainCitation":"(Kordas et al. 2011)"},"citationItems":[{"id":4651,"uris":["http://zotero.org/users/718951/items/AR4U8KBZ"],"uri":["http://zotero.org/users/718951/items/AR4U8KBZ"],"itemData":{"id":4651,"type":"article-journal","title":"Community ecology in a warming world: The influence of temperature on interspecific interactions in marine systems","container-title":"Journal of Experimental Marine Biology and Ecology","collection-title":"Global change in marine ecosystems","page":"218-226","volume":"400","issue":"1–2","source":"ScienceDirect","abstract":"Ecological patterns are determined by the interplay between abiotic factors and interactions among species. As the Earth's climate warms, interactions such as competition, predation, and mutualism are changing due to shifts in per capita interaction strength and the relative abundance of interacting species. Changes in interspecific relationships, in turn, can drive important local-scale changes in community dynamics, biodiversity, and ecosystem functioning, and can potentially alter large-scale patterns of distribution and abundance. In many cases, the importance of indirect effects of warming, mediated by changing species interactions, will be greater—albeit less well understood—than direct effects in determining the community- and ecosystem-level outcomes of global climate change. Despite considerable community-specific idiosyncrasy, ecological theory and a growing body of data suggest that certain general trends are emerging at local scales: positive interactions tend to become more prevalent with warming, and top trophic levels are disproportionately vulnerable. In addition, important ecological changes result when the geographic overlap between species changes, and when the seasonal timing of life history events of interacting species falls into or out of synchrony. We assess the degree to which such changes are predictable, and urge advancement on several high priority questions surrounding the relationships between temperature and community ecology. An improved understanding of how assemblages of multiple, interacting species will respond to climate change is imperative if we hope to effectively prepare for and adapt to its effects.","DOI":"10.1016/j.jembe.2011.02.029","ISSN":"0022-0981","shortTitle":"Community ecology in a warming world","journalAbbreviation":"Journal of Experimental Marine Biology and Ecology","author":[{"family":"Kordas","given":"Rebecca L."},{"family":"Harley","given":"Christopher D. G."},{"family":"O'Connor","given":"Mary I."}],"issued":{"date-parts":[["2011",4,30]]}},"locator":"20"}],"schema":"https://github.com/citation-style-language/schema/raw/master/csl-citation.json"} </w:instrText>
      </w:r>
      <w:r w:rsidR="00D33637">
        <w:rPr>
          <w:rFonts w:ascii="Times New Roman" w:hAnsi="Times New Roman" w:cs="Times New Roman"/>
          <w:sz w:val="24"/>
          <w:szCs w:val="24"/>
        </w:rPr>
        <w:fldChar w:fldCharType="separate"/>
      </w:r>
      <w:r w:rsidR="00DA2143" w:rsidRPr="002A0AA5">
        <w:rPr>
          <w:rFonts w:ascii="Times New Roman" w:hAnsi="Times New Roman" w:cs="Times New Roman"/>
          <w:sz w:val="24"/>
          <w:szCs w:val="24"/>
        </w:rPr>
        <w:t xml:space="preserve">(Kordas </w:t>
      </w:r>
      <w:r w:rsidR="00DA2143" w:rsidRPr="002A0AA5">
        <w:rPr>
          <w:rFonts w:ascii="Times New Roman" w:hAnsi="Times New Roman" w:cs="Times New Roman"/>
          <w:i/>
          <w:iCs/>
          <w:sz w:val="24"/>
          <w:szCs w:val="24"/>
        </w:rPr>
        <w:t>et al.</w:t>
      </w:r>
      <w:r w:rsidR="00DA2143" w:rsidRPr="002A0AA5">
        <w:rPr>
          <w:rFonts w:ascii="Times New Roman" w:hAnsi="Times New Roman" w:cs="Times New Roman"/>
          <w:sz w:val="24"/>
          <w:szCs w:val="24"/>
        </w:rPr>
        <w:t xml:space="preserve"> 2011)</w:t>
      </w:r>
      <w:r w:rsidR="00D33637">
        <w:rPr>
          <w:rFonts w:ascii="Times New Roman" w:hAnsi="Times New Roman" w:cs="Times New Roman"/>
          <w:sz w:val="24"/>
          <w:szCs w:val="24"/>
        </w:rPr>
        <w:fldChar w:fldCharType="end"/>
      </w:r>
      <w:r w:rsidR="00DA2143">
        <w:rPr>
          <w:rFonts w:ascii="Times New Roman" w:hAnsi="Times New Roman" w:cs="Times New Roman"/>
          <w:sz w:val="24"/>
          <w:szCs w:val="24"/>
        </w:rPr>
        <w:t xml:space="preserve">. </w:t>
      </w:r>
      <w:commentRangeStart w:id="4"/>
      <w:r w:rsidR="004B7138">
        <w:rPr>
          <w:rFonts w:ascii="Times New Roman" w:hAnsi="Times New Roman" w:cs="Times New Roman"/>
          <w:sz w:val="24"/>
          <w:szCs w:val="24"/>
        </w:rPr>
        <w:t>R</w:t>
      </w:r>
      <w:r w:rsidR="000353D2">
        <w:rPr>
          <w:rFonts w:ascii="Times New Roman" w:hAnsi="Times New Roman" w:cs="Times New Roman"/>
          <w:sz w:val="24"/>
          <w:szCs w:val="24"/>
        </w:rPr>
        <w:t>ecent theory suggests</w:t>
      </w:r>
      <w:r w:rsidR="002F1A9E">
        <w:rPr>
          <w:rFonts w:ascii="Times New Roman" w:hAnsi="Times New Roman" w:cs="Times New Roman"/>
          <w:sz w:val="24"/>
          <w:szCs w:val="24"/>
        </w:rPr>
        <w:t xml:space="preserve"> that </w:t>
      </w:r>
      <w:r w:rsidR="002A0AA5">
        <w:rPr>
          <w:rFonts w:ascii="Times New Roman" w:hAnsi="Times New Roman" w:cs="Times New Roman"/>
          <w:sz w:val="24"/>
          <w:szCs w:val="24"/>
        </w:rPr>
        <w:t xml:space="preserve">mismatches </w:t>
      </w:r>
      <w:r w:rsidR="002F1A9E">
        <w:rPr>
          <w:rFonts w:ascii="Times New Roman" w:hAnsi="Times New Roman" w:cs="Times New Roman"/>
          <w:sz w:val="24"/>
          <w:szCs w:val="24"/>
        </w:rPr>
        <w:t xml:space="preserve">in the thermal responses </w:t>
      </w:r>
      <w:r w:rsidR="004B7138">
        <w:rPr>
          <w:rFonts w:ascii="Times New Roman" w:hAnsi="Times New Roman" w:cs="Times New Roman"/>
          <w:sz w:val="24"/>
          <w:szCs w:val="24"/>
        </w:rPr>
        <w:t xml:space="preserve">of </w:t>
      </w:r>
      <w:r w:rsidR="000353D2">
        <w:rPr>
          <w:rFonts w:ascii="Times New Roman" w:hAnsi="Times New Roman" w:cs="Times New Roman"/>
          <w:sz w:val="24"/>
          <w:szCs w:val="24"/>
        </w:rPr>
        <w:t xml:space="preserve">body velocity between </w:t>
      </w:r>
      <w:r w:rsidR="002F1A9E">
        <w:rPr>
          <w:rFonts w:ascii="Times New Roman" w:hAnsi="Times New Roman" w:cs="Times New Roman"/>
          <w:sz w:val="24"/>
          <w:szCs w:val="24"/>
        </w:rPr>
        <w:t xml:space="preserve">interacting species </w:t>
      </w:r>
      <w:r w:rsidR="00DA2143">
        <w:rPr>
          <w:rFonts w:ascii="Times New Roman" w:hAnsi="Times New Roman" w:cs="Times New Roman"/>
          <w:sz w:val="24"/>
          <w:szCs w:val="24"/>
        </w:rPr>
        <w:t>can play</w:t>
      </w:r>
      <w:r w:rsidR="000353D2">
        <w:rPr>
          <w:rFonts w:ascii="Times New Roman" w:hAnsi="Times New Roman" w:cs="Times New Roman"/>
          <w:sz w:val="24"/>
          <w:szCs w:val="24"/>
        </w:rPr>
        <w:t xml:space="preserve"> a key role in shaping the</w:t>
      </w:r>
      <w:r w:rsidR="002F1A9E">
        <w:rPr>
          <w:rFonts w:ascii="Times New Roman" w:hAnsi="Times New Roman" w:cs="Times New Roman"/>
          <w:sz w:val="24"/>
          <w:szCs w:val="24"/>
        </w:rPr>
        <w:t xml:space="preserve"> effect</w:t>
      </w:r>
      <w:r w:rsidR="000353D2">
        <w:rPr>
          <w:rFonts w:ascii="Times New Roman" w:hAnsi="Times New Roman" w:cs="Times New Roman"/>
          <w:sz w:val="24"/>
          <w:szCs w:val="24"/>
        </w:rPr>
        <w:t>s of temperature</w:t>
      </w:r>
      <w:r w:rsidR="002F1A9E">
        <w:rPr>
          <w:rFonts w:ascii="Times New Roman" w:hAnsi="Times New Roman" w:cs="Times New Roman"/>
          <w:sz w:val="24"/>
          <w:szCs w:val="24"/>
        </w:rPr>
        <w:t xml:space="preserve"> on consumer-resource dynamics </w:t>
      </w:r>
      <w:r w:rsidR="00D33637">
        <w:rPr>
          <w:rFonts w:ascii="Times New Roman" w:hAnsi="Times New Roman" w:cs="Times New Roman"/>
          <w:sz w:val="24"/>
          <w:szCs w:val="24"/>
        </w:rPr>
        <w:fldChar w:fldCharType="begin"/>
      </w:r>
      <w:r w:rsidR="002A0AA5">
        <w:rPr>
          <w:rFonts w:ascii="Times New Roman" w:hAnsi="Times New Roman" w:cs="Times New Roman"/>
          <w:sz w:val="24"/>
          <w:szCs w:val="24"/>
        </w:rPr>
        <w:instrText xml:space="preserve"> ADDIN ZOTERO_ITEM CSL_CITATION {"citationID":"1sa3ohop5u","properties":{"formattedCitation":"{\\rtf (Dell {\\i{}et al.} 2014)}","plainCitation":"(Dell et al. 2014)"},"citationItems":[{"id":3731,"uris":["http://zotero.org/users/718951/items/ZP84AN75"],"uri":["http://zotero.org/users/718951/items/ZP84AN75"],"itemData":{"id":3731,"type":"article-journal","title":"Temperature dependence of trophic interactions are driven by asymmetry of species responses and foraging strategy","container-title":"The Journal of Animal Ecology","page":"70-84","volume":"83","issue":"1","source":"NCBI PubMed","abstract":"Environmental temperature has systematic effects on rates of species interactions, primarily through its influence on organismal physiology. We present a mechanistic model for the thermal response of consumer-resource interactions. We focus on how temperature affects species interactions via key traits - body velocity, detection distance, search rate and handling time - that underlie per capita consumption rate. The model is general because it applies to all foraging strategies: active-capture (both consumer and resource body velocity are important), sit-and-wait (resource velocity dominates) and grazing (consumer velocity dominates). The model predicts that temperature influences consumer-resource interactions primarily through its effects on body velocity (either of the consumer, resource or both), which determines how often consumers and resources encounter each other, and that asymmetries in the thermal responses of interacting species can introduce qualitative, not just quantitative, changes in consumer-resource dynamics. We illustrate this by showing how asymmetries in thermal responses determine equilibrium population densities in interacting consumer-resource pairs. We test for the existence of asymmetries in consumer-resource thermal responses by analysing an extensive database on thermal response curves of ecological traits for 309 species spanning 15 orders of magnitude in body size from terrestrial, marine and freshwater habitats. We find that asymmetries in consumer-resource thermal responses are likely to be a common occurrence. Overall, our study reveals the importance of asymmetric thermal responses in consumer-resource dynamics. In particular, we identify three general types of asymmetries: (i) different levels of performance of the response, (ii) different rates of response (e.g. activation energies) and (iii) different peak or optimal temperatures. Such asymmetries should occur more frequently as the climate changes and species' geographical distributions and phenologies are altered, such that previously noninteracting species come into contact. 6. By using characteristics of trophic interactions that are often well known, such as body size, foraging strategy, thermy and environmental temperature, our framework should allow more accurate predictions about the thermal dependence of consumer-resource interactions. Ultimately, integration of our theory into models of food web and ecosystem dynamics should be useful in understanding how natural systems will respond to current and future temperature change.","DOI":"10.1111/1365-2656.12081","ISSN":"1365-2656","note":"00023 PMID: 23692182","journalAbbreviation":"J Anim Ecol","language":"eng","author":[{"family":"Dell","given":"Anthony I."},{"family":"Pawar","given":"Samraat"},{"family":"Savage","given":"Van M."}],"issued":{"date-parts":[["2014",1]]}}}],"schema":"https://github.com/citation-style-language/schema/raw/master/csl-citation.json"}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(Dell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2014)</w:t>
      </w:r>
      <w:r w:rsidR="00D33637">
        <w:rPr>
          <w:rFonts w:ascii="Times New Roman" w:hAnsi="Times New Roman" w:cs="Times New Roman"/>
          <w:sz w:val="24"/>
          <w:szCs w:val="24"/>
        </w:rPr>
        <w:fldChar w:fldCharType="end"/>
      </w:r>
      <w:r w:rsidR="002F1A9E">
        <w:rPr>
          <w:rFonts w:ascii="Times New Roman" w:hAnsi="Times New Roman" w:cs="Times New Roman"/>
          <w:sz w:val="24"/>
          <w:szCs w:val="24"/>
        </w:rPr>
        <w:t>.</w:t>
      </w:r>
      <w:r w:rsidR="003928BF">
        <w:rPr>
          <w:rFonts w:ascii="Times New Roman" w:hAnsi="Times New Roman" w:cs="Times New Roman"/>
          <w:sz w:val="24"/>
          <w:szCs w:val="24"/>
        </w:rPr>
        <w:t xml:space="preserve"> </w:t>
      </w:r>
      <w:commentRangeEnd w:id="4"/>
      <w:r w:rsidR="00F9661E">
        <w:rPr>
          <w:rStyle w:val="CommentReference"/>
        </w:rPr>
        <w:commentReference w:id="4"/>
      </w:r>
      <w:r w:rsidR="00DA2143">
        <w:rPr>
          <w:rFonts w:ascii="Times New Roman" w:hAnsi="Times New Roman" w:cs="Times New Roman"/>
          <w:sz w:val="24"/>
          <w:szCs w:val="24"/>
        </w:rPr>
        <w:t>M</w:t>
      </w:r>
      <w:r w:rsidR="005E497B">
        <w:rPr>
          <w:rFonts w:ascii="Times New Roman" w:hAnsi="Times New Roman" w:cs="Times New Roman"/>
          <w:sz w:val="24"/>
          <w:szCs w:val="24"/>
        </w:rPr>
        <w:t>ismatches in the temperature-dependenc</w:t>
      </w:r>
      <w:r w:rsidR="00DA2143">
        <w:rPr>
          <w:rFonts w:ascii="Times New Roman" w:hAnsi="Times New Roman" w:cs="Times New Roman"/>
          <w:sz w:val="24"/>
          <w:szCs w:val="24"/>
        </w:rPr>
        <w:t>e</w:t>
      </w:r>
      <w:r w:rsidR="005E497B">
        <w:rPr>
          <w:rFonts w:ascii="Times New Roman" w:hAnsi="Times New Roman" w:cs="Times New Roman"/>
          <w:sz w:val="24"/>
          <w:szCs w:val="24"/>
        </w:rPr>
        <w:t xml:space="preserve"> of metabolic rate</w:t>
      </w:r>
      <w:r w:rsidR="00DA2143">
        <w:rPr>
          <w:rFonts w:ascii="Times New Roman" w:hAnsi="Times New Roman" w:cs="Times New Roman"/>
          <w:sz w:val="24"/>
          <w:szCs w:val="24"/>
        </w:rPr>
        <w:t xml:space="preserve">, </w:t>
      </w:r>
      <w:r w:rsidR="005E497B">
        <w:rPr>
          <w:rFonts w:ascii="Times New Roman" w:hAnsi="Times New Roman" w:cs="Times New Roman"/>
          <w:sz w:val="24"/>
          <w:szCs w:val="24"/>
        </w:rPr>
        <w:t xml:space="preserve">nutrient supply rate, </w:t>
      </w:r>
      <w:r w:rsidR="00BA1D64">
        <w:rPr>
          <w:rFonts w:ascii="Times New Roman" w:hAnsi="Times New Roman" w:cs="Times New Roman"/>
          <w:sz w:val="24"/>
          <w:szCs w:val="24"/>
        </w:rPr>
        <w:t>consumer consumption efficiency and mortality rates</w:t>
      </w:r>
      <w:r w:rsidR="00DA2143">
        <w:rPr>
          <w:rFonts w:ascii="Times New Roman" w:hAnsi="Times New Roman" w:cs="Times New Roman"/>
          <w:sz w:val="24"/>
          <w:szCs w:val="24"/>
        </w:rPr>
        <w:t xml:space="preserve"> all</w:t>
      </w:r>
      <w:r w:rsidR="00BA1D64">
        <w:rPr>
          <w:rFonts w:ascii="Times New Roman" w:hAnsi="Times New Roman" w:cs="Times New Roman"/>
          <w:sz w:val="24"/>
          <w:szCs w:val="24"/>
        </w:rPr>
        <w:t xml:space="preserve"> </w:t>
      </w:r>
      <w:r w:rsidR="006F6101">
        <w:rPr>
          <w:rFonts w:ascii="Times New Roman" w:hAnsi="Times New Roman" w:cs="Times New Roman"/>
          <w:sz w:val="24"/>
          <w:szCs w:val="24"/>
        </w:rPr>
        <w:t>have the potential to affect biomass fluxes between consumers and resources,</w:t>
      </w:r>
      <w:r w:rsidR="00DA2143">
        <w:rPr>
          <w:rFonts w:ascii="Times New Roman" w:hAnsi="Times New Roman" w:cs="Times New Roman"/>
          <w:sz w:val="24"/>
          <w:szCs w:val="24"/>
        </w:rPr>
        <w:t xml:space="preserve"> and</w:t>
      </w:r>
      <w:r w:rsidR="006F6101">
        <w:rPr>
          <w:rFonts w:ascii="Times New Roman" w:hAnsi="Times New Roman" w:cs="Times New Roman"/>
          <w:sz w:val="24"/>
          <w:szCs w:val="24"/>
        </w:rPr>
        <w:t xml:space="preserve"> in turn</w:t>
      </w:r>
      <w:r w:rsidR="00DA2143">
        <w:rPr>
          <w:rFonts w:ascii="Times New Roman" w:hAnsi="Times New Roman" w:cs="Times New Roman"/>
          <w:sz w:val="24"/>
          <w:szCs w:val="24"/>
        </w:rPr>
        <w:t>,</w:t>
      </w:r>
      <w:r w:rsidR="006F6101">
        <w:rPr>
          <w:rFonts w:ascii="Times New Roman" w:hAnsi="Times New Roman" w:cs="Times New Roman"/>
          <w:sz w:val="24"/>
          <w:szCs w:val="24"/>
        </w:rPr>
        <w:t xml:space="preserve"> the stability of </w:t>
      </w:r>
      <w:r w:rsidR="00DA2143">
        <w:rPr>
          <w:rFonts w:ascii="Times New Roman" w:hAnsi="Times New Roman" w:cs="Times New Roman"/>
          <w:sz w:val="24"/>
          <w:szCs w:val="24"/>
        </w:rPr>
        <w:t>food webs</w:t>
      </w:r>
      <w:r w:rsidR="006F6101">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6F6101">
        <w:rPr>
          <w:rFonts w:ascii="Times New Roman" w:hAnsi="Times New Roman" w:cs="Times New Roman"/>
          <w:sz w:val="24"/>
          <w:szCs w:val="24"/>
        </w:rPr>
        <w:instrText xml:space="preserve"> ADDIN ZOTERO_ITEM CSL_CITATION {"citationID":"kfujh3v8h","properties":{"formattedCitation":"{\\rtf (Gilbert {\\i{}et al.} 2014)}","plainCitation":"(Gilbert et al. 2014)"},"citationItems":[{"id":6066,"uris":["http://zotero.org/users/718951/items/HMTRXW75"],"uri":["http://zotero.org/users/718951/items/HMTRXW75"],"itemData":{"id":6066,"type":"article-journal","title":"A bioenergetic framework for the temperature dependence of trophic interactions","container-title":"Ecology Letters","page":"902-914","volume":"17","issue":"8","source":"Wiley Online Library","abstract":"Changing temperature can substantially shift ecological communities by altering the strength and stability of trophic interactions. Because many ecological rates are constrained by temperature, new approaches are required to understand how simultaneous changes in multiple rates alter the relative performance of species and their trophic interactions. We develop an energetic approach to identify the relationship between biomass fluxes and standing biomass across trophic levels. Our approach links ecological rates and trophic dynamics to measure temperature-dependent changes to the strength of trophic interactions and determine how these changes alter food web stability. It accomplishes this by using biomass as a common energetic currency and isolating three temperature-dependent processes that are common to all consumer–resource interactions: biomass accumulation of the resource, resource consumption and consumer mortality. Using this framework, we clarify when and how temperature alters consumer to resource biomass ratios, equilibrium resilience, consumer variability, extinction risk and transient vs. equilibrium dynamics. Finally, we characterise key asymmetries in species responses to temperature that produce these distinct dynamic behaviours and identify when they are likely to emerge. Overall, our framework provides a mechanistic and more unified understanding of the temperature dependence of trophic dynamics in terms of ecological rates, biomass ratios and stability.","DOI":"10.1111/ele.12307","ISSN":"1461-0248","journalAbbreviation":"Ecol Lett","language":"en","author":[{"family":"Gilbert","given":"Benjamin"},{"family":"Tunney","given":"Tyler D."},{"family":"McCann","given":"Kevin S."},{"family":"DeLong","given":"John P."},{"family":"Vasseur","given":"David A."},{"family":"Savage","given":"Van"},{"family":"Shurin","given":"Jonathan B."},{"family":"Dell","given":"Anthony I."},{"family":"Barton","given":"Brandon T."},{"family":"Harley","given":"Christopher D.G."},{"family":"Kharouba","given":"Heather M."},{"family":"Kratina","given":"Pavel"},{"family":"Blanchard","given":"Julia L."},{"family":"Clements","given":"Christopher"},{"family":"Winder","given":"Monika"},{"family":"Greig","given":"Hamish S."},{"family":"O'Connor","given":"Mary I."}],"issued":{"date-parts":[["2014",8,1]]}}}],"schema":"https://github.com/citation-style-language/schema/raw/master/csl-citation.json"} </w:instrText>
      </w:r>
      <w:r w:rsidR="00D33637">
        <w:rPr>
          <w:rFonts w:ascii="Times New Roman" w:hAnsi="Times New Roman" w:cs="Times New Roman"/>
          <w:sz w:val="24"/>
          <w:szCs w:val="24"/>
        </w:rPr>
        <w:fldChar w:fldCharType="separate"/>
      </w:r>
      <w:r w:rsidR="006F6101" w:rsidRPr="006F6101">
        <w:rPr>
          <w:rFonts w:ascii="Times New Roman" w:hAnsi="Times New Roman" w:cs="Times New Roman"/>
          <w:sz w:val="24"/>
          <w:szCs w:val="24"/>
        </w:rPr>
        <w:t xml:space="preserve">(Gilbert </w:t>
      </w:r>
      <w:r w:rsidR="006F6101" w:rsidRPr="006F6101">
        <w:rPr>
          <w:rFonts w:ascii="Times New Roman" w:hAnsi="Times New Roman" w:cs="Times New Roman"/>
          <w:i/>
          <w:iCs/>
          <w:sz w:val="24"/>
          <w:szCs w:val="24"/>
        </w:rPr>
        <w:t>et al.</w:t>
      </w:r>
      <w:r w:rsidR="006F6101" w:rsidRPr="006F6101">
        <w:rPr>
          <w:rFonts w:ascii="Times New Roman" w:hAnsi="Times New Roman" w:cs="Times New Roman"/>
          <w:sz w:val="24"/>
          <w:szCs w:val="24"/>
        </w:rPr>
        <w:t xml:space="preserve"> 2014)</w:t>
      </w:r>
      <w:r w:rsidR="00D33637">
        <w:rPr>
          <w:rFonts w:ascii="Times New Roman" w:hAnsi="Times New Roman" w:cs="Times New Roman"/>
          <w:sz w:val="24"/>
          <w:szCs w:val="24"/>
        </w:rPr>
        <w:fldChar w:fldCharType="end"/>
      </w:r>
      <w:r w:rsidR="006F6101">
        <w:rPr>
          <w:rFonts w:ascii="Times New Roman" w:hAnsi="Times New Roman" w:cs="Times New Roman"/>
          <w:sz w:val="24"/>
          <w:szCs w:val="24"/>
        </w:rPr>
        <w:t>.</w:t>
      </w:r>
      <w:r w:rsidR="007F0FD8">
        <w:rPr>
          <w:rFonts w:ascii="Times New Roman" w:hAnsi="Times New Roman" w:cs="Times New Roman"/>
          <w:sz w:val="24"/>
          <w:szCs w:val="24"/>
        </w:rPr>
        <w:t xml:space="preserve"> </w:t>
      </w:r>
      <w:r w:rsidR="00C15AAB">
        <w:rPr>
          <w:rFonts w:ascii="Times New Roman" w:hAnsi="Times New Roman" w:cs="Times New Roman"/>
          <w:sz w:val="24"/>
          <w:szCs w:val="24"/>
        </w:rPr>
        <w:t>In plant-herbivore interactions, higher temperature-dependenc</w:t>
      </w:r>
      <w:r w:rsidR="00DA2143">
        <w:rPr>
          <w:rFonts w:ascii="Times New Roman" w:hAnsi="Times New Roman" w:cs="Times New Roman"/>
          <w:sz w:val="24"/>
          <w:szCs w:val="24"/>
        </w:rPr>
        <w:t>e</w:t>
      </w:r>
      <w:r w:rsidR="00C15AAB">
        <w:rPr>
          <w:rFonts w:ascii="Times New Roman" w:hAnsi="Times New Roman" w:cs="Times New Roman"/>
          <w:sz w:val="24"/>
          <w:szCs w:val="24"/>
        </w:rPr>
        <w:t xml:space="preserve"> of heterotroph respiration compared to photosynthesis</w:t>
      </w:r>
      <w:r w:rsidR="00DA2143">
        <w:rPr>
          <w:rFonts w:ascii="Times New Roman" w:hAnsi="Times New Roman" w:cs="Times New Roman"/>
          <w:sz w:val="24"/>
          <w:szCs w:val="24"/>
        </w:rPr>
        <w:t xml:space="preserve"> has been predicted to increase the strength of top down control </w:t>
      </w:r>
      <w:r w:rsidR="00A10946">
        <w:rPr>
          <w:rFonts w:ascii="Times New Roman" w:hAnsi="Times New Roman" w:cs="Times New Roman"/>
          <w:sz w:val="24"/>
          <w:szCs w:val="24"/>
        </w:rPr>
        <w:t>in aquatic ecosystems</w:t>
      </w:r>
      <w:r w:rsidR="00A30F94">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A30F94">
        <w:rPr>
          <w:rFonts w:ascii="Times New Roman" w:hAnsi="Times New Roman" w:cs="Times New Roman"/>
          <w:sz w:val="24"/>
          <w:szCs w:val="24"/>
        </w:rPr>
        <w:instrText xml:space="preserve"> ADDIN ZOTERO_ITEM CSL_CITATION {"citationID":"da2u8repo","properties":{"formattedCitation":"{\\rtf (O\\uc0\\u8217{}Connor {\\i{}et al.} 2011)}","plainCitation":"(O’Connor et al. 2011)"},"citationItems":[{"id":9160,"uris":["http://zotero.org/users/718951/items/SEXT5SKV"],"uri":["http://zotero.org/users/718951/items/SEXT5SKV"],"itemData":{"id":9160,"type":"article-journal","title":"Theoretical Predictions for How Temperature Affects the Dynamics of Interacting Herbivores and Plants.","container-title":"The American Naturalist","page":"626-638","volume":"178","issue":"5","source":"journals.uchicago.edu (Atypon)","abstract":"Concern about climate change has spurred experimental tests of how warming affects species’ abundance and performance. As this body of research grows, interpretation and extrapolation to other species and systems have been limited by a lack of theory. To address the need for theory for how warming affects species interactions, we used consumer-prey models and the metabolic theory of ecology to develop quantitative predictions for how systematic differences between the temperature dependence of heterotrophic and autotrophic population growth lead to temperature-dependent herbivory. We found that herbivore and plant abundances change with temperature in proportion to the ratio of autotrophic to heterotrophic metabolic temperature dependences. This result is consistent across five different formulations of consumer-prey models and over varying resource supply rates. Two models predict that temperature-dependent herbivory causes primary producer abundance to be independent of temperature. This finding contradicts simpler extensions of metabolic theory to abundance that ignore trophic interactions, and is consistent with patterns in terrestrial ecosystems. When applied to experimental data, the model explained 77% and 66% of the variation in phytoplankton and zooplankton abundances, respectively. We suggest that metabolic theory provides a foundation for understanding the effects of temperature change on multitrophic ecological communities.","DOI":"10.1086/662171","ISSN":"0003-0147","journalAbbreviation":"The American Naturalist","author":[{"family":"O’Connor","given":"Mary I."},{"family":"Gilbert","given":"Benjamin"},{"family":"Brown","given":"Christopher J."}],"issued":{"date-parts":[["2011",11,1]]}}}],"schema":"https://github.com/citation-style-language/schema/raw/master/csl-citation.json"} </w:instrText>
      </w:r>
      <w:r w:rsidR="00D33637">
        <w:rPr>
          <w:rFonts w:ascii="Times New Roman" w:hAnsi="Times New Roman" w:cs="Times New Roman"/>
          <w:sz w:val="24"/>
          <w:szCs w:val="24"/>
        </w:rPr>
        <w:fldChar w:fldCharType="separate"/>
      </w:r>
      <w:r w:rsidR="00A30F94" w:rsidRPr="00A30F94">
        <w:rPr>
          <w:rFonts w:ascii="Times New Roman" w:hAnsi="Times New Roman" w:cs="Times New Roman"/>
          <w:sz w:val="24"/>
          <w:szCs w:val="24"/>
        </w:rPr>
        <w:t xml:space="preserve">(O’Connor </w:t>
      </w:r>
      <w:r w:rsidR="00A30F94" w:rsidRPr="00A30F94">
        <w:rPr>
          <w:rFonts w:ascii="Times New Roman" w:hAnsi="Times New Roman" w:cs="Times New Roman"/>
          <w:i/>
          <w:iCs/>
          <w:sz w:val="24"/>
          <w:szCs w:val="24"/>
        </w:rPr>
        <w:t>et al.</w:t>
      </w:r>
      <w:r w:rsidR="00A30F94" w:rsidRPr="00A30F94">
        <w:rPr>
          <w:rFonts w:ascii="Times New Roman" w:hAnsi="Times New Roman" w:cs="Times New Roman"/>
          <w:sz w:val="24"/>
          <w:szCs w:val="24"/>
        </w:rPr>
        <w:t xml:space="preserve"> 2011)</w:t>
      </w:r>
      <w:r w:rsidR="00D33637">
        <w:rPr>
          <w:rFonts w:ascii="Times New Roman" w:hAnsi="Times New Roman" w:cs="Times New Roman"/>
          <w:sz w:val="24"/>
          <w:szCs w:val="24"/>
        </w:rPr>
        <w:fldChar w:fldCharType="end"/>
      </w:r>
      <w:r w:rsidR="00A30F94">
        <w:rPr>
          <w:rFonts w:ascii="Times New Roman" w:hAnsi="Times New Roman" w:cs="Times New Roman"/>
          <w:sz w:val="24"/>
          <w:szCs w:val="24"/>
        </w:rPr>
        <w:t xml:space="preserve">. </w:t>
      </w:r>
      <w:r w:rsidR="00DA2143">
        <w:rPr>
          <w:rFonts w:ascii="Times New Roman" w:hAnsi="Times New Roman" w:cs="Times New Roman"/>
          <w:sz w:val="24"/>
          <w:szCs w:val="24"/>
        </w:rPr>
        <w:t>However, w</w:t>
      </w:r>
      <w:r w:rsidR="005E497B">
        <w:rPr>
          <w:rFonts w:ascii="Times New Roman" w:hAnsi="Times New Roman" w:cs="Times New Roman"/>
          <w:sz w:val="24"/>
          <w:szCs w:val="24"/>
        </w:rPr>
        <w:t>hile</w:t>
      </w:r>
      <w:r w:rsidR="00DA2143">
        <w:rPr>
          <w:rFonts w:ascii="Times New Roman" w:hAnsi="Times New Roman" w:cs="Times New Roman"/>
          <w:sz w:val="24"/>
          <w:szCs w:val="24"/>
        </w:rPr>
        <w:t xml:space="preserve"> there have major advances in ecological theory</w:t>
      </w:r>
      <w:r w:rsidR="00A10946">
        <w:rPr>
          <w:rFonts w:ascii="Times New Roman" w:hAnsi="Times New Roman" w:cs="Times New Roman"/>
          <w:sz w:val="24"/>
          <w:szCs w:val="24"/>
        </w:rPr>
        <w:t>,</w:t>
      </w:r>
      <w:r w:rsidR="00DA2143">
        <w:rPr>
          <w:rFonts w:ascii="Times New Roman" w:hAnsi="Times New Roman" w:cs="Times New Roman"/>
          <w:sz w:val="24"/>
          <w:szCs w:val="24"/>
        </w:rPr>
        <w:t xml:space="preserve"> linking the effects of temperature to metabolism and species interactions</w:t>
      </w:r>
      <w:r w:rsidR="005E497B">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661D9F">
        <w:rPr>
          <w:rFonts w:ascii="Times New Roman" w:hAnsi="Times New Roman" w:cs="Times New Roman"/>
          <w:sz w:val="24"/>
          <w:szCs w:val="24"/>
        </w:rPr>
        <w:instrText xml:space="preserve"> ADDIN ZOTERO_ITEM CSL_CITATION {"citationID":"9GrE8muW","properties":{"formattedCitation":"{\\rtf (O\\uc0\\u8217{}Connor {\\i{}et al.} 2011; Dell {\\i{}et al.} 2014; Gilbert {\\i{}et al.} 2014; Amarasekare 2015; Uszko {\\i{}et al.} 2017)}","plainCitation":"(O’Connor et al. 2011; Dell et al. 2014; Gilbert et al. 2014; Amarasekare 2015; Uszko et al. 2017)"},"citationItems":[{"id":9160,"uris":["http://zotero.org/users/718951/items/SEXT5SKV"],"uri":["http://zotero.org/users/718951/items/SEXT5SKV"],"itemData":{"id":9160,"type":"article-journal","title":"Theoretical Predictions for How Temperature Affects the Dynamics of Interacting Herbivores and Plants.","container-title":"The American Naturalist","page":"626-638","volume":"178","issue":"5","source":"journals.uchicago.edu (Atypon)","abstract":"Concern about climate change has spurred experimental tests of how warming affects species’ abundance and performance. As this body of research grows, interpretation and extrapolation to other species and systems have been limited by a lack of theory. To address the need for theory for how warming affects species interactions, we used consumer-prey models and the metabolic theory of ecology to develop quantitative predictions for how systematic differences between the temperature dependence of heterotrophic and autotrophic population growth lead to temperature-dependent herbivory. We found that herbivore and plant abundances change with temperature in proportion to the ratio of autotrophic to heterotrophic metabolic temperature dependences. This result is consistent across five different formulations of consumer-prey models and over varying resource supply rates. Two models predict that temperature-dependent herbivory causes primary producer abundance to be independent of temperature. This finding contradicts simpler extensions of metabolic theory to abundance that ignore trophic interactions, and is consistent with patterns in terrestrial ecosystems. When applied to experimental data, the model explained 77% and 66% of the variation in phytoplankton and zooplankton abundances, respectively. We suggest that metabolic theory provides a foundation for understanding the effects of temperature change on multitrophic ecological communities.","DOI":"10.1086/662171","ISSN":"0003-0147","journalAbbreviation":"The American Naturalist","author":[{"family":"O’Connor","given":"Mary I."},{"family":"Gilbert","given":"Benjamin"},{"family":"Brown","given":"Christopher J."}],"issued":{"date-parts":[["2011",11,1]]}}},{"id":3731,"uris":["http://zotero.org/users/718951/items/ZP84AN75"],"uri":["http://zotero.org/users/718951/items/ZP84AN75"],"itemData":{"id":3731,"type":"article-journal","title":"Temperature dependence of trophic interactions are driven by asymmetry of species responses and foraging strategy","container-title":"The Journal of Animal Ecology","page":"70-84","volume":"83","issue":"1","source":"NCBI PubMed","abstract":"Environmental temperature has systematic effects on rates of species interactions, primarily through its influence on organismal physiology. We present a mechanistic model for the thermal response of consumer-resource interactions. We focus on how temperature affects species interactions via key traits - body velocity, detection distance, search rate and handling time - that underlie per capita consumption rate. The model is general because it applies to all foraging strategies: active-capture (both consumer and resource body velocity are important), sit-and-wait (resource velocity dominates) and grazing (consumer velocity dominates). The model predicts that temperature influences consumer-resource interactions primarily through its effects on body velocity (either of the consumer, resource or both), which determines how often consumers and resources encounter each other, and that asymmetries in the thermal responses of interacting species can introduce qualitative, not just quantitative, changes in consumer-resource dynamics. We illustrate this by showing how asymmetries in thermal responses determine equilibrium population densities in interacting consumer-resource pairs. We test for the existence of asymmetries in consumer-resource thermal responses by analysing an extensive database on thermal response curves of ecological traits for 309 species spanning 15 orders of magnitude in body size from terrestrial, marine and freshwater habitats. We find that asymmetries in consumer-resource thermal responses are likely to be a common occurrence. Overall, our study reveals the importance of asymmetric thermal responses in consumer-resource dynamics. In particular, we identify three general types of asymmetries: (i) different levels of performance of the response, (ii) different rates of response (e.g. activation energies) and (iii) different peak or optimal temperatures. Such asymmetries should occur more frequently as the climate changes and species' geographical distributions and phenologies are altered, such that previously noninteracting species come into contact. 6. By using characteristics of trophic interactions that are often well known, such as body size, foraging strategy, thermy and environmental temperature, our framework should allow more accurate predictions about the thermal dependence of consumer-resource interactions. Ultimately, integration of our theory into models of food web and ecosystem dynamics should be useful in understanding how natural systems will respond to current and future temperature change.","DOI":"10.1111/1365-2656.12081","ISSN":"1365-2656","note":"00023 PMID: 23692182","journalAbbreviation":"J Anim Ecol","language":"eng","author":[{"family":"Dell","given":"Anthony I."},{"family":"Pawar","given":"Samraat"},{"family":"Savage","given":"Van M."}],"issued":{"date-parts":[["2014",1]]}}},{"id":6066,"uris":["http://zotero.org/users/718951/items/HMTRXW75"],"uri":["http://zotero.org/users/718951/items/HMTRXW75"],"itemData":{"id":6066,"type":"article-journal","title":"A bioenergetic framework for the temperature dependence of trophic interactions","container-title":"Ecology Letters","page":"902-914","volume":"17","issue":"8","source":"Wiley Online Library","abstract":"Changing temperature can substantially shift ecological communities by altering the strength and stability of trophic interactions. Because many ecological rates are constrained by temperature, new approaches are required to understand how simultaneous changes in multiple rates alter the relative performance of species and their trophic interactions. We develop an energetic approach to identify the relationship between biomass fluxes and standing biomass across trophic levels. Our approach links ecological rates and trophic dynamics to measure temperature-dependent changes to the strength of trophic interactions and determine how these changes alter food web stability. It accomplishes this by using biomass as a common energetic currency and isolating three temperature-dependent processes that are common to all consumer–resource interactions: biomass accumulation of the resource, resource consumption and consumer mortality. Using this framework, we clarify when and how temperature alters consumer to resource biomass ratios, equilibrium resilience, consumer variability, extinction risk and transient vs. equilibrium dynamics. Finally, we characterise key asymmetries in species responses to temperature that produce these distinct dynamic behaviours and identify when they are likely to emerge. Overall, our framework provides a mechanistic and more unified understanding of the temperature dependence of trophic dynamics in terms of ecological rates, biomass ratios and stability.","DOI":"10.1111/ele.12307","ISSN":"1461-0248","journalAbbreviation":"Ecol Lett","language":"en","author":[{"family":"Gilbert","given":"Benjamin"},{"family":"Tunney","given":"Tyler D."},{"family":"McCann","given":"Kevin S."},{"family":"DeLong","given":"John P."},{"family":"Vasseur","given":"David A."},{"family":"Savage","given":"Van"},{"family":"Shurin","given":"Jonathan B."},{"family":"Dell","given":"Anthony I."},{"family":"Barton","given":"Brandon T."},{"family":"Harley","given":"Christopher D.G."},{"family":"Kharouba","given":"Heather M."},{"family":"Kratina","given":"Pavel"},{"family":"Blanchard","given":"Julia L."},{"family":"Clements","given":"Christopher"},{"family":"Winder","given":"Monika"},{"family":"Greig","given":"Hamish S."},{"family":"O'Connor","given":"Mary I."}],"issued":{"date-parts":[["2014",8,1]]}}},{"id":4720,"uris":["http://zotero.org/users/718951/items/PWU7DXFS"],"uri":["http://zotero.org/users/718951/items/PWU7DXFS"],"itemData":{"id":4720,"type":"article-journal","title":"Effects of temperature on consumer–resource interactions","container-title":"Journal of Animal Ecology","page":"665-679","volume":"84","issue":"3","source":"Wiley Online Library","abstract":"* Understanding how temperature variation influences the negative (e.g. self-limitation) and positive (e.g. saturating functional responses) feedback processes that characterize consumer–resource interactions is an important research priority. Previous work on this topic has yielded conflicting outcomes with some studies predicting that warming should increase consumer–resource oscillations and others predicting that warming should decrease consumer–resource oscillations.\n\n\n* Here, I develop a consumer–resource model that both synthesizes previous findings in a common framework and yields novel insights about temperature effects on consumer–resource dynamics. I report three key findings. First, when the resource species' birth rate exhibits a unimodal temperature response, as demonstrated by a large number of empirical studies, the temperature range over which the consumer–resource interaction can persist is determined by the lower and upper temperature limits to the resource species' reproduction. This contrasts with the predictions of previous studies, which assume that the birth rate exhibits a monotonic temperature response, that consumer extinction is determined by temperature effects on consumer species' traits, rather than the resource species' traits.\n\n\n* Secondly, the comparative analysis I have conducted shows that whether warming leads to an increase or decrease in consumer–resource oscillations depends on the manner in which temperature affects intraspecific competition. When the strength of self-limitation increases monotonically with temperature, warming causes a decrease in consumer–resource oscillations. However, if self-limitation is strongest at temperatures physiologically optimal for reproduction, a scenario previously unanalysed by theory but amply substantiated by empirical data, warming can cause an increase in consumer–resource oscillations.\n\n\n* Thirdly, the model yields testable comparative predictions about consumer–resource dynamics under alternative hypotheses for how temperature affects competitive and resource acquisition traits. Importantly, it does so through empirically quantifiable metrics for predicting temperature effects on consumer viability and consumer–resource oscillations, which obviates the need for parameterizing complex dynamical models. Tests of these metrics with empirical data on a host–parasitoid interaction yield realistic estimates of temperature limits for consumer persistence and the propensity for consumer–resource oscillations, highlighting their utility in predicting temperature effects, particularly warming, on consumer–resource interactions in both natural and agricultural settings.","DOI":"10.1111/1365-2656.12320","ISSN":"1365-2656","journalAbbreviation":"J Anim Ecol","language":"en","author":[{"family":"Amarasekare","given":"Priyanga"}],"issued":{"date-parts":[["2015",5,1]]}}},{"id":9126,"uris":["http://zotero.org/users/718951/items/MGVU9ZQB"],"uri":["http://zotero.org/users/718951/items/MGVU9ZQB"],"itemData":{"id":9126,"type":"article-journal","title":"Effects of warming on predator–prey interactions – a resource-based approach and a theoretical synthesis","container-title":"Ecology Letters","page":"n/a-n/a","source":"Wiley Online Library","abstract":"We theoretically explore consequences of warming for predator–prey dynamics, broadening previous approaches in three ways: we include beyond-optimal temperatures, predators may have a type III functional response, and prey carrying capacity depends on explicitly modelled resources. Several robust patterns arise. The relationship between prey carrying capacity and temperature can range from near-independence to monotonically declining/increasing to hump-shaped. Predators persist in a U-shaped region in resource supply (=enrichment)-temperature space. Type II responses yield stable persistence in a U-shaped band inside this region, giving way to limit cycles with enrichment at all temperatures. In contrast, type III responses convey stability at intermediate temperatures and confine cycles to low and high temperatures. Warming-induced state shifts can be predicted from system trajectories crossing stability and persistence boundaries in enrichment-temperature space. Results of earlier studies with more restricted assumptions map onto this graph as special cases. Our approach thus provides a unifying framework for understanding warming effects on trophic dynamics.","DOI":"10.1111/ele.12755","ISSN":"1461-0248","journalAbbreviation":"Ecol Lett","language":"en","author":[{"family":"Uszko","given":"Wojciech"},{"family":"Diehl","given":"Sebastian"},{"family":"Englund","given":"Göran"},{"family":"Amarasekare","given":"Priyanga"}],"issued":{"date-parts":[["2017",3,1]]}}}],"schema":"https://github.com/citation-style-language/schema/raw/master/csl-citation.json"} </w:instrText>
      </w:r>
      <w:r w:rsidR="00D33637">
        <w:rPr>
          <w:rFonts w:ascii="Times New Roman" w:hAnsi="Times New Roman" w:cs="Times New Roman"/>
          <w:sz w:val="24"/>
          <w:szCs w:val="24"/>
        </w:rPr>
        <w:fldChar w:fldCharType="separate"/>
      </w:r>
      <w:r w:rsidR="00661D9F" w:rsidRPr="00661D9F">
        <w:rPr>
          <w:rFonts w:ascii="Times New Roman" w:hAnsi="Times New Roman" w:cs="Times New Roman"/>
          <w:sz w:val="24"/>
          <w:szCs w:val="24"/>
        </w:rPr>
        <w:t xml:space="preserve">(O’Connor </w:t>
      </w:r>
      <w:r w:rsidR="00661D9F" w:rsidRPr="00661D9F">
        <w:rPr>
          <w:rFonts w:ascii="Times New Roman" w:hAnsi="Times New Roman" w:cs="Times New Roman"/>
          <w:i/>
          <w:iCs/>
          <w:sz w:val="24"/>
          <w:szCs w:val="24"/>
        </w:rPr>
        <w:t>et al.</w:t>
      </w:r>
      <w:r w:rsidR="00661D9F" w:rsidRPr="00661D9F">
        <w:rPr>
          <w:rFonts w:ascii="Times New Roman" w:hAnsi="Times New Roman" w:cs="Times New Roman"/>
          <w:sz w:val="24"/>
          <w:szCs w:val="24"/>
        </w:rPr>
        <w:t xml:space="preserve"> 2011; Dell </w:t>
      </w:r>
      <w:r w:rsidR="00661D9F" w:rsidRPr="00661D9F">
        <w:rPr>
          <w:rFonts w:ascii="Times New Roman" w:hAnsi="Times New Roman" w:cs="Times New Roman"/>
          <w:i/>
          <w:iCs/>
          <w:sz w:val="24"/>
          <w:szCs w:val="24"/>
        </w:rPr>
        <w:t>et al.</w:t>
      </w:r>
      <w:r w:rsidR="00661D9F" w:rsidRPr="00661D9F">
        <w:rPr>
          <w:rFonts w:ascii="Times New Roman" w:hAnsi="Times New Roman" w:cs="Times New Roman"/>
          <w:sz w:val="24"/>
          <w:szCs w:val="24"/>
        </w:rPr>
        <w:t xml:space="preserve"> 2014; Gilbert </w:t>
      </w:r>
      <w:r w:rsidR="00661D9F" w:rsidRPr="00661D9F">
        <w:rPr>
          <w:rFonts w:ascii="Times New Roman" w:hAnsi="Times New Roman" w:cs="Times New Roman"/>
          <w:i/>
          <w:iCs/>
          <w:sz w:val="24"/>
          <w:szCs w:val="24"/>
        </w:rPr>
        <w:t>et al.</w:t>
      </w:r>
      <w:r w:rsidR="00661D9F" w:rsidRPr="00661D9F">
        <w:rPr>
          <w:rFonts w:ascii="Times New Roman" w:hAnsi="Times New Roman" w:cs="Times New Roman"/>
          <w:sz w:val="24"/>
          <w:szCs w:val="24"/>
        </w:rPr>
        <w:t xml:space="preserve"> 2014; Amarasekare 2015; Uszko </w:t>
      </w:r>
      <w:r w:rsidR="00661D9F" w:rsidRPr="00661D9F">
        <w:rPr>
          <w:rFonts w:ascii="Times New Roman" w:hAnsi="Times New Roman" w:cs="Times New Roman"/>
          <w:i/>
          <w:iCs/>
          <w:sz w:val="24"/>
          <w:szCs w:val="24"/>
        </w:rPr>
        <w:t>et al.</w:t>
      </w:r>
      <w:r w:rsidR="00661D9F" w:rsidRPr="00661D9F">
        <w:rPr>
          <w:rFonts w:ascii="Times New Roman" w:hAnsi="Times New Roman" w:cs="Times New Roman"/>
          <w:sz w:val="24"/>
          <w:szCs w:val="24"/>
        </w:rPr>
        <w:t xml:space="preserve"> 2017)</w:t>
      </w:r>
      <w:r w:rsidR="00D33637">
        <w:rPr>
          <w:rFonts w:ascii="Times New Roman" w:hAnsi="Times New Roman" w:cs="Times New Roman"/>
          <w:sz w:val="24"/>
          <w:szCs w:val="24"/>
        </w:rPr>
        <w:fldChar w:fldCharType="end"/>
      </w:r>
      <w:r w:rsidR="009D6178">
        <w:rPr>
          <w:rFonts w:ascii="Times New Roman" w:hAnsi="Times New Roman" w:cs="Times New Roman"/>
          <w:sz w:val="24"/>
          <w:szCs w:val="24"/>
        </w:rPr>
        <w:t>,</w:t>
      </w:r>
      <w:r w:rsidR="00DA2143">
        <w:rPr>
          <w:rFonts w:ascii="Times New Roman" w:hAnsi="Times New Roman" w:cs="Times New Roman"/>
          <w:sz w:val="24"/>
          <w:szCs w:val="24"/>
        </w:rPr>
        <w:t xml:space="preserve"> there have been very few empirical tests of this theory</w:t>
      </w:r>
      <w:r w:rsidR="009D6178">
        <w:rPr>
          <w:rFonts w:ascii="Times New Roman" w:hAnsi="Times New Roman" w:cs="Times New Roman"/>
          <w:sz w:val="24"/>
          <w:szCs w:val="24"/>
        </w:rPr>
        <w:t>, and</w:t>
      </w:r>
      <w:r w:rsidR="005E497B">
        <w:rPr>
          <w:rFonts w:ascii="Times New Roman" w:hAnsi="Times New Roman" w:cs="Times New Roman"/>
          <w:sz w:val="24"/>
          <w:szCs w:val="24"/>
        </w:rPr>
        <w:t xml:space="preserve"> to our knowledge</w:t>
      </w:r>
      <w:r w:rsidR="007D6E19">
        <w:rPr>
          <w:rFonts w:ascii="Times New Roman" w:hAnsi="Times New Roman" w:cs="Times New Roman"/>
          <w:sz w:val="24"/>
          <w:szCs w:val="24"/>
        </w:rPr>
        <w:t>,</w:t>
      </w:r>
      <w:r w:rsidR="005E497B">
        <w:rPr>
          <w:rFonts w:ascii="Times New Roman" w:hAnsi="Times New Roman" w:cs="Times New Roman"/>
          <w:sz w:val="24"/>
          <w:szCs w:val="24"/>
        </w:rPr>
        <w:t xml:space="preserve"> no large</w:t>
      </w:r>
      <w:r w:rsidR="00A10946">
        <w:rPr>
          <w:rFonts w:ascii="Times New Roman" w:hAnsi="Times New Roman" w:cs="Times New Roman"/>
          <w:sz w:val="24"/>
          <w:szCs w:val="24"/>
        </w:rPr>
        <w:t xml:space="preserve"> scale</w:t>
      </w:r>
      <w:r w:rsidR="005E497B">
        <w:rPr>
          <w:rFonts w:ascii="Times New Roman" w:hAnsi="Times New Roman" w:cs="Times New Roman"/>
          <w:sz w:val="24"/>
          <w:szCs w:val="24"/>
        </w:rPr>
        <w:t xml:space="preserve"> experimental study has</w:t>
      </w:r>
      <w:r w:rsidR="006874E3">
        <w:rPr>
          <w:rFonts w:ascii="Times New Roman" w:hAnsi="Times New Roman" w:cs="Times New Roman"/>
          <w:sz w:val="24"/>
          <w:szCs w:val="24"/>
        </w:rPr>
        <w:t xml:space="preserve"> confronted recent theoretical developments to test</w:t>
      </w:r>
      <w:r w:rsidR="005E497B">
        <w:rPr>
          <w:rFonts w:ascii="Times New Roman" w:hAnsi="Times New Roman" w:cs="Times New Roman"/>
          <w:sz w:val="24"/>
          <w:szCs w:val="24"/>
        </w:rPr>
        <w:t xml:space="preserve"> </w:t>
      </w:r>
      <w:r w:rsidR="006874E3">
        <w:rPr>
          <w:rFonts w:ascii="Times New Roman" w:hAnsi="Times New Roman" w:cs="Times New Roman"/>
          <w:sz w:val="24"/>
          <w:szCs w:val="24"/>
        </w:rPr>
        <w:t>how mismatches in thermal physiology drive the outcome of species interactions</w:t>
      </w:r>
      <w:r w:rsidR="005E497B">
        <w:rPr>
          <w:rFonts w:ascii="Times New Roman" w:hAnsi="Times New Roman" w:cs="Times New Roman"/>
          <w:sz w:val="24"/>
          <w:szCs w:val="24"/>
        </w:rPr>
        <w:t>.</w:t>
      </w:r>
      <w:r w:rsidR="009D6178">
        <w:rPr>
          <w:rFonts w:ascii="Times New Roman" w:hAnsi="Times New Roman" w:cs="Times New Roman"/>
          <w:sz w:val="24"/>
          <w:szCs w:val="24"/>
        </w:rPr>
        <w:t xml:space="preserve"> </w:t>
      </w:r>
    </w:p>
    <w:p w:rsidR="00553672" w:rsidRDefault="001A4D50" w:rsidP="00553672">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aquatic </w:t>
      </w:r>
      <w:r w:rsidR="002461D5">
        <w:rPr>
          <w:rFonts w:ascii="Times New Roman" w:hAnsi="Times New Roman" w:cs="Times New Roman"/>
          <w:sz w:val="24"/>
          <w:szCs w:val="24"/>
        </w:rPr>
        <w:t>eco</w:t>
      </w:r>
      <w:r>
        <w:rPr>
          <w:rFonts w:ascii="Times New Roman" w:hAnsi="Times New Roman" w:cs="Times New Roman"/>
          <w:sz w:val="24"/>
          <w:szCs w:val="24"/>
        </w:rPr>
        <w:t>system</w:t>
      </w:r>
      <w:r w:rsidR="00783C4D">
        <w:rPr>
          <w:rFonts w:ascii="Times New Roman" w:hAnsi="Times New Roman" w:cs="Times New Roman"/>
          <w:sz w:val="24"/>
          <w:szCs w:val="24"/>
        </w:rPr>
        <w:t>s</w:t>
      </w:r>
      <w:r>
        <w:rPr>
          <w:rFonts w:ascii="Times New Roman" w:hAnsi="Times New Roman" w:cs="Times New Roman"/>
          <w:sz w:val="24"/>
          <w:szCs w:val="24"/>
        </w:rPr>
        <w:t xml:space="preserve">, </w:t>
      </w:r>
      <w:r w:rsidR="00E22AD4">
        <w:rPr>
          <w:rFonts w:ascii="Times New Roman" w:hAnsi="Times New Roman" w:cs="Times New Roman"/>
          <w:sz w:val="24"/>
          <w:szCs w:val="24"/>
        </w:rPr>
        <w:t xml:space="preserve">temperature and nutrients are the two main drivers of phytoplankton </w:t>
      </w:r>
      <w:r w:rsidR="002461D5">
        <w:rPr>
          <w:rFonts w:ascii="Times New Roman" w:hAnsi="Times New Roman" w:cs="Times New Roman"/>
          <w:sz w:val="24"/>
          <w:szCs w:val="24"/>
        </w:rPr>
        <w:t xml:space="preserve">productivity </w:t>
      </w:r>
      <w:r w:rsidR="00D33637">
        <w:rPr>
          <w:rFonts w:ascii="Times New Roman" w:hAnsi="Times New Roman" w:cs="Times New Roman"/>
          <w:sz w:val="24"/>
          <w:szCs w:val="24"/>
        </w:rPr>
        <w:fldChar w:fldCharType="begin"/>
      </w:r>
      <w:r w:rsidR="00D12ED7">
        <w:rPr>
          <w:rFonts w:ascii="Times New Roman" w:hAnsi="Times New Roman" w:cs="Times New Roman"/>
          <w:sz w:val="24"/>
          <w:szCs w:val="24"/>
        </w:rPr>
        <w:instrText xml:space="preserve"> ADDIN ZOTERO_ITEM CSL_CITATION {"citationID":"1ae2k0ich2","properties":{"formattedCitation":"{\\rtf (Litchman {\\i{}et al.} 2010)}","plainCitation":"(Litchman et al. 2010)"},"citationItems":[{"id":9091,"uris":["http://zotero.org/users/718951/items/ZMD35R3H"],"uri":["http://zotero.org/users/718951/items/ZMD35R3H"],"itemData":{"id":9091,"type":"article-journal","title":"Linking traits to species diversity and community structure in phytoplankton","container-title":"Hydrobiologia","page":"15-28","volume":"653","issue":"1","source":"link.springer.com","abstract":"In addition to answering Hutchinson’s question “Why are there so many species?”, we need to understand why certain species are found only under certain environmental conditions and not others. Trait-based approaches are being increasingly used in ecology to do just that: explain and predict species distributions along environmental gradients. These approaches can be successful in understanding the diversity and community structure of phytoplankton. Among major traits shaping phytoplankton distributions are resource utilization traits, morphological traits (with size being probably the most influential), grazer resistance traits, and temperature responses. We review these trait-based approaches and give examples of how trait data can explain species distributions in both freshwater and marine systems. We also outline new directions in trait-based approaches applied to phytoplankton such as looking simultaneously at trait and phylogenetic structure of phytoplankton communities and using adaptive dynamics models to predict trait evolution.","DOI":"10.1007/s10750-010-0341-5","ISSN":"0018-8158, 1573-5117","journalAbbreviation":"Hydrobiologia","language":"en","author":[{"family":"Litchman","given":"Elena"},{"family":"Pinto","given":"Paula de Tezanos"},{"family":"Klausmeier","given":"Christopher A."},{"family":"Thomas","given":"Mridul K."},{"family":"Yoshiyama","given":"Kohei"}],"issued":{"date-parts":[["2010",10,1]]}}}],"schema":"https://github.com/citation-style-language/schema/raw/master/csl-citation.json"}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(Litchman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2010)</w:t>
      </w:r>
      <w:r w:rsidR="00D33637">
        <w:rPr>
          <w:rFonts w:ascii="Times New Roman" w:hAnsi="Times New Roman" w:cs="Times New Roman"/>
          <w:sz w:val="24"/>
          <w:szCs w:val="24"/>
        </w:rPr>
        <w:fldChar w:fldCharType="end"/>
      </w:r>
      <w:r w:rsidR="00E22AD4">
        <w:rPr>
          <w:rFonts w:ascii="Times New Roman" w:hAnsi="Times New Roman" w:cs="Times New Roman"/>
          <w:sz w:val="24"/>
          <w:szCs w:val="24"/>
        </w:rPr>
        <w:t xml:space="preserve">. </w:t>
      </w:r>
      <w:r w:rsidR="00B73866">
        <w:rPr>
          <w:rFonts w:ascii="Times New Roman" w:hAnsi="Times New Roman" w:cs="Times New Roman"/>
          <w:sz w:val="24"/>
          <w:szCs w:val="24"/>
        </w:rPr>
        <w:t xml:space="preserve">The effects of temperature on phytoplankton growth typically follow a characteristic left-skewed unimodal function, where rates increase exponentially to an optimum followed by a steeper exponential decline. </w:t>
      </w:r>
      <w:r w:rsidR="00E22AD4">
        <w:rPr>
          <w:rFonts w:ascii="Times New Roman" w:hAnsi="Times New Roman" w:cs="Times New Roman"/>
          <w:sz w:val="24"/>
          <w:szCs w:val="24"/>
        </w:rPr>
        <w:t xml:space="preserve">Phytoplankton </w:t>
      </w:r>
      <w:r w:rsidR="00101A83">
        <w:rPr>
          <w:rFonts w:ascii="Times New Roman" w:hAnsi="Times New Roman" w:cs="Times New Roman"/>
          <w:sz w:val="24"/>
          <w:szCs w:val="24"/>
        </w:rPr>
        <w:t xml:space="preserve">exhibit </w:t>
      </w:r>
      <w:r w:rsidR="006874E3">
        <w:rPr>
          <w:rFonts w:ascii="Times New Roman" w:hAnsi="Times New Roman" w:cs="Times New Roman"/>
          <w:sz w:val="24"/>
          <w:szCs w:val="24"/>
        </w:rPr>
        <w:t>substantial</w:t>
      </w:r>
      <w:r w:rsidR="00101A83">
        <w:rPr>
          <w:rFonts w:ascii="Times New Roman" w:hAnsi="Times New Roman" w:cs="Times New Roman"/>
          <w:sz w:val="24"/>
          <w:szCs w:val="24"/>
        </w:rPr>
        <w:t xml:space="preserve"> variation</w:t>
      </w:r>
      <w:r w:rsidR="00101A83" w:rsidRPr="00101A83">
        <w:rPr>
          <w:rFonts w:ascii="Times New Roman" w:hAnsi="Times New Roman" w:cs="Times New Roman"/>
          <w:sz w:val="24"/>
          <w:szCs w:val="24"/>
        </w:rPr>
        <w:t xml:space="preserve"> </w:t>
      </w:r>
      <w:r w:rsidR="00101A83">
        <w:rPr>
          <w:rFonts w:ascii="Times New Roman" w:hAnsi="Times New Roman" w:cs="Times New Roman"/>
          <w:sz w:val="24"/>
          <w:szCs w:val="24"/>
        </w:rPr>
        <w:t>among species and functional groups in the</w:t>
      </w:r>
      <w:r w:rsidR="00B73866">
        <w:rPr>
          <w:rFonts w:ascii="Times New Roman" w:hAnsi="Times New Roman" w:cs="Times New Roman"/>
          <w:sz w:val="24"/>
          <w:szCs w:val="24"/>
        </w:rPr>
        <w:t>se</w:t>
      </w:r>
      <w:r w:rsidR="00101A83">
        <w:rPr>
          <w:rFonts w:ascii="Times New Roman" w:hAnsi="Times New Roman" w:cs="Times New Roman"/>
          <w:sz w:val="24"/>
          <w:szCs w:val="24"/>
        </w:rPr>
        <w:t xml:space="preserve"> thermal response curves </w:t>
      </w:r>
      <w:r w:rsidR="00D33637">
        <w:rPr>
          <w:rFonts w:ascii="Times New Roman" w:hAnsi="Times New Roman" w:cs="Times New Roman"/>
          <w:sz w:val="24"/>
          <w:szCs w:val="24"/>
        </w:rPr>
        <w:fldChar w:fldCharType="begin"/>
      </w:r>
      <w:r w:rsidR="00101A83">
        <w:rPr>
          <w:rFonts w:ascii="Times New Roman" w:hAnsi="Times New Roman" w:cs="Times New Roman"/>
          <w:sz w:val="24"/>
          <w:szCs w:val="24"/>
        </w:rPr>
        <w:instrText xml:space="preserve"> ADDIN ZOTERO_ITEM CSL_CITATION {"citationID":"211o13en2q","properties":{"formattedCitation":"{\\rtf (Thomas {\\i{}et al.} 2016)}","plainCitation":"(Thomas et al. 2016)"},"citationItems":[{"id":6789,"uris":["http://zotero.org/users/718951/items/9KTRMSZ6"],"uri":["http://zotero.org/users/718951/items/9KTRMSZ6"],"itemData":{"id":6789,"type":"article-journal","title":"Environment and evolutionary history determine the global biogeography of phytoplankton temperature traits","container-title":"Global Ecology and Biogeography","page":"75-86","volume":"25","issue":"1","source":"Wiley Online Library","abstract":"Aim\n\nEcological and evolutionary forces shape the functional traits of species within and across environments, generating biogeographical patterns in traits. We aimed to: (1) determine the extent to which temperature traits of phytoplankton are adapted to their local environment, and (2) detect and explain differences in patterns of adaptation between functional groups (reflecting evolutionary history) and across ecosystems (freshwater versus marine).\n\n\nLocation\n\nWe used laboratory-measured data on phytoplankton strains isolated from marine (76° N to 75° S) and freshwater ecosystems (80° N to 78° S).\n\n\nMethods\n\nWe studied variation in five temperature traits: optimum temperature for growth (Topt), maximum and minimum persistence temperature (Tmax, Tmin), temperature niche width and maximum growth rate, estimated in 439 strains from over 200 species. We tested whether these traits change along environmental temperature gradients (across latitude and ecosystems) and also investigated differences in trait–environment relationships related to evolutionary history (functional group identity). We used mixed models to evaluate our hypotheses while accounting for intraspecific variation.\n\n\nResults\n\nWe identified three patterns caused by adaptation and community assembly: (1) Topt, Tmax and Tmin decline sharply with latitude; (2) Topt, Tmax and Tmin are similar across all functional groups at the equator, where temperature variation is low; and (3) Topt and Tmax are higher in freshwater locations than marine locations at similar latitudes. Additionally, evolutionary history explained substantial variation in all traits: functional groups differ strongly in their niche widths and maximum growth rates, as well as their Topt, Tmax, and Tmin relationships with latitude.\n\n\nMain conclusions\n\nGlobally, phytoplankton temperature traits are well adapted to local conditions, changing across ecosystems and latitude. Functional groups differ strongly in their patterns of adaptation: traits are similar in hot tropical environments, but diverge at temperate latitudes. These differences reflect two possible evolutionary constraints: cyanobacterial inability to adapt to low temperatures and differences in nutrient requirements between groups.","DOI":"10.1111/geb.12387","ISSN":"1466-8238","journalAbbreviation":"Global Ecology and Biogeography","language":"en","author":[{"family":"Thomas","given":"Mridul K."},{"family":"Kremer","given":"Colin T."},{"family":"Litchman","given":"Elena"}],"issued":{"date-parts":[["2016",1,1]]}}}],"schema":"https://github.com/citation-style-language/schema/raw/master/csl-citation.json"} </w:instrText>
      </w:r>
      <w:r w:rsidR="00D33637">
        <w:rPr>
          <w:rFonts w:ascii="Times New Roman" w:hAnsi="Times New Roman" w:cs="Times New Roman"/>
          <w:sz w:val="24"/>
          <w:szCs w:val="24"/>
        </w:rPr>
        <w:fldChar w:fldCharType="separate"/>
      </w:r>
      <w:r w:rsidR="00101A83" w:rsidRPr="002A0AA5">
        <w:rPr>
          <w:rFonts w:ascii="Times New Roman" w:hAnsi="Times New Roman" w:cs="Times New Roman"/>
          <w:sz w:val="24"/>
          <w:szCs w:val="24"/>
        </w:rPr>
        <w:t xml:space="preserve">(Thomas </w:t>
      </w:r>
      <w:r w:rsidR="00101A83" w:rsidRPr="002A0AA5">
        <w:rPr>
          <w:rFonts w:ascii="Times New Roman" w:hAnsi="Times New Roman" w:cs="Times New Roman"/>
          <w:i/>
          <w:iCs/>
          <w:sz w:val="24"/>
          <w:szCs w:val="24"/>
        </w:rPr>
        <w:t>et al.</w:t>
      </w:r>
      <w:r w:rsidR="00101A83" w:rsidRPr="002A0AA5">
        <w:rPr>
          <w:rFonts w:ascii="Times New Roman" w:hAnsi="Times New Roman" w:cs="Times New Roman"/>
          <w:sz w:val="24"/>
          <w:szCs w:val="24"/>
        </w:rPr>
        <w:t xml:space="preserve"> 2016)</w:t>
      </w:r>
      <w:r w:rsidR="00D33637">
        <w:rPr>
          <w:rFonts w:ascii="Times New Roman" w:hAnsi="Times New Roman" w:cs="Times New Roman"/>
          <w:sz w:val="24"/>
          <w:szCs w:val="24"/>
        </w:rPr>
        <w:fldChar w:fldCharType="end"/>
      </w:r>
      <w:r w:rsidR="00B73866">
        <w:rPr>
          <w:rFonts w:ascii="Times New Roman" w:hAnsi="Times New Roman" w:cs="Times New Roman"/>
          <w:sz w:val="24"/>
          <w:szCs w:val="24"/>
        </w:rPr>
        <w:t xml:space="preserve"> and</w:t>
      </w:r>
      <w:r w:rsidR="00101A83">
        <w:rPr>
          <w:rFonts w:ascii="Times New Roman" w:hAnsi="Times New Roman" w:cs="Times New Roman"/>
          <w:sz w:val="24"/>
          <w:szCs w:val="24"/>
        </w:rPr>
        <w:t xml:space="preserve"> interspecific variation in thermal tolerance </w:t>
      </w:r>
      <w:r w:rsidR="002A0AA5">
        <w:rPr>
          <w:rFonts w:ascii="Times New Roman" w:hAnsi="Times New Roman" w:cs="Times New Roman"/>
          <w:sz w:val="24"/>
          <w:szCs w:val="24"/>
        </w:rPr>
        <w:t>can</w:t>
      </w:r>
      <w:r w:rsidR="00101A83">
        <w:rPr>
          <w:rFonts w:ascii="Times New Roman" w:hAnsi="Times New Roman" w:cs="Times New Roman"/>
          <w:sz w:val="24"/>
          <w:szCs w:val="24"/>
        </w:rPr>
        <w:t xml:space="preserve"> be an</w:t>
      </w:r>
      <w:r w:rsidR="002A0AA5">
        <w:rPr>
          <w:rFonts w:ascii="Times New Roman" w:hAnsi="Times New Roman" w:cs="Times New Roman"/>
          <w:sz w:val="24"/>
          <w:szCs w:val="24"/>
        </w:rPr>
        <w:t xml:space="preserve"> </w:t>
      </w:r>
      <w:r w:rsidR="00101A83">
        <w:rPr>
          <w:rFonts w:ascii="Times New Roman" w:hAnsi="Times New Roman" w:cs="Times New Roman"/>
          <w:sz w:val="24"/>
          <w:szCs w:val="24"/>
        </w:rPr>
        <w:t xml:space="preserve">important driver </w:t>
      </w:r>
      <w:r w:rsidR="002A0AA5">
        <w:rPr>
          <w:rFonts w:ascii="Times New Roman" w:hAnsi="Times New Roman" w:cs="Times New Roman"/>
          <w:sz w:val="24"/>
          <w:szCs w:val="24"/>
        </w:rPr>
        <w:t>o</w:t>
      </w:r>
      <w:r w:rsidR="00101A83">
        <w:rPr>
          <w:rFonts w:ascii="Times New Roman" w:hAnsi="Times New Roman" w:cs="Times New Roman"/>
          <w:sz w:val="24"/>
          <w:szCs w:val="24"/>
        </w:rPr>
        <w:t>f</w:t>
      </w:r>
      <w:r w:rsidR="002A0AA5">
        <w:rPr>
          <w:rFonts w:ascii="Times New Roman" w:hAnsi="Times New Roman" w:cs="Times New Roman"/>
          <w:sz w:val="24"/>
          <w:szCs w:val="24"/>
        </w:rPr>
        <w:t xml:space="preserve"> community dynamics and seasonal succession</w:t>
      </w:r>
      <w:r w:rsidR="00101A83">
        <w:rPr>
          <w:rFonts w:ascii="Times New Roman" w:hAnsi="Times New Roman" w:cs="Times New Roman"/>
          <w:sz w:val="24"/>
          <w:szCs w:val="24"/>
        </w:rPr>
        <w:t xml:space="preserve"> in phytoplankton communities</w:t>
      </w:r>
      <w:r w:rsidR="00D12ED7">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D12ED7">
        <w:rPr>
          <w:rFonts w:ascii="Times New Roman" w:hAnsi="Times New Roman" w:cs="Times New Roman"/>
          <w:sz w:val="24"/>
          <w:szCs w:val="24"/>
        </w:rPr>
        <w:instrText xml:space="preserve"> ADDIN ZOTERO_ITEM CSL_CITATION {"citationID":"4eb48er46","properties":{"formattedCitation":"(Grover &amp; Chrzanowski 2006)","plainCitation":"(Grover &amp; Chrzanowski 2006)"},"citationItems":[{"id":9178,"uris":["http://zotero.org/users/718951/items/9CUMN6C9"],"uri":["http://zotero.org/users/718951/items/9CUMN6C9"],"itemData":{"id":9178,"type":"article-journal","title":"Seasonal dynamics of phytoplankton in two warm temperate reservoirs: association of taxonomic composition with temperature","container-title":"Journal of Plankton Research","page":"1-17","volume":"28","issue":"1","source":"academic.oup.com","DOI":"10.1093/plankt/fbi095","ISSN":"0142-7873","shortTitle":"Seasonal dynamics of phytoplankton in two warm temperate reservoirs","journalAbbreviation":"J Plankton Res","author":[{"family":"Grover","given":"James P."},{"family":"Chrzanowski","given":"Thomas H."}],"issued":{"date-parts":[["2006",1,1]]}}}],"schema":"https://github.com/citation-style-language/schema/raw/master/csl-citation.json"}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(Grover &amp; Chrzanowski 2006)</w:t>
      </w:r>
      <w:r w:rsidR="00D33637">
        <w:rPr>
          <w:rFonts w:ascii="Times New Roman" w:hAnsi="Times New Roman" w:cs="Times New Roman"/>
          <w:sz w:val="24"/>
          <w:szCs w:val="24"/>
        </w:rPr>
        <w:fldChar w:fldCharType="end"/>
      </w:r>
      <w:r w:rsidR="004D2B5C">
        <w:rPr>
          <w:rFonts w:ascii="Times New Roman" w:hAnsi="Times New Roman" w:cs="Times New Roman"/>
          <w:sz w:val="24"/>
          <w:szCs w:val="24"/>
        </w:rPr>
        <w:t>.</w:t>
      </w:r>
      <w:r w:rsidR="00050D69">
        <w:rPr>
          <w:rFonts w:ascii="Times New Roman" w:hAnsi="Times New Roman" w:cs="Times New Roman"/>
          <w:sz w:val="24"/>
          <w:szCs w:val="24"/>
        </w:rPr>
        <w:t xml:space="preserve"> </w:t>
      </w:r>
      <w:r w:rsidR="00101A83">
        <w:rPr>
          <w:rFonts w:ascii="Times New Roman" w:hAnsi="Times New Roman" w:cs="Times New Roman"/>
          <w:sz w:val="24"/>
          <w:szCs w:val="24"/>
        </w:rPr>
        <w:t>N</w:t>
      </w:r>
      <w:r w:rsidR="00050D69">
        <w:rPr>
          <w:rFonts w:ascii="Times New Roman" w:hAnsi="Times New Roman" w:cs="Times New Roman"/>
          <w:sz w:val="24"/>
          <w:szCs w:val="24"/>
        </w:rPr>
        <w:t>utrient availability</w:t>
      </w:r>
      <w:r w:rsidR="00B73866">
        <w:rPr>
          <w:rFonts w:ascii="Times New Roman" w:hAnsi="Times New Roman" w:cs="Times New Roman"/>
          <w:sz w:val="24"/>
          <w:szCs w:val="24"/>
        </w:rPr>
        <w:t xml:space="preserve"> also</w:t>
      </w:r>
      <w:r w:rsidR="00050D69">
        <w:rPr>
          <w:rFonts w:ascii="Times New Roman" w:hAnsi="Times New Roman" w:cs="Times New Roman"/>
          <w:sz w:val="24"/>
          <w:szCs w:val="24"/>
        </w:rPr>
        <w:t xml:space="preserve"> has a </w:t>
      </w:r>
      <w:r w:rsidR="00101A83">
        <w:rPr>
          <w:rFonts w:ascii="Times New Roman" w:hAnsi="Times New Roman" w:cs="Times New Roman"/>
          <w:sz w:val="24"/>
          <w:szCs w:val="24"/>
        </w:rPr>
        <w:t xml:space="preserve">major </w:t>
      </w:r>
      <w:r w:rsidR="00050D69">
        <w:rPr>
          <w:rFonts w:ascii="Times New Roman" w:hAnsi="Times New Roman" w:cs="Times New Roman"/>
          <w:sz w:val="24"/>
          <w:szCs w:val="24"/>
        </w:rPr>
        <w:t xml:space="preserve">impact on </w:t>
      </w:r>
      <w:r w:rsidR="00B73866">
        <w:rPr>
          <w:rFonts w:ascii="Times New Roman" w:hAnsi="Times New Roman" w:cs="Times New Roman"/>
          <w:sz w:val="24"/>
          <w:szCs w:val="24"/>
        </w:rPr>
        <w:t xml:space="preserve">phytoplankton </w:t>
      </w:r>
      <w:r w:rsidR="00050D69">
        <w:rPr>
          <w:rFonts w:ascii="Times New Roman" w:hAnsi="Times New Roman" w:cs="Times New Roman"/>
          <w:sz w:val="24"/>
          <w:szCs w:val="24"/>
        </w:rPr>
        <w:t>growth</w:t>
      </w:r>
      <w:r w:rsidR="00B73866">
        <w:rPr>
          <w:rFonts w:ascii="Times New Roman" w:hAnsi="Times New Roman" w:cs="Times New Roman"/>
          <w:sz w:val="24"/>
          <w:szCs w:val="24"/>
        </w:rPr>
        <w:t>, with rates typically increasing as a saturating, hyperbolic function of increasing nutrients</w:t>
      </w:r>
      <w:r w:rsidR="0092391C">
        <w:rPr>
          <w:rFonts w:ascii="Times New Roman" w:hAnsi="Times New Roman" w:cs="Times New Roman"/>
          <w:sz w:val="24"/>
          <w:szCs w:val="24"/>
        </w:rPr>
        <w:t>, characterised by the Monod curve</w:t>
      </w:r>
      <w:r w:rsidR="00B73866">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050D69">
        <w:rPr>
          <w:rFonts w:ascii="Times New Roman" w:hAnsi="Times New Roman" w:cs="Times New Roman"/>
          <w:sz w:val="24"/>
          <w:szCs w:val="24"/>
        </w:rPr>
        <w:instrText xml:space="preserve"> ADDIN ZOTERO_ITEM CSL_CITATION {"citationID":"gmekt1bs0","properties":{"formattedCitation":"(Monod 1949)","plainCitation":"(Monod 1949)"},"citationItems":[{"id":7368,"uris":["http://zotero.org/users/718951/items/3668R72R"],"uri":["http://zotero.org/users/718951/items/3668R72R"],"itemData":{"id":7368,"type":"article-journal","title":"The growth of bacterial cultures","container-title":"Annual Reviews in Microbiology","page":"371–394","volume":"3","issue":"1","source":"Google Scholar","author":[{"family":"Monod","given":"Jacques"}],"issued":{"date-parts":[["1949"]]}}}],"schema":"https://github.com/citation-style-language/schema/raw/master/csl-citation.json"}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(Monod 1949)</w:t>
      </w:r>
      <w:r w:rsidR="00D33637">
        <w:rPr>
          <w:rFonts w:ascii="Times New Roman" w:hAnsi="Times New Roman" w:cs="Times New Roman"/>
          <w:sz w:val="24"/>
          <w:szCs w:val="24"/>
        </w:rPr>
        <w:fldChar w:fldCharType="end"/>
      </w:r>
      <w:r w:rsidR="00B73866">
        <w:rPr>
          <w:rFonts w:ascii="Times New Roman" w:hAnsi="Times New Roman" w:cs="Times New Roman"/>
          <w:sz w:val="24"/>
          <w:szCs w:val="24"/>
        </w:rPr>
        <w:t xml:space="preserve">. </w:t>
      </w:r>
      <w:r w:rsidR="002A6FC3">
        <w:rPr>
          <w:rFonts w:ascii="Times New Roman" w:hAnsi="Times New Roman" w:cs="Times New Roman"/>
          <w:sz w:val="24"/>
          <w:szCs w:val="24"/>
        </w:rPr>
        <w:t>I</w:t>
      </w:r>
      <w:r w:rsidR="002A0AA5">
        <w:rPr>
          <w:rFonts w:ascii="Times New Roman" w:hAnsi="Times New Roman" w:cs="Times New Roman"/>
          <w:sz w:val="24"/>
          <w:szCs w:val="24"/>
        </w:rPr>
        <w:t>nterspecific</w:t>
      </w:r>
      <w:r w:rsidR="002A6FC3">
        <w:rPr>
          <w:rFonts w:ascii="Times New Roman" w:hAnsi="Times New Roman" w:cs="Times New Roman"/>
          <w:sz w:val="24"/>
          <w:szCs w:val="24"/>
        </w:rPr>
        <w:t xml:space="preserve"> variation in the functional traits that shape nutrient uptake and growth</w:t>
      </w:r>
      <w:r w:rsidR="0092391C">
        <w:rPr>
          <w:rFonts w:ascii="Times New Roman" w:hAnsi="Times New Roman" w:cs="Times New Roman"/>
          <w:sz w:val="24"/>
          <w:szCs w:val="24"/>
        </w:rPr>
        <w:t xml:space="preserve"> (e.g. the half saturation constant and the maximum growth rate)</w:t>
      </w:r>
      <w:r w:rsidR="002A6FC3">
        <w:rPr>
          <w:rFonts w:ascii="Times New Roman" w:hAnsi="Times New Roman" w:cs="Times New Roman"/>
          <w:sz w:val="24"/>
          <w:szCs w:val="24"/>
        </w:rPr>
        <w:t xml:space="preserve"> are widely recognised to be key drivers of</w:t>
      </w:r>
      <w:r w:rsidR="002A0AA5">
        <w:rPr>
          <w:rFonts w:ascii="Times New Roman" w:hAnsi="Times New Roman" w:cs="Times New Roman"/>
          <w:sz w:val="24"/>
          <w:szCs w:val="24"/>
        </w:rPr>
        <w:t xml:space="preserve"> </w:t>
      </w:r>
      <w:r w:rsidR="00050D69">
        <w:rPr>
          <w:rFonts w:ascii="Times New Roman" w:hAnsi="Times New Roman" w:cs="Times New Roman"/>
          <w:sz w:val="24"/>
          <w:szCs w:val="24"/>
        </w:rPr>
        <w:t xml:space="preserve">competition </w:t>
      </w:r>
      <w:r w:rsidR="00D33637">
        <w:rPr>
          <w:rFonts w:ascii="Times New Roman" w:hAnsi="Times New Roman" w:cs="Times New Roman"/>
          <w:sz w:val="24"/>
          <w:szCs w:val="24"/>
        </w:rPr>
        <w:lastRenderedPageBreak/>
        <w:fldChar w:fldCharType="begin"/>
      </w:r>
      <w:r w:rsidR="00050D69">
        <w:rPr>
          <w:rFonts w:ascii="Times New Roman" w:hAnsi="Times New Roman" w:cs="Times New Roman"/>
          <w:sz w:val="24"/>
          <w:szCs w:val="24"/>
        </w:rPr>
        <w:instrText xml:space="preserve"> ADDIN ZOTERO_ITEM CSL_CITATION {"citationID":"KTTC4wR5","properties":{"formattedCitation":"(Tilman 1981)","plainCitation":"(Tilman 1981)"},"citationItems":[{"id":119,"uris":["http://zotero.org/users/718951/items/7XPEQ7B5"],"uri":["http://zotero.org/users/718951/items/7XPEQ7B5"],"itemData":{"id":119,"type":"article-journal","title":"Tests of Resource Competition Theory Using Four Species of Lake Michigan Algae","container-title":"Ecology","page":"802-815","volume":"62","issue":"3","source":"JSTOR","abstract":"The results of nutrient competition experiments performed for all the pairwise combinations of four species of freshwater algae often agreed with the predictions of a graphical model of resource competition. As predicted by theory, the species with the significantly lower resource requirement, as measured by R*, was the superior competitor when both species were limited by the same resource. Two species were observed to coexist only if either (1) each was limited by a different resource and met the theoretical criteria for coexistence or (2) the species were limited by the same resource and did not differ significantly in the their resource requirements. Single-species experiments were used to determine the functional dependence of the growth rate of each Lake Michigan diatom species on the concentration of limiting silicate or phosphate. The results, fit to the Monod (Michaelis-Menten) model, predicted that Fragilaria crotonensis and Asterionella formosa had identical silicate requirements, and that both were silicate competitors superior to Synedra filiformis and Tabellaria flocculosa. The phosphate requirements of the four species were very similar, with Synedra requiring significantly less phosphate than Tabellaria. Competition experiments demonstrated that Tabellaria was competitively displaced by the three other species for all silicate-to-phosphate ratios, as predicted. Asterionella and Fragilaria were apparently competitive equal, coexisting for all silicate-to-phosphate ratios used, suggesting evolution of similar resource requirements by these two commonly dominant species. Asterionella and Synedra coexisted for intermediate silicate-to-phosphate ratios, as did Synedra and Fragilaria.","DOI":"10.2307/1937747","ISSN":"0012-9658","journalAbbreviation":"Ecology","author":[{"family":"Tilman","given":"David"}],"issued":{"date-parts":[["1981",6,1]]}}}],"schema":"https://github.com/citation-style-language/schema/raw/master/csl-citation.json"}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(Tilman 1981)</w:t>
      </w:r>
      <w:r w:rsidR="00D33637">
        <w:rPr>
          <w:rFonts w:ascii="Times New Roman" w:hAnsi="Times New Roman" w:cs="Times New Roman"/>
          <w:sz w:val="24"/>
          <w:szCs w:val="24"/>
        </w:rPr>
        <w:fldChar w:fldCharType="end"/>
      </w:r>
      <w:r w:rsidR="00050D69">
        <w:rPr>
          <w:rFonts w:ascii="Times New Roman" w:hAnsi="Times New Roman" w:cs="Times New Roman"/>
          <w:sz w:val="24"/>
          <w:szCs w:val="24"/>
        </w:rPr>
        <w:t xml:space="preserve">, community assembly </w:t>
      </w:r>
      <w:r w:rsidR="00D33637">
        <w:rPr>
          <w:rFonts w:ascii="Times New Roman" w:hAnsi="Times New Roman" w:cs="Times New Roman"/>
          <w:sz w:val="24"/>
          <w:szCs w:val="24"/>
        </w:rPr>
        <w:fldChar w:fldCharType="begin"/>
      </w:r>
      <w:r w:rsidR="00050D69">
        <w:rPr>
          <w:rFonts w:ascii="Times New Roman" w:hAnsi="Times New Roman" w:cs="Times New Roman"/>
          <w:sz w:val="24"/>
          <w:szCs w:val="24"/>
        </w:rPr>
        <w:instrText xml:space="preserve"> ADDIN ZOTERO_ITEM CSL_CITATION {"citationID":"27k2n8r576","properties":{"formattedCitation":"(Bulgakov &amp; Levich 1999)","plainCitation":"(Bulgakov &amp; Levich 1999)"},"citationItems":[{"id":8182,"uris":["http://zotero.org/users/718951/items/M5UKNDB3"],"uri":["http://zotero.org/users/718951/items/M5UKNDB3"],"itemData":{"id":8182,"type":"article-journal","title":"The nitrogen : Phosphorus ratio as a factor regulating phytoplankton community structure : Nutrient ratios","container-title":"Archiv für Hydrobiologie","page":"3-22","volume":"146","issue":"1","source":"cat.inist.fr","abstract":"Shifts in phytoplankton species composition following changes in N: P ratio have been observed in artificial laboratory microcosms and natural phytoplankton communities in vitro and in situ. The experiments reported and reviewed here have shown that high N: P weight ratios (20-50: 1) can favor the development of Chlorococcales, while a reduction of the N: P ratio to values of 5 to 10 frequently leads to a community dominated by Cyanophyta. Model calculations predict that the relative abundance of different phytoplankton species depends only on the relative amounts of N and P in the environment, so that the optimal N: P ratio for a given species is equal to the ratio of its minimum cell requirements for these elements. An empirical test of this hypothesis showed that for several species of Chlorococcales and Cyanophyta the ratios of their cellular requirements for N and P determined experimentally were close to their optimal (for growth) environmental concentration ratios. For instance, an experimental increase in the N: P ratio from a value of 4:1 to 25-50: 1 by mass in the water of fish-breeding ponds led to an increased abundance of Chlorococcales. The species shift was due mainly to Scenedesmus quadricauda, which has a high optimal N: P ratio for growth.","ISSN":"0003-9136","shortTitle":"The nitrogen","language":"eng","author":[{"family":"Bulgakov","given":"N. G."},{"family":"Levich","given":"A. P."}],"issued":{"date-parts":[["1999"]]}}}],"schema":"https://github.com/citation-style-language/schema/raw/master/csl-citation.json"}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(Bulgakov &amp; Levich 1999)</w:t>
      </w:r>
      <w:r w:rsidR="00D33637">
        <w:rPr>
          <w:rFonts w:ascii="Times New Roman" w:hAnsi="Times New Roman" w:cs="Times New Roman"/>
          <w:sz w:val="24"/>
          <w:szCs w:val="24"/>
        </w:rPr>
        <w:fldChar w:fldCharType="end"/>
      </w:r>
      <w:r w:rsidR="00050D69">
        <w:rPr>
          <w:rFonts w:ascii="Times New Roman" w:hAnsi="Times New Roman" w:cs="Times New Roman"/>
          <w:sz w:val="24"/>
          <w:szCs w:val="24"/>
        </w:rPr>
        <w:t xml:space="preserve"> and </w:t>
      </w:r>
      <w:r w:rsidR="00B73866">
        <w:rPr>
          <w:rFonts w:ascii="Times New Roman" w:hAnsi="Times New Roman" w:cs="Times New Roman"/>
          <w:sz w:val="24"/>
          <w:szCs w:val="24"/>
        </w:rPr>
        <w:t>ultimately the productivity of phytoplankton communities</w:t>
      </w:r>
      <w:r w:rsidR="00050D69">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050D69">
        <w:rPr>
          <w:rFonts w:ascii="Times New Roman" w:hAnsi="Times New Roman" w:cs="Times New Roman"/>
          <w:sz w:val="24"/>
          <w:szCs w:val="24"/>
        </w:rPr>
        <w:instrText xml:space="preserve"> ADDIN ZOTERO_ITEM CSL_CITATION {"citationID":"mt1pvmr1p","properties":{"formattedCitation":"{\\rtf (Behrenfeld {\\i{}et al.} 2005)}","plainCitation":"(Behrenfeld et al. 2005)"},"citationItems":[{"id":8124,"uris":["http://zotero.org/users/718951/items/NANCX3P8"],"uri":["http://zotero.org/users/718951/items/NANCX3P8"],"itemData":{"id":8124,"type":"article-journal","title":"Carbon-based ocean productivity and phytoplankton physiology from space","container-title":"Global Biogeochemical Cycles","page":"GB1006","volume":"19","issue":"1","source":"Wiley Online Library","abstract":"Ocean biogeochemical and ecosystem processes are linked by net primary production (NPP) in the ocean's surface layer, where inorganic carbon is fixed by photosynthetic processes. Determinations of NPP are necessarily a function of phytoplankton biomass and its physiological status, but the estimation of these two terms from space has remained an elusive target. Here we present new satellite ocean color observations of phytoplankton carbon (C) and chlorophyll (Chl) biomass and show that derived Chl:C ratios closely follow anticipated physiological dependencies on light, nutrients, and temperature. With this new information, global estimates of phytoplankton growth rates (μ) and carbon-based NPP are made for the first time. Compared to an earlier chlorophyll-based approach, our carbon-based values are considerably higher in tropical oceans, show greater seasonality at middle and high latitudes, and illustrate important differences in the formation and demise of regional algal blooms. This fusion of emerging concepts from the phycological and remote sensing disciplines has the potential to fundamentally change how we model and observe carbon cycling in the global oceans.","DOI":"10.1029/2004GB002299","ISSN":"1944-9224","journalAbbreviation":"Global Biogeochem. Cycles","language":"en","author":[{"family":"Behrenfeld","given":"Michael J."},{"family":"Boss","given":"Emmanuel"},{"family":"Siegel","given":"David A."},{"family":"Shea","given":"Donald M."}],"issued":{"date-parts":[["2005",3,1]]}}}],"schema":"https://github.com/citation-style-language/schema/raw/master/csl-citation.json"}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(Behrenfeld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2005)</w:t>
      </w:r>
      <w:r w:rsidR="00D33637">
        <w:rPr>
          <w:rFonts w:ascii="Times New Roman" w:hAnsi="Times New Roman" w:cs="Times New Roman"/>
          <w:sz w:val="24"/>
          <w:szCs w:val="24"/>
        </w:rPr>
        <w:fldChar w:fldCharType="end"/>
      </w:r>
      <w:r w:rsidR="00050D69">
        <w:rPr>
          <w:rFonts w:ascii="Times New Roman" w:hAnsi="Times New Roman" w:cs="Times New Roman"/>
          <w:sz w:val="24"/>
          <w:szCs w:val="24"/>
        </w:rPr>
        <w:t>.</w:t>
      </w:r>
      <w:r w:rsidR="00337554">
        <w:rPr>
          <w:rFonts w:ascii="Times New Roman" w:hAnsi="Times New Roman" w:cs="Times New Roman"/>
          <w:sz w:val="24"/>
          <w:szCs w:val="24"/>
        </w:rPr>
        <w:t xml:space="preserve"> </w:t>
      </w:r>
      <w:r w:rsidR="0092391C">
        <w:rPr>
          <w:rFonts w:ascii="Times New Roman" w:hAnsi="Times New Roman" w:cs="Times New Roman"/>
          <w:sz w:val="24"/>
          <w:szCs w:val="24"/>
        </w:rPr>
        <w:t xml:space="preserve">The non-linear effects of temperature and nutrients also interact multiplicatively. For example, temperature can influence both the half-saturation constant and the maximum growth rate </w:t>
      </w:r>
      <w:r w:rsidR="00D33637">
        <w:rPr>
          <w:rFonts w:ascii="Times New Roman" w:hAnsi="Times New Roman" w:cs="Times New Roman"/>
          <w:sz w:val="24"/>
          <w:szCs w:val="24"/>
        </w:rPr>
        <w:fldChar w:fldCharType="begin"/>
      </w:r>
      <w:r w:rsidR="0092391C">
        <w:rPr>
          <w:rFonts w:ascii="Times New Roman" w:hAnsi="Times New Roman" w:cs="Times New Roman"/>
          <w:sz w:val="24"/>
          <w:szCs w:val="24"/>
        </w:rPr>
        <w:instrText xml:space="preserve"> ADDIN ZOTERO_ITEM CSL_CITATION {"citationID":"6HVGZozt","properties":{"unsorted":true,"formattedCitation":"{\\rtf (Aksnes &amp; Egge 1991; Sterner &amp; Grover 1998; Carter &amp; Lathwell 1967; Mechling &amp; Kilham 1982; Senft {\\i{}et al.} 1981)}","plainCitation":"(Aksnes &amp; Egge 1991; Sterner &amp; Grover 1998; Carter &amp; Lathwell 1967; Mechling &amp; Kilham 1982; Senft et al. 1981)"},"citationItems":[{"id":8156,"uris":["http://zotero.org/users/718951/items/WZNMV8KJ"],"uri":["http://zotero.org/users/718951/items/WZNMV8KJ"],"itemData":{"id":8156,"type":"article-journal","title":"A theoretical model for nutrient uptake in phytoplankton","container-title":"Marine Ecology Progress Series","page":"65-72","volume":"70","author":[{"family":"Aksnes","given":"D. L."},{"family":"Egge","given":"J. K."}],"issued":{"date-parts":[["1991"]]}}},{"id":8150,"uris":["http://zotero.org/users/718951/items/GQQGVM65"],"uri":["http://zotero.org/users/718951/items/GQQGVM65"],"itemData":{"id":8150,"type":"article-journal","title":"Algal growth in warm temperate reservoirs: kinetic examination of nitrogen, temperature, light, and other nutrients","container-title":"Water Research","page":"3539-3548","volume":"32","issue":"12","source":"ScienceDirect","abstract":"Nutrient limited growth of the phytoplankton assemblage in two Texas reservoirs was studied by a combination of nutrient addition experiments and statistical modeling. Dilution bioassays were run to ascertain the qualitative and quantitative patterns in nutrient limitation. Algal growth was frequently and strongly nutrient limited, particularly when temperature was &amp;gt;22°C. By itself, N was more often stimulatory than P, though strong additional enhancement of growth by P and trace nutrients was often detected. Monod growth kinetics indicated that half-saturation constants for N limited growth for the entire algal assemblage were in the range 20–200 μg N/L, relatively high compared to literature values, and increased with increasing temperature. Maximal growth was also an increasing function of temperature. A single temperature-dependent model was fit to the growth dynamics for all experiments showing N-limitation. The model μ=0.0256·T([DIN]/66.0+[DIN]) where μ is specific growth rate (d−1), T is temperature (°C) and [DIN] is dissolved inorganic N (μmol/L) fit the experimental results reasonably well (r2=0.82). However, only a modest predictive power for growth in the controls (our best estimate of growth in situ) was achieved (r2=0.26). Thus, even with unusually detailed, site-specific fitting of model parameters, accurately modeling algal growth in natural ecosystems can remain a challenge.","DOI":"10.1016/S0043-1354(98)00165-1","ISSN":"0043-1354","shortTitle":"Algal growth in warm temperate reservoirs","journalAbbreviation":"Water Research","author":[{"family":"Sterner","given":"Robert W."},{"family":"Grover","given":"James P."}],"issued":{"date-parts":[["1998",12]]}}},{"id":8173,"uris":["http://zotero.org/users/718951/items/C3S3GPMR"],"uri":["http://zotero.org/users/718951/items/C3S3GPMR"],"itemData":{"id":8173,"type":"article-journal","title":"Effects of Temperature on Orthophosphate Absorption by Excised Corn Roots","container-title":"Plant Physiology","page":"1407-1412","volume":"42","issue":"10","source":"www.plantphysiol.org","abstract":"The uptake of orthophosphate (32P) by excised corn roots, Zea mays L. was studied using roots grown on 0.2 mm CaSO4. Nine concentrations of KH2PO4 from 1 to 256 μm were used at temperatures of 20°, 30°, and 40°. Enzyme kinetic analysis was applied to the data obtained. Two apparent mechanisms (sites) of phosphate uptake were observed, 1 dominating at high P concentrations and 1 at low P concentrations. A Km of 1.36 × 10−4 and a Vmax of 177 × 10−9 moles per gram of roots per hour at 30° was calculated for the mechanism dominating at high P concentrations. Similar calculations gave a Km of 6.09 × 10−6 and a Vmax of 162 × 10−9 moles per gram of roots per hour at 30° for the mechanism dominating at low P concentrations. The Q10 for both mechanisms was approximately 2. Calculation of thermodynamic values from the data gave ΔF of − 5200 cal, ΔH of − 950 to − 1400 cal, and a enthalpy of activation (A) of 10,300 to 13,800 cal per mole for the mechanism dominating at high P concentrations. Similar calculations from the data for the mechanism dominating at low P concentrations gave a ΔF of − 7300 cal, ΔH of − 10,700 to − 8200 cal, and a A of 9300 to 18,900 cal per mole. If the dual mechanism interpretation of this kind of data adequately describes this system, then both mechanisms of P absorption by corn roots involve chemical reactions.","DOI":"10.1104/pp.42.10.1407","ISSN":", 1532-2548","note":"PMID: 16656670","journalAbbreviation":"Plant Physiol.","language":"en","author":[{"family":"Carter","given":"O. G."},{"family":"Lathwell","given":"D. J."}],"issued":{"date-parts":[["1967",1,10]]}}},{"id":8582,"uris":["http://zotero.org/users/718951/items/68Q6DNUM"],"uri":["http://zotero.org/users/718951/items/68Q6DNUM"],"itemData":{"id":8582,"type":"article-journal","title":"Temperature Effects on Silicon Limited Growth of the Lake Michigan Diatom Stephanodiscus Minutus (bacillariophyceae)1","container-title":"Journal of Phycology","page":"199-205","volume":"18","issue":"2","source":"Wiley Online Library","abstract":"The effect of temperature on the silicon limited growth and nutrient kinetics of Stephanodiscus minutus Grun. was examined using batch and semicontinuous culture methods. Short-term batch culture methods gave maximum growth rates which were essentially constant over the temperature range of 10° to 20°C (μ3= 0.71–0.80 d−1). The half-saturation constant for growth (Ks) was significantly lowest at 10°C (Ks= 0.31 μM Si; 0.22–0.41), and higher at both 15°C (Ks= 1.03 μM Si; 0.68–1.47) and 20°C (Ks= 0.88 μM Si; 0.60–1.22). Two methods were used to evaluate the semicontinuous experiments. The Droop relationship showed that the minimum cell quota was about 1.50 × 10−7 nmol Si cell−1, but there was much overlap in the results at all three temperatures. The Monod growth relationship for the semicontinuous experiments gave estimates of Ks which were lowest at 15°C (Ks= 0.12 μM Si), and higher at 10°C (Ks= 0.68 μM Si) and 20°C (Ks= 1.24 μM Si), although 95% confidence intervals overlapped. The maximum growth rate estimates for the semicontinuous experiments were similar at 10° and 15°, and higher at 20°C, but the number of points used in making the calculations makes the results less reliable than those from batch cultures. Generally, there were no consistent significant differences in the silicon limited growth of S. minutus over the temperature range studied. Our values of Ks for S. minutus are the lowest recorded for a freshwater diatom, and are consistent with the distribution of this species in nature. Generally, this species becomes abundant in areas with high phosphorus loading and very low silicon levels (low Si:P loading rates). Stephanodiscus species are also fossil indicators of eutrophication in north temperate lakes.","DOI":"10.1111/j.1529-8817.1982.tb03174.x","ISSN":"1529-8817","language":"en","author":[{"family":"Mechling","given":"Joyce A."},{"family":"Kilham","given":"Susan Soltau"}],"issued":{"date-parts":[["1982",6,1]]}}},{"id":9106,"uris":["http://zotero.org/users/718951/items/SCJB9CSP"],"uri":["http://zotero.org/users/718951/items/SCJB9CSP"],"itemData":{"id":9106,"type":"article-journal","title":"Temperature Dependence of Growth and Phosphorus Uptake in Two Species of Volvox (volvocales, Chlorophyta)1","container-title":"Journal of Phycology","page":"323-329","volume":"17","issue":"4","source":"Wiley Online Library","abstract":"The growth of Volvox globator L. and Volvox aureus Ehr. was measured at five temperatures and nine phosphorus concentrations. Growth rates were hyperbolically related to phosphorus concentrations for all temperatures using a Monod growth model. Optimal growth rates of 1.17 and 1.00 doublings d−1 were obtained at 20°C for V. globator and V. aureus, respectively. Neither species grew at 5°C. The half-saturation constants for growth, Ks, were lower for V. aureus. Phosphorus uptake by both species was also dependent upon external phosphorus concentrations and temperature. At all temperatures, maximum phosphorus uptake (μmol P colony−1 min−1) was similar for both species; however, the half-saturation constants for uptake showed significant differences between the species. Comparisons of the kinetic constants for growth and phosphorus uptake suggest that V. aureus will outcompete V. globator under phosphorus limited, conditions.","DOI":"10.1111/j.1529-8817.1981.tb00858.x","ISSN":"1529-8817","language":"en","author":[{"family":"Senft","given":"W. Herbert"},{"family":"Hunchberger","given":"Robert A."},{"family":"Roberts","given":"Kenneth E."}],"issued":{"date-parts":[["1981",12,1]]}}}],"schema":"https://github.com/citation-style-language/schema/raw/master/csl-citation.json"} </w:instrText>
      </w:r>
      <w:r w:rsidR="00D33637">
        <w:rPr>
          <w:rFonts w:ascii="Times New Roman" w:hAnsi="Times New Roman" w:cs="Times New Roman"/>
          <w:sz w:val="24"/>
          <w:szCs w:val="24"/>
        </w:rPr>
        <w:fldChar w:fldCharType="separate"/>
      </w:r>
      <w:r w:rsidR="0092391C" w:rsidRPr="0080116B">
        <w:rPr>
          <w:rFonts w:ascii="Times New Roman" w:hAnsi="Times New Roman" w:cs="Times New Roman"/>
          <w:sz w:val="24"/>
          <w:szCs w:val="24"/>
        </w:rPr>
        <w:t xml:space="preserve">(Aksnes &amp; Egge 1991; Sterner &amp; Grover 1998; Carter &amp; Lathwell 1967; Mechling &amp; Kilham 1982; Senft </w:t>
      </w:r>
      <w:r w:rsidR="0092391C" w:rsidRPr="0080116B">
        <w:rPr>
          <w:rFonts w:ascii="Times New Roman" w:hAnsi="Times New Roman" w:cs="Times New Roman"/>
          <w:i/>
          <w:iCs/>
          <w:sz w:val="24"/>
          <w:szCs w:val="24"/>
        </w:rPr>
        <w:t>et al.</w:t>
      </w:r>
      <w:r w:rsidR="0092391C" w:rsidRPr="0080116B">
        <w:rPr>
          <w:rFonts w:ascii="Times New Roman" w:hAnsi="Times New Roman" w:cs="Times New Roman"/>
          <w:sz w:val="24"/>
          <w:szCs w:val="24"/>
        </w:rPr>
        <w:t xml:space="preserve"> 1981)</w:t>
      </w:r>
      <w:r w:rsidR="00D33637">
        <w:rPr>
          <w:rFonts w:ascii="Times New Roman" w:hAnsi="Times New Roman" w:cs="Times New Roman"/>
          <w:sz w:val="24"/>
          <w:szCs w:val="24"/>
        </w:rPr>
        <w:fldChar w:fldCharType="end"/>
      </w:r>
      <w:r w:rsidR="00BF752F">
        <w:rPr>
          <w:rFonts w:ascii="Times New Roman" w:hAnsi="Times New Roman" w:cs="Times New Roman"/>
          <w:sz w:val="24"/>
          <w:szCs w:val="24"/>
        </w:rPr>
        <w:t xml:space="preserve"> and vice-</w:t>
      </w:r>
      <w:r w:rsidR="0092391C">
        <w:rPr>
          <w:rFonts w:ascii="Times New Roman" w:hAnsi="Times New Roman" w:cs="Times New Roman"/>
          <w:sz w:val="24"/>
          <w:szCs w:val="24"/>
        </w:rPr>
        <w:t xml:space="preserve">versa, recent work has shown that the optimum temperature for growth </w:t>
      </w:r>
      <w:r w:rsidR="00BF752F">
        <w:rPr>
          <w:rFonts w:ascii="Times New Roman" w:hAnsi="Times New Roman" w:cs="Times New Roman"/>
          <w:sz w:val="24"/>
          <w:szCs w:val="24"/>
        </w:rPr>
        <w:t>increases as a saturating function of</w:t>
      </w:r>
      <w:r w:rsidR="0092391C">
        <w:rPr>
          <w:rFonts w:ascii="Times New Roman" w:hAnsi="Times New Roman" w:cs="Times New Roman"/>
          <w:sz w:val="24"/>
          <w:szCs w:val="24"/>
        </w:rPr>
        <w:t xml:space="preserve"> </w:t>
      </w:r>
      <w:r w:rsidR="00BF752F">
        <w:rPr>
          <w:rFonts w:ascii="Times New Roman" w:hAnsi="Times New Roman" w:cs="Times New Roman"/>
          <w:sz w:val="24"/>
          <w:szCs w:val="24"/>
        </w:rPr>
        <w:t>nutrient availability</w:t>
      </w:r>
      <w:r w:rsidR="0092391C">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92391C">
        <w:rPr>
          <w:rFonts w:ascii="Times New Roman" w:hAnsi="Times New Roman" w:cs="Times New Roman"/>
          <w:sz w:val="24"/>
          <w:szCs w:val="24"/>
        </w:rPr>
        <w:instrText xml:space="preserve"> ADDIN ZOTERO_ITEM CSL_CITATION {"citationID":"22jajj6gbe","properties":{"formattedCitation":"{\\rtf (Thomas {\\i{}et al.} 2017)}","plainCitation":"(Thomas et al. 2017)"},"citationItems":[{"id":9016,"uris":["http://zotero.org/users/718951/items/C2QZFVDS"],"uri":["http://zotero.org/users/718951/items/C2QZFVDS"],"itemData":{"id":9016,"type":"article-journal","title":"Temperature–nutrient interactions exacerbate sensitivity to warming in phytoplankton","container-title":"Global Change Biology","page":"n/a-n/a","source":"Wiley Online Library","abstract":"Temperature and nutrients are fundamental, highly nonlinear drivers of biological processes, but we know little about how they interact to influence growth. This has hampered attempts to model population growth and competition in dynamic environments, which is critical in forecasting species distributions, as well as the diversity and productivity of communities. To address this, we propose a model of population growth that includes a new formulation of the temperature–nutrient interaction and test a novel prediction: that a species’ optimum temperature for growth, Topt, is a saturating function of nutrient concentration. We find strong support for this prediction in experiments with a marine diatom, Thalassiosira pseudonana: Topt decreases by 3–6 °C at low nitrogen and phosphorus concentrations. This interaction implies that species are more vulnerable to hot, low-nutrient conditions than previous models accounted for. Consequently the interaction dramatically alters species’ range limits in the ocean, projected based on current temperature and nitrate levels as well as those forecast for the future. Ranges are smaller not only than projections based on the individual variables, but also than those using a simpler model of temperature–nutrient interactions. Nutrient deprivation is therefore likely to exacerbate environmental warming's effects on communities.","DOI":"10.1111/gcb.13641","ISSN":"1365-2486","journalAbbreviation":"Glob Change Biol","language":"en","author":[{"family":"Thomas","given":"Mridul K."},{"family":"Aranguren-Gassis","given":"María"},{"family":"Kremer","given":"Colin T."},{"family":"Gould","given":"Marilyn R."},{"family":"Anderson","given":"Krista"},{"family":"Klausmeier","given":"Christopher A."},{"family":"Litchman","given":"Elena"}],"issued":{"date-parts":[["2017",3,1]]}}}],"schema":"https://github.com/citation-style-language/schema/raw/master/csl-citation.json"} </w:instrText>
      </w:r>
      <w:r w:rsidR="00D33637">
        <w:rPr>
          <w:rFonts w:ascii="Times New Roman" w:hAnsi="Times New Roman" w:cs="Times New Roman"/>
          <w:sz w:val="24"/>
          <w:szCs w:val="24"/>
        </w:rPr>
        <w:fldChar w:fldCharType="separate"/>
      </w:r>
      <w:r w:rsidR="0092391C" w:rsidRPr="002A0AA5">
        <w:rPr>
          <w:rFonts w:ascii="Times New Roman" w:hAnsi="Times New Roman" w:cs="Times New Roman"/>
          <w:sz w:val="24"/>
          <w:szCs w:val="24"/>
        </w:rPr>
        <w:t xml:space="preserve">(Thomas </w:t>
      </w:r>
      <w:r w:rsidR="0092391C" w:rsidRPr="002A0AA5">
        <w:rPr>
          <w:rFonts w:ascii="Times New Roman" w:hAnsi="Times New Roman" w:cs="Times New Roman"/>
          <w:i/>
          <w:iCs/>
          <w:sz w:val="24"/>
          <w:szCs w:val="24"/>
        </w:rPr>
        <w:t>et al.</w:t>
      </w:r>
      <w:r w:rsidR="0092391C" w:rsidRPr="002A0AA5">
        <w:rPr>
          <w:rFonts w:ascii="Times New Roman" w:hAnsi="Times New Roman" w:cs="Times New Roman"/>
          <w:sz w:val="24"/>
          <w:szCs w:val="24"/>
        </w:rPr>
        <w:t xml:space="preserve"> 2017)</w:t>
      </w:r>
      <w:r w:rsidR="00D33637">
        <w:rPr>
          <w:rFonts w:ascii="Times New Roman" w:hAnsi="Times New Roman" w:cs="Times New Roman"/>
          <w:sz w:val="24"/>
          <w:szCs w:val="24"/>
        </w:rPr>
        <w:fldChar w:fldCharType="end"/>
      </w:r>
      <w:r w:rsidR="00BF752F">
        <w:rPr>
          <w:rFonts w:ascii="Times New Roman" w:hAnsi="Times New Roman" w:cs="Times New Roman"/>
          <w:sz w:val="24"/>
          <w:szCs w:val="24"/>
        </w:rPr>
        <w:t xml:space="preserve">. </w:t>
      </w:r>
      <w:r w:rsidR="0092317C">
        <w:rPr>
          <w:rFonts w:ascii="Times New Roman" w:hAnsi="Times New Roman" w:cs="Times New Roman"/>
          <w:sz w:val="24"/>
          <w:szCs w:val="24"/>
        </w:rPr>
        <w:t>Thus changes in environmental conditions can potential</w:t>
      </w:r>
      <w:r w:rsidR="00BF752F">
        <w:rPr>
          <w:rFonts w:ascii="Times New Roman" w:hAnsi="Times New Roman" w:cs="Times New Roman"/>
          <w:sz w:val="24"/>
          <w:szCs w:val="24"/>
        </w:rPr>
        <w:t>ly amplify</w:t>
      </w:r>
      <w:r w:rsidR="0092317C">
        <w:rPr>
          <w:rFonts w:ascii="Times New Roman" w:hAnsi="Times New Roman" w:cs="Times New Roman"/>
          <w:sz w:val="24"/>
          <w:szCs w:val="24"/>
        </w:rPr>
        <w:t xml:space="preserve"> mismatches between competitors’</w:t>
      </w:r>
      <w:r w:rsidR="00553672">
        <w:rPr>
          <w:rFonts w:ascii="Times New Roman" w:hAnsi="Times New Roman" w:cs="Times New Roman"/>
          <w:sz w:val="24"/>
          <w:szCs w:val="24"/>
        </w:rPr>
        <w:t xml:space="preserve"> </w:t>
      </w:r>
      <w:r w:rsidR="00A10946">
        <w:rPr>
          <w:rFonts w:ascii="Times New Roman" w:hAnsi="Times New Roman" w:cs="Times New Roman"/>
          <w:sz w:val="24"/>
          <w:szCs w:val="24"/>
        </w:rPr>
        <w:t xml:space="preserve">functional </w:t>
      </w:r>
      <w:r w:rsidR="00553672">
        <w:rPr>
          <w:rFonts w:ascii="Times New Roman" w:hAnsi="Times New Roman" w:cs="Times New Roman"/>
          <w:sz w:val="24"/>
          <w:szCs w:val="24"/>
        </w:rPr>
        <w:t xml:space="preserve">traits, and this could affect species competition and community assembly </w:t>
      </w:r>
      <w:r w:rsidR="00D33637">
        <w:rPr>
          <w:rFonts w:ascii="Times New Roman" w:hAnsi="Times New Roman" w:cs="Times New Roman"/>
          <w:sz w:val="24"/>
          <w:szCs w:val="24"/>
        </w:rPr>
        <w:fldChar w:fldCharType="begin"/>
      </w:r>
      <w:r w:rsidR="00553672">
        <w:rPr>
          <w:rFonts w:ascii="Times New Roman" w:hAnsi="Times New Roman" w:cs="Times New Roman"/>
          <w:sz w:val="24"/>
          <w:szCs w:val="24"/>
        </w:rPr>
        <w:instrText xml:space="preserve"> ADDIN ZOTERO_ITEM CSL_CITATION {"citationID":"SeZpHHUC","properties":{"formattedCitation":"{\\rtf (Litchman {\\i{}et al.} 2010; Kordas {\\i{}et al.} 2011)}","plainCitation":"(Litchman et al. 2010; Kordas et al. 2011)"},"citationItems":[{"id":9091,"uris":["http://zotero.org/users/718951/items/ZMD35R3H"],"uri":["http://zotero.org/users/718951/items/ZMD35R3H"],"itemData":{"id":9091,"type":"article-journal","title":"Linking traits to species diversity and community structure in phytoplankton","container-title":"Hydrobiologia","page":"15-28","volume":"653","issue":"1","source":"link.springer.com","abstract":"In addition to answering Hutchinson’s question “Why are there so many species?”, we need to understand why certain species are found only under certain environmental conditions and not others. Trait-based approaches are being increasingly used in ecology to do just that: explain and predict species distributions along environmental gradients. These approaches can be successful in understanding the diversity and community structure of phytoplankton. Among major traits shaping phytoplankton distributions are resource utilization traits, morphological traits (with size being probably the most influential), grazer resistance traits, and temperature responses. We review these trait-based approaches and give examples of how trait data can explain species distributions in both freshwater and marine systems. We also outline new directions in trait-based approaches applied to phytoplankton such as looking simultaneously at trait and phylogenetic structure of phytoplankton communities and using adaptive dynamics models to predict trait evolution.","DOI":"10.1007/s10750-010-0341-5","ISSN":"0018-8158, 1573-5117","journalAbbreviation":"Hydrobiologia","language":"en","author":[{"family":"Litchman","given":"Elena"},{"family":"Pinto","given":"Paula de Tezanos"},{"family":"Klausmeier","given":"Christopher A."},{"family":"Thomas","given":"Mridul K."},{"family":"Yoshiyama","given":"Kohei"}],"issued":{"date-parts":[["2010",10,1]]}}},{"id":4651,"uris":["http://zotero.org/users/718951/items/AR4U8KBZ"],"uri":["http://zotero.org/users/718951/items/AR4U8KBZ"],"itemData":{"id":4651,"type":"article-journal","title":"Community ecology in a warming world: The influence of temperature on interspecific interactions in marine systems","container-title":"Journal of Experimental Marine Biology and Ecology","collection-title":"Global change in marine ecosystems","page":"218-226","volume":"400","issue":"1–2","source":"ScienceDirect","abstract":"Ecological patterns are determined by the interplay between abiotic factors and interactions among species. As the Earth's climate warms, interactions such as competition, predation, and mutualism are changing due to shifts in per capita interaction strength and the relative abundance of interacting species. Changes in interspecific relationships, in turn, can drive important local-scale changes in community dynamics, biodiversity, and ecosystem functioning, and can potentially alter large-scale patterns of distribution and abundance. In many cases, the importance of indirect effects of warming, mediated by changing species interactions, will be greater—albeit less well understood—than direct effects in determining the community- and ecosystem-level outcomes of global climate change. Despite considerable community-specific idiosyncrasy, ecological theory and a growing body of data suggest that certain general trends are emerging at local scales: positive interactions tend to become more prevalent with warming, and top trophic levels are disproportionately vulnerable. In addition, important ecological changes result when the geographic overlap between species changes, and when the seasonal timing of life history events of interacting species falls into or out of synchrony. We assess the degree to which such changes are predictable, and urge advancement on several high priority questions surrounding the relationships between temperature and community ecology. An improved understanding of how assemblages of multiple, interacting species will respond to climate change is imperative if we hope to effectively prepare for and adapt to its effects.","DOI":"10.1016/j.jembe.2011.02.029","ISSN":"0022-0981","shortTitle":"Community ecology in a warming world","journalAbbreviation":"Journal of Experimental Marine Biology and Ecology","author":[{"family":"Kordas","given":"Rebecca L."},{"family":"Harley","given":"Christopher D. G."},{"family":"O'Connor","given":"Mary I."}],"issued":{"date-parts":[["2011",4,30]]}}}],"schema":"https://github.com/citation-style-language/schema/raw/master/csl-citation.json"}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(Litchman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2010; Kordas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2011)</w:t>
      </w:r>
      <w:r w:rsidR="00D33637">
        <w:rPr>
          <w:rFonts w:ascii="Times New Roman" w:hAnsi="Times New Roman" w:cs="Times New Roman"/>
          <w:sz w:val="24"/>
          <w:szCs w:val="24"/>
        </w:rPr>
        <w:fldChar w:fldCharType="end"/>
      </w:r>
      <w:r w:rsidR="00553672">
        <w:rPr>
          <w:rFonts w:ascii="Times New Roman" w:hAnsi="Times New Roman" w:cs="Times New Roman"/>
          <w:sz w:val="24"/>
          <w:szCs w:val="24"/>
        </w:rPr>
        <w:t xml:space="preserve">. </w:t>
      </w:r>
      <w:r w:rsidR="0080116B">
        <w:rPr>
          <w:rFonts w:ascii="Times New Roman" w:hAnsi="Times New Roman" w:cs="Times New Roman"/>
          <w:sz w:val="24"/>
          <w:szCs w:val="24"/>
        </w:rPr>
        <w:t>Given that both temperature</w:t>
      </w:r>
      <w:r w:rsidR="002A0AA5">
        <w:rPr>
          <w:rFonts w:ascii="Times New Roman" w:hAnsi="Times New Roman" w:cs="Times New Roman"/>
          <w:sz w:val="24"/>
          <w:szCs w:val="24"/>
        </w:rPr>
        <w:t xml:space="preserve"> and nutrient balance are predicted to shift with global changes </w:t>
      </w:r>
      <w:r w:rsidR="00D33637">
        <w:rPr>
          <w:rFonts w:ascii="Times New Roman" w:hAnsi="Times New Roman" w:cs="Times New Roman"/>
          <w:sz w:val="24"/>
          <w:szCs w:val="24"/>
        </w:rPr>
        <w:fldChar w:fldCharType="begin"/>
      </w:r>
      <w:r w:rsidR="002A0AA5">
        <w:rPr>
          <w:rFonts w:ascii="Times New Roman" w:hAnsi="Times New Roman" w:cs="Times New Roman"/>
          <w:sz w:val="24"/>
          <w:szCs w:val="24"/>
        </w:rPr>
        <w:instrText xml:space="preserve"> ADDIN ZOTERO_ITEM CSL_CITATION {"citationID":"jpoVzffx","properties":{"unsorted":true,"formattedCitation":"{\\rtf (IPCC 2013; Behrenfeld {\\i{}et al.} 2006; Ye {\\i{}et al.} 2011)}","plainCitation":"(IPCC 2013; Behrenfeld et al. 2006; Ye et al. 2011)"},"citationItems":[{"id":2873,"uris":["http://zotero.org/users/718951/items/5QB54BVT"],"uri":["http://zotero.org/users/718951/items/5QB54BVT"],"itemData":{"id":2873,"type":"book","title":"Climate change 2013: the physical science basis : Working Group I contribution to the fifth assessment report of the Intergovernmental Panel on Climate Change","publisher":"Cambridge University Press","publisher-place":"Cambridge, United Kingdom and New York, NY, USA","number-of-pages":"1535","source":"Open WorldCat","event-place":"Cambridge, United Kingdom and New York, NY, USA","ISBN":"978-1-107-66182-0","note":"00099","shortTitle":"Climate change 2013","language":"English","editor":[{"family":"Stocker","given":"Thomas F."},{"family":"Qin","given":"Dahe"},{"family":"Plattner","given":"Gian-Kasper"},{"family":"Tignor","given":"Melinda M. B."},{"family":"Allen","given":"Simon K."},{"family":"Boschung","given":"Judith"},{"family":"Nauels","given":"Alexander"},{"family":"Xia","given":"Yu"},{"family":"Bex","given":"Vincent"},{"family":"Midgley","given":"Pauline M."}],"author":[{"family":"IPCC","given":""}],"issued":{"date-parts":[["2013"]]}}},{"id":8087,"uris":["http://zotero.org/users/718951/items/2UB4Z3AW"],"uri":["http://zotero.org/users/718951/items/2UB4Z3AW"],"itemData":{"id":8087,"type":"article-journal","title":"Climate-driven trends in contemporary ocean productivity","container-title":"Nature","page":"752-755","volume":"444","issue":"7120","source":"www.nature.com","abstract":"Contributing roughly half of the biosphere's net primary production (NPP), photosynthesis by oceanic phytoplankton is a vital link in the cycling of carbon between living and inorganic stocks. Each day, more than a hundred million tons of carbon in the form of CO2 are fixed into organic material by these ubiquitous, microscopic plants of the upper ocean, and each day a similar amount of organic carbon is transferred into marine ecosystems by sinking and grazing. The distribution of phytoplankton biomass and NPP is defined by the availability of light and nutrients (nitrogen, phosphate, iron). These growth-limiting factors are in turn regulated by physical processes of ocean circulation, mixed-layer dynamics, upwelling, atmospheric dust deposition, and the solar cycle. Satellite measurements of ocean colour provide a means of quantifying ocean productivity on a global scale and linking its variability to environmental factors. Here we describe global ocean NPP changes detected from space over the past decade. The period is dominated by an initial increase in NPP of 1,930 teragrams of carbon a year (Tg C yr-1), followed by a prolonged decrease averaging 190 Tg C yr-1. These trends are driven by changes occurring in the expansive stratified low-latitude oceans and are tightly coupled to coincident climate variability. This link between the physical environment and ocean biology functions through changes in upper-ocean temperature and stratification, which influence the availability of nutrients for phytoplankton growth. The observed reductions in ocean productivity during the recent post-1999 warming period provide insight on how future climate change can alter marine food webs.","DOI":"10.1038/nature05317","ISSN":"0028-0836","journalAbbreviation":"Nature","language":"en","author":[{"family":"Behrenfeld","given":"Michael J."},{"family":"O’Malley","given":"Robert T."},{"family":"Siegel","given":"David A."},{"family":"McClain","given":"Charles R."},{"family":"Sarmiento","given":"Jorge L."},{"family":"Feldman","given":"Gene C."},{"family":"Milligan","given":"Allen J."},{"family":"Falkowski","given":"Paul G."},{"family":"Letelier","given":"Ricardo M."},{"family":"Boss","given":"Emmanuel S."}],"issued":{"date-parts":[["2006",12,7]]}}},{"id":8157,"uris":["http://zotero.org/users/718951/items/W7VUDUI3"],"uri":["http://zotero.org/users/718951/items/W7VUDUI3"],"itemData":{"id":8157,"type":"article-journal","title":"Long-term joint effect of nutrients and temperature increase on algal growth in Lake Taihu, China","container-title":"Journal of Environmental Sciences","page":"222-227","volume":"23","issue":"2","source":"ScienceDirect","abstract":"To study how global warming and eutrophication affect water ecosystems, a multiplicative growth Monod model, modified by incorporating the Arrhenius equation, was applied to Lake Taihu to quantitatively study the relationships between algal biomass and both nutrients and temperature using long-term data. To qualitatively assess which factor was a limitation of the improved model, temperature variables were calculated using annual mean air temperature (AT), water temperature (WT), and their average temperature (ST), while substrate variables were calculated using annual mean total nitrogen (TN), total phosphorus (TP), and their weighted aggregate (R), respectively. The nine fitted curves showed that TN and AT were two important factors influencing algal growth; AT limited growth as algal photosynthesis is mainly carried out near the water surface; N leakage of phytoplankton and internal phosphorus load from sediment explains why TN was the best predictor of peak biomass using the Monod model. The fitted results suggest that annual mean algal biomass increased by 0.145 times when annual mean AT increased by 1.0°C. Results also showed that the more eutrophic the lake, the greater the effect AT had on algal growth. Subsequently, the long-term joint effect of annual temperature increase and eutrophication to water ecosystems can be quantitatively assessed and predicted.","DOI":"10.1016/S1001-0742(10)60396-8","ISSN":"1001-0742","journalAbbreviation":"Journal of Environmental Sciences","author":[{"family":"Ye","given":"Chun"},{"family":"Shen","given":"Zhemin"},{"family":"Zhang","given":"Tao"},{"family":"Fan","given":"Maohong"},{"family":"Lei","given":"Yangming"},{"family":"Zhang","given":"Jianda"}],"issued":{"date-parts":[["2011",2,1]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(IPCC 2013; Behrenfeld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2006; Ye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2011)</w:t>
      </w:r>
      <w:r w:rsidR="00D33637">
        <w:rPr>
          <w:rFonts w:ascii="Times New Roman" w:hAnsi="Times New Roman" w:cs="Times New Roman"/>
          <w:sz w:val="24"/>
          <w:szCs w:val="24"/>
        </w:rPr>
        <w:fldChar w:fldCharType="end"/>
      </w:r>
      <w:r w:rsidR="002A0AA5">
        <w:rPr>
          <w:rFonts w:ascii="Times New Roman" w:hAnsi="Times New Roman" w:cs="Times New Roman"/>
          <w:sz w:val="24"/>
          <w:szCs w:val="24"/>
        </w:rPr>
        <w:t>, understanding the potential for such climate-driven mismatches is made all the more urgent.</w:t>
      </w:r>
    </w:p>
    <w:p w:rsidR="00CD5BD8" w:rsidRDefault="00573109">
      <w:pPr>
        <w:spacing w:line="240" w:lineRule="auto"/>
        <w:jc w:val="both"/>
        <w:rPr>
          <w:rFonts w:ascii="Times New Roman" w:hAnsi="Times New Roman" w:cs="Times New Roman"/>
          <w:sz w:val="24"/>
          <w:szCs w:val="24"/>
        </w:rPr>
      </w:pPr>
      <w:r w:rsidRPr="006B718C">
        <w:rPr>
          <w:rFonts w:ascii="Times New Roman" w:hAnsi="Times New Roman" w:cs="Times New Roman"/>
          <w:sz w:val="24"/>
          <w:szCs w:val="24"/>
        </w:rPr>
        <w:t>Here we</w:t>
      </w:r>
      <w:r w:rsidR="00D61D21" w:rsidRPr="006B718C">
        <w:rPr>
          <w:rFonts w:ascii="Times New Roman" w:hAnsi="Times New Roman" w:cs="Times New Roman"/>
          <w:sz w:val="24"/>
          <w:szCs w:val="24"/>
        </w:rPr>
        <w:t xml:space="preserve"> investigate</w:t>
      </w:r>
      <w:r w:rsidRPr="006B718C">
        <w:rPr>
          <w:rFonts w:ascii="Times New Roman" w:hAnsi="Times New Roman" w:cs="Times New Roman"/>
          <w:sz w:val="24"/>
          <w:szCs w:val="24"/>
        </w:rPr>
        <w:t xml:space="preserve"> how </w:t>
      </w:r>
      <w:r w:rsidR="004D2B5C" w:rsidRPr="006B718C">
        <w:rPr>
          <w:rFonts w:ascii="Times New Roman" w:hAnsi="Times New Roman" w:cs="Times New Roman"/>
          <w:sz w:val="24"/>
          <w:szCs w:val="24"/>
        </w:rPr>
        <w:t xml:space="preserve">mismatches between species thermal and nutrient traits </w:t>
      </w:r>
      <w:r w:rsidR="00D61D21" w:rsidRPr="006B718C">
        <w:rPr>
          <w:rFonts w:ascii="Times New Roman" w:hAnsi="Times New Roman" w:cs="Times New Roman"/>
          <w:sz w:val="24"/>
          <w:szCs w:val="24"/>
        </w:rPr>
        <w:t>affect</w:t>
      </w:r>
      <w:r w:rsidR="004D2B5C" w:rsidRPr="006B718C">
        <w:rPr>
          <w:rFonts w:ascii="Times New Roman" w:hAnsi="Times New Roman" w:cs="Times New Roman"/>
          <w:sz w:val="24"/>
          <w:szCs w:val="24"/>
        </w:rPr>
        <w:t xml:space="preserve"> competition in</w:t>
      </w:r>
      <w:r w:rsidR="00D61D21" w:rsidRPr="006B718C">
        <w:rPr>
          <w:rFonts w:ascii="Times New Roman" w:hAnsi="Times New Roman" w:cs="Times New Roman"/>
          <w:sz w:val="24"/>
          <w:szCs w:val="24"/>
        </w:rPr>
        <w:t xml:space="preserve"> phytoplankton. We do so by modelling species growth rate as a function of nutrient physiology through a Monod </w:t>
      </w:r>
      <w:r w:rsidR="00A10946">
        <w:rPr>
          <w:rFonts w:ascii="Times New Roman" w:hAnsi="Times New Roman" w:cs="Times New Roman"/>
          <w:sz w:val="24"/>
          <w:szCs w:val="24"/>
        </w:rPr>
        <w:t>equation</w:t>
      </w:r>
      <w:r w:rsidR="00A10946" w:rsidRPr="006B718C">
        <w:rPr>
          <w:rFonts w:ascii="Times New Roman" w:hAnsi="Times New Roman" w:cs="Times New Roman"/>
          <w:sz w:val="24"/>
          <w:szCs w:val="24"/>
        </w:rPr>
        <w:t xml:space="preserve"> </w:t>
      </w:r>
      <w:r w:rsidR="00D33637" w:rsidRPr="006B718C">
        <w:rPr>
          <w:rFonts w:ascii="Times New Roman" w:hAnsi="Times New Roman" w:cs="Times New Roman"/>
          <w:sz w:val="24"/>
          <w:szCs w:val="24"/>
        </w:rPr>
        <w:fldChar w:fldCharType="begin"/>
      </w:r>
      <w:r w:rsidR="00F632C9" w:rsidRPr="006B718C">
        <w:rPr>
          <w:rFonts w:ascii="Times New Roman" w:hAnsi="Times New Roman" w:cs="Times New Roman"/>
          <w:sz w:val="24"/>
          <w:szCs w:val="24"/>
        </w:rPr>
        <w:instrText xml:space="preserve"> ADDIN ZOTERO_ITEM CSL_CITATION {"citationID":"hXAgbKmi","properties":{"formattedCitation":"(Monod 1949)","plainCitation":"(Monod 1949)"},"citationItems":[{"id":7368,"uris":["http://zotero.org/users/718951/items/3668R72R"],"uri":["http://zotero.org/users/718951/items/3668R72R"],"itemData":{"id":7368,"type":"article-journal","title":"The growth of bacterial cultures","container-title":"Annual Reviews in Microbiology","page":"371–394","volume":"3","issue":"1","source":"Google Scholar","author":[{"family":"Monod","given":"Jacques"}],"issued":{"date-parts":[["1949"]]}}}],"schema":"https://github.com/citation-style-language/schema/raw/master/csl-citation.json"} </w:instrText>
      </w:r>
      <w:r w:rsidR="00D33637" w:rsidRPr="006B718C">
        <w:rPr>
          <w:rFonts w:ascii="Times New Roman" w:hAnsi="Times New Roman" w:cs="Times New Roman"/>
          <w:sz w:val="24"/>
          <w:szCs w:val="24"/>
        </w:rPr>
        <w:fldChar w:fldCharType="separate"/>
      </w:r>
      <w:r w:rsidR="00D61D21" w:rsidRPr="006B718C">
        <w:rPr>
          <w:rFonts w:ascii="Times New Roman" w:hAnsi="Times New Roman" w:cs="Times New Roman"/>
          <w:sz w:val="24"/>
        </w:rPr>
        <w:t>(Monod 1949)</w:t>
      </w:r>
      <w:r w:rsidR="00D33637" w:rsidRPr="006B718C">
        <w:rPr>
          <w:rFonts w:ascii="Times New Roman" w:hAnsi="Times New Roman" w:cs="Times New Roman"/>
          <w:sz w:val="24"/>
          <w:szCs w:val="24"/>
        </w:rPr>
        <w:fldChar w:fldCharType="end"/>
      </w:r>
      <w:r w:rsidR="00D61D21" w:rsidRPr="006B718C">
        <w:rPr>
          <w:rFonts w:ascii="Times New Roman" w:hAnsi="Times New Roman" w:cs="Times New Roman"/>
          <w:sz w:val="24"/>
          <w:szCs w:val="24"/>
        </w:rPr>
        <w:t>. Species nutrient physiology is defined by the two parameters of the model, the maximum growth rate (maximum growth rate achieved in nutrient replete conditions) and the half-saturation constant (concentration of limiting nutrient at which the growth is half of the maximum growth rate), which can themselves vary with temperature. We study how mismatches in these traits can predict competitive outcomes. We then test our model’s prediction</w:t>
      </w:r>
      <w:r w:rsidR="00A10946">
        <w:rPr>
          <w:rFonts w:ascii="Times New Roman" w:hAnsi="Times New Roman" w:cs="Times New Roman"/>
          <w:sz w:val="24"/>
          <w:szCs w:val="24"/>
        </w:rPr>
        <w:t>s</w:t>
      </w:r>
      <w:r w:rsidR="00D61D21" w:rsidRPr="006B718C">
        <w:rPr>
          <w:rFonts w:ascii="Times New Roman" w:hAnsi="Times New Roman" w:cs="Times New Roman"/>
          <w:sz w:val="24"/>
          <w:szCs w:val="24"/>
        </w:rPr>
        <w:t xml:space="preserve"> against empirical data on </w:t>
      </w:r>
      <w:r w:rsidR="004D2B5C" w:rsidRPr="006B718C">
        <w:rPr>
          <w:rFonts w:ascii="Times New Roman" w:hAnsi="Times New Roman" w:cs="Times New Roman"/>
          <w:sz w:val="24"/>
          <w:szCs w:val="24"/>
        </w:rPr>
        <w:t>6 species of freshwater phytoplankton</w:t>
      </w:r>
      <w:r w:rsidR="00D61D21" w:rsidRPr="006B718C">
        <w:rPr>
          <w:rFonts w:ascii="Times New Roman" w:hAnsi="Times New Roman" w:cs="Times New Roman"/>
          <w:sz w:val="24"/>
          <w:szCs w:val="24"/>
        </w:rPr>
        <w:t xml:space="preserve"> in a large</w:t>
      </w:r>
      <w:r w:rsidR="00A10946">
        <w:rPr>
          <w:rFonts w:ascii="Times New Roman" w:hAnsi="Times New Roman" w:cs="Times New Roman"/>
          <w:sz w:val="24"/>
          <w:szCs w:val="24"/>
        </w:rPr>
        <w:t>-</w:t>
      </w:r>
      <w:r w:rsidR="00D61D21" w:rsidRPr="006B718C">
        <w:rPr>
          <w:rFonts w:ascii="Times New Roman" w:hAnsi="Times New Roman" w:cs="Times New Roman"/>
          <w:sz w:val="24"/>
          <w:szCs w:val="24"/>
        </w:rPr>
        <w:t>scale experiment</w:t>
      </w:r>
      <w:r w:rsidR="00A10946">
        <w:rPr>
          <w:rFonts w:ascii="Times New Roman" w:hAnsi="Times New Roman" w:cs="Times New Roman"/>
          <w:sz w:val="24"/>
          <w:szCs w:val="24"/>
        </w:rPr>
        <w:t xml:space="preserve"> with all </w:t>
      </w:r>
      <w:r w:rsidR="006B718C" w:rsidRPr="006B718C">
        <w:rPr>
          <w:rFonts w:ascii="Times New Roman" w:hAnsi="Times New Roman" w:cs="Times New Roman"/>
          <w:sz w:val="24"/>
          <w:szCs w:val="24"/>
        </w:rPr>
        <w:t>pairwise</w:t>
      </w:r>
      <w:r w:rsidR="00A10946">
        <w:rPr>
          <w:rFonts w:ascii="Times New Roman" w:hAnsi="Times New Roman" w:cs="Times New Roman"/>
          <w:sz w:val="24"/>
          <w:szCs w:val="24"/>
        </w:rPr>
        <w:t xml:space="preserve"> combinations of the six species</w:t>
      </w:r>
      <w:r w:rsidR="006B718C" w:rsidRPr="006B718C">
        <w:rPr>
          <w:rFonts w:ascii="Times New Roman" w:hAnsi="Times New Roman" w:cs="Times New Roman"/>
          <w:sz w:val="24"/>
          <w:szCs w:val="24"/>
        </w:rPr>
        <w:t xml:space="preserve"> at two temperature and nutrient levels</w:t>
      </w:r>
      <w:r w:rsidR="004D2B5C" w:rsidRPr="006B718C">
        <w:rPr>
          <w:rFonts w:ascii="Times New Roman" w:hAnsi="Times New Roman" w:cs="Times New Roman"/>
          <w:sz w:val="24"/>
          <w:szCs w:val="24"/>
        </w:rPr>
        <w:t xml:space="preserve">. </w:t>
      </w:r>
    </w:p>
    <w:p w:rsidR="00DE2C45" w:rsidRDefault="00DE2C45">
      <w:pPr>
        <w:pStyle w:val="Heading1"/>
        <w:spacing w:line="240" w:lineRule="auto"/>
      </w:pPr>
      <w:r>
        <w:t>Theory</w:t>
      </w:r>
    </w:p>
    <w:p w:rsidR="00D61D21" w:rsidRDefault="00652114" w:rsidP="00DE2C45">
      <w:pPr>
        <w:spacing w:line="240" w:lineRule="auto"/>
        <w:jc w:val="both"/>
        <w:rPr>
          <w:rFonts w:ascii="Times New Roman" w:hAnsi="Times New Roman" w:cs="Times New Roman"/>
          <w:sz w:val="24"/>
          <w:szCs w:val="24"/>
        </w:rPr>
      </w:pPr>
      <w:r>
        <w:rPr>
          <w:rFonts w:ascii="Times New Roman" w:hAnsi="Times New Roman" w:cs="Times New Roman"/>
          <w:sz w:val="24"/>
          <w:szCs w:val="24"/>
        </w:rPr>
        <w:t>We used t</w:t>
      </w:r>
      <w:r w:rsidR="00D61D21">
        <w:rPr>
          <w:rFonts w:ascii="Times New Roman" w:hAnsi="Times New Roman" w:cs="Times New Roman"/>
          <w:sz w:val="24"/>
          <w:szCs w:val="24"/>
        </w:rPr>
        <w:t xml:space="preserve">he Monod </w:t>
      </w:r>
      <w:r>
        <w:rPr>
          <w:rFonts w:ascii="Times New Roman" w:hAnsi="Times New Roman" w:cs="Times New Roman"/>
          <w:sz w:val="24"/>
          <w:szCs w:val="24"/>
        </w:rPr>
        <w:t>equation to characterize the effects of nutrient concentration on phytoplankton</w:t>
      </w:r>
      <w:r w:rsidR="00D61D21">
        <w:rPr>
          <w:rFonts w:ascii="Times New Roman" w:hAnsi="Times New Roman" w:cs="Times New Roman"/>
          <w:sz w:val="24"/>
          <w:szCs w:val="24"/>
        </w:rPr>
        <w:t xml:space="preserve"> growth</w:t>
      </w:r>
      <w:r>
        <w:rPr>
          <w:rFonts w:ascii="Times New Roman" w:hAnsi="Times New Roman" w:cs="Times New Roman"/>
          <w:sz w:val="24"/>
          <w:szCs w:val="24"/>
        </w:rPr>
        <w:t xml:space="preserve"> rate. The dynamics of a single species limited by a single resource can be described as</w:t>
      </w:r>
    </w:p>
    <w:p w:rsidR="00366FDF" w:rsidRPr="00065C40" w:rsidRDefault="00D33637" w:rsidP="00366FDF">
      <w:pPr>
        <w:spacing w:line="240" w:lineRule="auto"/>
        <w:jc w:val="center"/>
        <w:rPr>
          <w:rFonts w:ascii="Times New Roman" w:hAnsi="Times New Roman" w:cs="Times New Roman"/>
          <w:sz w:val="24"/>
          <w:szCs w:val="24"/>
          <w:lang w:val="fr-FR"/>
        </w:rPr>
      </w:pPr>
      <m:oMath>
        <m:f>
          <m:fPr>
            <m:ctrlPr>
              <w:rPr>
                <w:rFonts w:ascii="Cambria Math" w:hAnsi="Cambria Math" w:cs="Times New Roman"/>
                <w:i/>
                <w:sz w:val="24"/>
                <w:szCs w:val="24"/>
              </w:rPr>
            </m:ctrlPr>
          </m:fPr>
          <m:num>
            <m:r>
              <w:rPr>
                <w:rFonts w:ascii="Cambria Math" w:hAnsi="Cambria Math" w:cs="Times New Roman"/>
                <w:sz w:val="24"/>
                <w:szCs w:val="24"/>
                <w:lang w:val="fr-FR"/>
              </w:rPr>
              <m:t>1</m:t>
            </m:r>
          </m:num>
          <m:den>
            <m:r>
              <w:rPr>
                <w:rFonts w:ascii="Cambria Math" w:hAnsi="Cambria Math" w:cs="Times New Roman"/>
                <w:sz w:val="24"/>
                <w:szCs w:val="24"/>
              </w:rPr>
              <m:t>N</m:t>
            </m:r>
          </m:den>
        </m:f>
        <m:r>
          <w:rPr>
            <w:rFonts w:ascii="Cambria Math" w:hAnsi="Cambria Math" w:cs="Times New Roman"/>
            <w:sz w:val="24"/>
            <w:szCs w:val="24"/>
            <w:lang w:val="fr-FR"/>
          </w:rPr>
          <m:t xml:space="preserve"> </m:t>
        </m:r>
        <m:f>
          <m:fPr>
            <m:ctrlPr>
              <w:rPr>
                <w:rFonts w:ascii="Cambria Math" w:hAnsi="Cambria Math" w:cs="Times New Roman"/>
                <w:i/>
                <w:sz w:val="24"/>
                <w:szCs w:val="24"/>
              </w:rPr>
            </m:ctrlPr>
          </m:fPr>
          <m:num>
            <m:r>
              <w:rPr>
                <w:rFonts w:ascii="Cambria Math" w:hAnsi="Cambria Math" w:cs="Times New Roman"/>
                <w:sz w:val="24"/>
                <w:szCs w:val="24"/>
              </w:rPr>
              <m:t>dN</m:t>
            </m:r>
          </m:num>
          <m:den>
            <m:r>
              <w:rPr>
                <w:rFonts w:ascii="Cambria Math" w:hAnsi="Cambria Math" w:cs="Times New Roman"/>
                <w:sz w:val="24"/>
                <w:szCs w:val="24"/>
              </w:rPr>
              <m:t>dt</m:t>
            </m:r>
          </m:den>
        </m:f>
        <m:r>
          <w:rPr>
            <w:rFonts w:ascii="Cambria Math" w:hAnsi="Cambria Math" w:cs="Times New Roman"/>
            <w:sz w:val="24"/>
            <w:szCs w:val="24"/>
            <w:lang w:val="fr-FR"/>
          </w:rPr>
          <m:t>=</m:t>
        </m:r>
        <m:r>
          <w:rPr>
            <w:rFonts w:ascii="Cambria Math" w:hAnsi="Cambria Math" w:cs="Times New Roman"/>
            <w:sz w:val="24"/>
            <w:szCs w:val="24"/>
          </w:rPr>
          <m:t>μ</m:t>
        </m:r>
        <m:r>
          <w:rPr>
            <w:rFonts w:ascii="Cambria Math" w:hAnsi="Cambria Math" w:cs="Times New Roman"/>
            <w:sz w:val="24"/>
            <w:szCs w:val="24"/>
            <w:lang w:val="fr-FR"/>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lang w:val="fr-FR"/>
                  </w:rPr>
                  <m:t>max</m:t>
                </m:r>
              </m:sub>
            </m:sSub>
            <m:r>
              <w:rPr>
                <w:rFonts w:ascii="Cambria Math" w:hAnsi="Cambria Math" w:cs="Times New Roman"/>
                <w:sz w:val="24"/>
                <w:szCs w:val="24"/>
                <w:lang w:val="fr-FR"/>
              </w:rPr>
              <m:t xml:space="preserve"> </m:t>
            </m:r>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lang w:val="fr-FR"/>
              </w:rPr>
              <m:t>+</m:t>
            </m:r>
            <m:r>
              <w:rPr>
                <w:rFonts w:ascii="Cambria Math" w:hAnsi="Cambria Math" w:cs="Times New Roman"/>
                <w:sz w:val="24"/>
                <w:szCs w:val="24"/>
              </w:rPr>
              <m:t>S</m:t>
            </m:r>
          </m:den>
        </m:f>
      </m:oMath>
      <w:r w:rsidR="00366FDF" w:rsidRPr="00065C40">
        <w:rPr>
          <w:rFonts w:ascii="Times New Roman" w:hAnsi="Times New Roman" w:cs="Times New Roman"/>
          <w:sz w:val="24"/>
          <w:szCs w:val="24"/>
          <w:lang w:val="fr-FR"/>
        </w:rPr>
        <w:t xml:space="preserve">  (</w:t>
      </w:r>
      <w:r w:rsidR="00366FDF" w:rsidRPr="00065C40">
        <w:rPr>
          <w:rFonts w:ascii="Times New Roman" w:hAnsi="Times New Roman" w:cs="Times New Roman"/>
          <w:sz w:val="24"/>
          <w:szCs w:val="24"/>
          <w:highlight w:val="yellow"/>
          <w:lang w:val="fr-FR"/>
        </w:rPr>
        <w:t>1</w:t>
      </w:r>
      <w:r w:rsidR="00366FDF" w:rsidRPr="00065C40">
        <w:rPr>
          <w:rFonts w:ascii="Times New Roman" w:hAnsi="Times New Roman" w:cs="Times New Roman"/>
          <w:sz w:val="24"/>
          <w:szCs w:val="24"/>
          <w:lang w:val="fr-FR"/>
        </w:rPr>
        <w:t>)</w:t>
      </w:r>
    </w:p>
    <w:p w:rsidR="00366FDF" w:rsidRPr="00366FDF" w:rsidRDefault="00D33637" w:rsidP="00366FDF">
      <w:pPr>
        <w:spacing w:line="240" w:lineRule="auto"/>
        <w:jc w:val="center"/>
        <w:rPr>
          <w:rFonts w:ascii="Times New Roman" w:hAnsi="Times New Roman" w:cs="Times New Roman"/>
          <w:sz w:val="24"/>
          <w:szCs w:val="24"/>
          <w:lang w:val="fr-FR"/>
        </w:rPr>
      </w:pPr>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lang w:val="fr-FR"/>
          </w:rPr>
          <m:t>= -</m:t>
        </m:r>
        <m:r>
          <w:rPr>
            <w:rFonts w:ascii="Cambria Math" w:hAnsi="Cambria Math" w:cs="Times New Roman"/>
            <w:sz w:val="24"/>
            <w:szCs w:val="24"/>
          </w:rPr>
          <m:t>αN</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lang w:val="fr-FR"/>
                  </w:rPr>
                  <m:t>max</m:t>
                </m:r>
              </m:sub>
            </m:sSub>
            <m:r>
              <w:rPr>
                <w:rFonts w:ascii="Cambria Math" w:hAnsi="Cambria Math" w:cs="Times New Roman"/>
                <w:sz w:val="24"/>
                <w:szCs w:val="24"/>
                <w:lang w:val="fr-FR"/>
              </w:rPr>
              <m:t xml:space="preserve"> </m:t>
            </m:r>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lang w:val="fr-FR"/>
              </w:rPr>
              <m:t>+</m:t>
            </m:r>
            <m:r>
              <w:rPr>
                <w:rFonts w:ascii="Cambria Math" w:hAnsi="Cambria Math" w:cs="Times New Roman"/>
                <w:sz w:val="24"/>
                <w:szCs w:val="24"/>
              </w:rPr>
              <m:t>S</m:t>
            </m:r>
          </m:den>
        </m:f>
        <m:r>
          <w:rPr>
            <w:rFonts w:ascii="Cambria Math" w:hAnsi="Cambria Math" w:cs="Times New Roman"/>
            <w:sz w:val="24"/>
            <w:szCs w:val="24"/>
            <w:lang w:val="fr-FR"/>
          </w:rPr>
          <m:t xml:space="preserve"> </m:t>
        </m:r>
      </m:oMath>
      <w:r w:rsidR="00366FDF" w:rsidRPr="00366FDF">
        <w:rPr>
          <w:rFonts w:ascii="Times New Roman" w:hAnsi="Times New Roman" w:cs="Times New Roman"/>
          <w:sz w:val="24"/>
          <w:szCs w:val="24"/>
          <w:lang w:val="fr-FR"/>
        </w:rPr>
        <w:t xml:space="preserve">  (</w:t>
      </w:r>
      <w:r w:rsidR="00366FDF" w:rsidRPr="00366FDF">
        <w:rPr>
          <w:rFonts w:ascii="Times New Roman" w:hAnsi="Times New Roman" w:cs="Times New Roman"/>
          <w:sz w:val="24"/>
          <w:szCs w:val="24"/>
          <w:highlight w:val="yellow"/>
          <w:lang w:val="fr-FR"/>
        </w:rPr>
        <w:t>2</w:t>
      </w:r>
      <w:r w:rsidR="00366FDF" w:rsidRPr="00366FDF">
        <w:rPr>
          <w:rFonts w:ascii="Times New Roman" w:hAnsi="Times New Roman" w:cs="Times New Roman"/>
          <w:sz w:val="24"/>
          <w:szCs w:val="24"/>
          <w:lang w:val="fr-FR"/>
        </w:rPr>
        <w:t>)</w:t>
      </w:r>
    </w:p>
    <w:p w:rsidR="00D61D21" w:rsidRDefault="00D61D21" w:rsidP="00DE2C45">
      <w:pPr>
        <w:spacing w:line="240" w:lineRule="auto"/>
        <w:jc w:val="both"/>
        <w:rPr>
          <w:ins w:id="5" w:author="Gabriel Yvon-Durocher" w:date="2017-04-19T10:43:00Z"/>
          <w:rFonts w:ascii="Times New Roman" w:hAnsi="Times New Roman" w:cs="Times New Roman"/>
          <w:sz w:val="24"/>
          <w:szCs w:val="24"/>
        </w:rPr>
      </w:pPr>
      <w:r w:rsidRPr="00D61D21">
        <w:rPr>
          <w:rFonts w:ascii="Times New Roman" w:hAnsi="Times New Roman" w:cs="Times New Roman"/>
          <w:sz w:val="24"/>
          <w:szCs w:val="24"/>
        </w:rPr>
        <w:t>Wh</w:t>
      </w:r>
      <w:r>
        <w:rPr>
          <w:rFonts w:ascii="Times New Roman" w:hAnsi="Times New Roman" w:cs="Times New Roman"/>
          <w:sz w:val="24"/>
          <w:szCs w:val="24"/>
        </w:rPr>
        <w:t>ere</w:t>
      </w:r>
      <m:oMath>
        <m:r>
          <w:rPr>
            <w:rFonts w:ascii="Cambria Math" w:hAnsi="Cambria Math" w:cs="Times New Roman"/>
            <w:sz w:val="24"/>
            <w:szCs w:val="24"/>
          </w:rPr>
          <m:t xml:space="preserve"> N</m:t>
        </m:r>
      </m:oMath>
      <w:r w:rsidR="00652114">
        <w:rPr>
          <w:rFonts w:ascii="Times New Roman" w:hAnsi="Times New Roman" w:cs="Times New Roman"/>
          <w:sz w:val="24"/>
          <w:szCs w:val="24"/>
        </w:rPr>
        <w:t xml:space="preserve"> is the phytoplankton cell density (cells·mL</w:t>
      </w:r>
      <w:r w:rsidR="00652114">
        <w:rPr>
          <w:rFonts w:ascii="Times New Roman" w:hAnsi="Times New Roman" w:cs="Times New Roman"/>
          <w:sz w:val="24"/>
          <w:szCs w:val="24"/>
          <w:vertAlign w:val="superscript"/>
        </w:rPr>
        <w:t>-1</w:t>
      </w:r>
      <w:r w:rsidR="00652114">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μ</m:t>
        </m:r>
      </m:oMath>
      <w:r>
        <w:rPr>
          <w:rFonts w:ascii="Times New Roman" w:hAnsi="Times New Roman" w:cs="Times New Roman"/>
          <w:sz w:val="24"/>
          <w:szCs w:val="24"/>
        </w:rPr>
        <w:t xml:space="preserve"> is the realised growth rate (d</w:t>
      </w:r>
      <w:r>
        <w:rPr>
          <w:rFonts w:ascii="Times New Roman" w:hAnsi="Times New Roman" w:cs="Times New Roman"/>
          <w:sz w:val="24"/>
          <w:szCs w:val="24"/>
          <w:vertAlign w:val="superscript"/>
        </w:rPr>
        <w:t>-1</w:t>
      </w:r>
      <w:r>
        <w:rPr>
          <w:rFonts w:ascii="Times New Roman" w:hAnsi="Times New Roman" w:cs="Times New Roman"/>
          <w:sz w:val="24"/>
          <w:szCs w:val="24"/>
        </w:rPr>
        <w:t>) of the</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species,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is the maximum growth rate in nutrient saturated conditions (d</w:t>
      </w:r>
      <w:r>
        <w:rPr>
          <w:rFonts w:ascii="Times New Roman" w:hAnsi="Times New Roman" w:cs="Times New Roman"/>
          <w:sz w:val="24"/>
          <w:szCs w:val="24"/>
          <w:vertAlign w:val="superscript"/>
        </w:rPr>
        <w:t>-1</w:t>
      </w:r>
      <w:r>
        <w:rPr>
          <w:rFonts w:ascii="Times New Roman" w:hAnsi="Times New Roman" w:cs="Times New Roman"/>
          <w:sz w:val="24"/>
          <w:szCs w:val="24"/>
        </w:rPr>
        <w:t>)</w:t>
      </w:r>
      <w:r w:rsidR="00652114">
        <w:rPr>
          <w:rFonts w:ascii="Times New Roman" w:hAnsi="Times New Roman" w:cs="Times New Roman"/>
          <w:sz w:val="24"/>
          <w:szCs w:val="24"/>
        </w:rPr>
        <w:t>,</w:t>
      </w:r>
      <w:r>
        <w:rPr>
          <w:rFonts w:ascii="Times New Roman" w:hAnsi="Times New Roman" w:cs="Times New Roman"/>
          <w:sz w:val="24"/>
          <w:szCs w:val="24"/>
        </w:rPr>
        <w:t xml:space="preserve"> which reflects a species’ performance </w:t>
      </w:r>
      <w:r w:rsidR="00652114">
        <w:rPr>
          <w:rFonts w:ascii="Times New Roman" w:hAnsi="Times New Roman" w:cs="Times New Roman"/>
          <w:sz w:val="24"/>
          <w:szCs w:val="24"/>
        </w:rPr>
        <w:t xml:space="preserve">under </w:t>
      </w:r>
      <w:r>
        <w:rPr>
          <w:rFonts w:ascii="Times New Roman" w:hAnsi="Times New Roman" w:cs="Times New Roman"/>
          <w:sz w:val="24"/>
          <w:szCs w:val="24"/>
        </w:rPr>
        <w:t xml:space="preserve">nutrient saturated conditions,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Pr>
          <w:rFonts w:ascii="Times New Roman" w:hAnsi="Times New Roman" w:cs="Times New Roman"/>
          <w:sz w:val="24"/>
          <w:szCs w:val="24"/>
        </w:rPr>
        <w:t xml:space="preserve"> is the half-saturation constant (μmol·L</w:t>
      </w:r>
      <w:r>
        <w:rPr>
          <w:rFonts w:ascii="Times New Roman" w:hAnsi="Times New Roman" w:cs="Times New Roman"/>
          <w:sz w:val="24"/>
          <w:szCs w:val="24"/>
          <w:vertAlign w:val="superscript"/>
        </w:rPr>
        <w:t>-1</w:t>
      </w:r>
      <w:r>
        <w:rPr>
          <w:rFonts w:ascii="Times New Roman" w:hAnsi="Times New Roman" w:cs="Times New Roman"/>
          <w:sz w:val="24"/>
          <w:szCs w:val="24"/>
        </w:rPr>
        <w:t xml:space="preserve">) which is a measure of performance at low nutrient concentrations, , </w:t>
      </w:r>
      <m:oMath>
        <m:r>
          <w:rPr>
            <w:rFonts w:ascii="Cambria Math" w:hAnsi="Cambria Math" w:cs="Times New Roman"/>
            <w:sz w:val="24"/>
            <w:szCs w:val="24"/>
          </w:rPr>
          <m:t>S</m:t>
        </m:r>
      </m:oMath>
      <w:r>
        <w:rPr>
          <w:rFonts w:ascii="Times New Roman" w:hAnsi="Times New Roman" w:cs="Times New Roman"/>
          <w:sz w:val="24"/>
          <w:szCs w:val="24"/>
        </w:rPr>
        <w:t xml:space="preserve"> is the nutrient concentration (μmol·L</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w:t>
      </w:r>
      <m:oMath>
        <m:r>
          <w:rPr>
            <w:rFonts w:ascii="Cambria Math" w:hAnsi="Cambria Math" w:cs="Times New Roman"/>
            <w:sz w:val="24"/>
            <w:szCs w:val="24"/>
          </w:rPr>
          <m:t>α</m:t>
        </m:r>
      </m:oMath>
      <w:r>
        <w:rPr>
          <w:rFonts w:ascii="Times New Roman" w:hAnsi="Times New Roman" w:cs="Times New Roman"/>
          <w:sz w:val="24"/>
          <w:szCs w:val="24"/>
        </w:rPr>
        <w:t xml:space="preserve"> is the term that converts units of phytoplankton density to nutrient concentration ((1000·μmol)·cell</w:t>
      </w:r>
      <w:r>
        <w:rPr>
          <w:rFonts w:ascii="Times New Roman" w:hAnsi="Times New Roman" w:cs="Times New Roman"/>
          <w:sz w:val="24"/>
          <w:szCs w:val="24"/>
          <w:vertAlign w:val="superscript"/>
        </w:rPr>
        <w:t>-1</w:t>
      </w:r>
      <w:r>
        <w:rPr>
          <w:rFonts w:ascii="Times New Roman" w:hAnsi="Times New Roman" w:cs="Times New Roman"/>
          <w:sz w:val="24"/>
          <w:szCs w:val="24"/>
        </w:rPr>
        <w:t>).</w:t>
      </w:r>
      <w:r w:rsidR="00CA4330">
        <w:rPr>
          <w:rFonts w:ascii="Times New Roman" w:hAnsi="Times New Roman" w:cs="Times New Roman"/>
          <w:sz w:val="24"/>
          <w:szCs w:val="24"/>
        </w:rPr>
        <w:t xml:space="preserve"> </w:t>
      </w:r>
      <w:r w:rsidR="006007A3">
        <w:rPr>
          <w:rFonts w:ascii="Times New Roman" w:hAnsi="Times New Roman" w:cs="Times New Roman"/>
          <w:sz w:val="24"/>
          <w:szCs w:val="24"/>
        </w:rPr>
        <w:t xml:space="preserve">The parameters of the Monod equation,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6007A3">
        <w:rPr>
          <w:rFonts w:ascii="Times New Roman" w:hAnsi="Times New Roman" w:cs="Times New Roman"/>
          <w:sz w:val="24"/>
          <w:szCs w:val="24"/>
        </w:rPr>
        <w:t xml:space="preserve"> </w:t>
      </w:r>
      <w:proofErr w:type="gramStart"/>
      <w:r w:rsidR="006007A3">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sidR="006007A3">
        <w:rPr>
          <w:rFonts w:ascii="Times New Roman" w:hAnsi="Times New Roman" w:cs="Times New Roman"/>
          <w:sz w:val="24"/>
          <w:szCs w:val="24"/>
        </w:rPr>
        <w:t>, can be considered as ‘functional traits’ that characterise a species’ n</w:t>
      </w:r>
      <w:r w:rsidR="00F632C9">
        <w:rPr>
          <w:rFonts w:ascii="Times New Roman" w:hAnsi="Times New Roman" w:cs="Times New Roman"/>
          <w:sz w:val="24"/>
          <w:szCs w:val="24"/>
        </w:rPr>
        <w:t>utrient physiology</w:t>
      </w:r>
      <w:r w:rsidR="006007A3">
        <w:rPr>
          <w:rFonts w:ascii="Times New Roman" w:hAnsi="Times New Roman" w:cs="Times New Roman"/>
          <w:sz w:val="24"/>
          <w:szCs w:val="24"/>
        </w:rPr>
        <w:t xml:space="preserve">. These traits have been shown to vary among species and play an important role in shaping competitive dynamics in phytoplankton communities. Furthermore,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6007A3">
        <w:rPr>
          <w:rFonts w:ascii="Times New Roman" w:hAnsi="Times New Roman" w:cs="Times New Roman"/>
          <w:sz w:val="24"/>
          <w:szCs w:val="24"/>
        </w:rPr>
        <w:t xml:space="preserve"> </w:t>
      </w:r>
      <w:proofErr w:type="gramStart"/>
      <w:r w:rsidR="006007A3">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sidR="006007A3">
        <w:rPr>
          <w:rFonts w:ascii="Times New Roman" w:hAnsi="Times New Roman" w:cs="Times New Roman"/>
          <w:sz w:val="24"/>
          <w:szCs w:val="24"/>
        </w:rPr>
        <w:t xml:space="preserve">, are likely to exhibit </w:t>
      </w:r>
      <w:r w:rsidR="00F632C9">
        <w:rPr>
          <w:rFonts w:ascii="Times New Roman" w:hAnsi="Times New Roman" w:cs="Times New Roman"/>
          <w:sz w:val="24"/>
          <w:szCs w:val="24"/>
        </w:rPr>
        <w:t>temperature</w:t>
      </w:r>
      <w:r w:rsidR="006007A3">
        <w:rPr>
          <w:rFonts w:ascii="Times New Roman" w:hAnsi="Times New Roman" w:cs="Times New Roman"/>
          <w:sz w:val="24"/>
          <w:szCs w:val="24"/>
        </w:rPr>
        <w:t xml:space="preserve"> dependence</w:t>
      </w:r>
      <w:r w:rsidR="00A418C7">
        <w:rPr>
          <w:rFonts w:ascii="Times New Roman" w:hAnsi="Times New Roman" w:cs="Times New Roman"/>
          <w:sz w:val="24"/>
          <w:szCs w:val="24"/>
        </w:rPr>
        <w:t xml:space="preserve">. We expect maximum growth rate to be tightly coupled to metabolism, </w:t>
      </w:r>
      <w:r w:rsidR="00244012">
        <w:rPr>
          <w:rFonts w:ascii="Times New Roman" w:hAnsi="Times New Roman" w:cs="Times New Roman"/>
          <w:sz w:val="24"/>
          <w:szCs w:val="24"/>
        </w:rPr>
        <w:t>and c</w:t>
      </w:r>
      <w:r w:rsidR="00A418C7">
        <w:rPr>
          <w:rFonts w:ascii="Times New Roman" w:hAnsi="Times New Roman" w:cs="Times New Roman"/>
          <w:sz w:val="24"/>
          <w:szCs w:val="24"/>
        </w:rPr>
        <w:t xml:space="preserve">onsequently the temperature dependence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A418C7">
        <w:rPr>
          <w:rFonts w:ascii="Times New Roman" w:hAnsi="Times New Roman" w:cs="Times New Roman"/>
          <w:sz w:val="24"/>
          <w:szCs w:val="24"/>
        </w:rPr>
        <w:t xml:space="preserve"> is expected to follow a left-skewed unimodal function of temperature, where rates increase exponentially to an optimum followed by a steeper exponential decline. The effects of temperature on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sidR="00A418C7">
        <w:rPr>
          <w:rFonts w:ascii="Times New Roman" w:hAnsi="Times New Roman" w:cs="Times New Roman"/>
          <w:sz w:val="24"/>
          <w:szCs w:val="24"/>
        </w:rPr>
        <w:t xml:space="preserve"> are poorly understood and empirical studies have documented a wide range of temperature dependence functions  </w:t>
      </w:r>
      <w:r w:rsidR="00D33637">
        <w:rPr>
          <w:rFonts w:ascii="Times New Roman" w:hAnsi="Times New Roman" w:cs="Times New Roman"/>
          <w:sz w:val="24"/>
          <w:szCs w:val="24"/>
        </w:rPr>
        <w:fldChar w:fldCharType="begin"/>
      </w:r>
      <w:r w:rsidR="006F6101">
        <w:rPr>
          <w:rFonts w:ascii="Times New Roman" w:hAnsi="Times New Roman" w:cs="Times New Roman"/>
          <w:sz w:val="24"/>
          <w:szCs w:val="24"/>
        </w:rPr>
        <w:instrText xml:space="preserve"> ADDIN ZOTERO_ITEM CSL_CITATION {"citationID":"oQXOp7BQ","properties":{"unsorted":true,"formattedCitation":"{\\rtf (Aksnes &amp; Egge 1991; Sterner &amp; Grover 1998; Carter &amp; Lathwell 1967; Mechling &amp; Kilham 1982; Senft {\\i{}et al.} 1981)}","plainCitation":"(Aksnes &amp; Egge 1991; Sterner &amp; Grover 1998; Carter &amp; Lathwell 1967; Mechling &amp; Kilham 1982; Senft et al. 1981)"},"citationItems":[{"id":8156,"uris":["http://zotero.org/users/718951/items/WZNMV8KJ"],"uri":["http://zotero.org/users/718951/items/WZNMV8KJ"],"itemData":{"id":8156,"type":"article-journal","title":"A theoretical model for nutrient uptake in phytoplankton","container-title":"Marine Ecology Progress Series","page":"65-72","volume":"70","author":[{"family":"Aksnes","given":"D. L."},{"family":"Egge","given":"J. K."}],"issued":{"date-parts":[["1991"]]}}},{"id":8150,"uris":["http://zotero.org/users/718951/items/GQQGVM65"],"uri":["http://zotero.org/users/718951/items/GQQGVM65"],"itemData":{"id":8150,"type":"article-journal","title":"Algal growth in warm temperate reservoirs: kinetic examination of nitrogen, temperature, light, and other nutrients","container-title":"Water Research","page":"3539-3548","volume":"32","issue":"12","source":"ScienceDirect","abstract":"Nutrient limited growth of the phytoplankton assemblage in two Texas reservoirs was studied by a combination of nutrient addition experiments and statistical modeling. Dilution bioassays were run to ascertain the qualitative and quantitative patterns in nutrient limitation. Algal growth was frequently and strongly nutrient limited, particularly when temperature was &amp;gt;22°C. By itself, N was more often stimulatory than P, though strong additional enhancement of growth by P and trace nutrients was often detected. Monod growth kinetics indicated that half-saturation constants for N limited growth for the entire algal assemblage were in the range 20–200 μg N/L, relatively high compared to literature values, and increased with increasing temperature. Maximal growth was also an increasing function of temperature. A single temperature-dependent model was fit to the growth dynamics for all experiments showing N-limitation. The model μ=0.0256·T([DIN]/66.0+[DIN]) where μ is specific growth rate (d−1), T is temperature (°C) and [DIN] is dissolved inorganic N (μmol/L) fit the experimental results reasonably well (r2=0.82). However, only a modest predictive power for growth in the controls (our best estimate of growth in situ) was achieved (r2=0.26). Thus, even with unusually detailed, site-specific fitting of model parameters, accurately modeling algal growth in natural ecosystems can remain a challenge.","DOI":"10.1016/S0043-1354(98)00165-1","ISSN":"0043-1354","shortTitle":"Algal growth in warm temperate reservoirs","journalAbbreviation":"Water Research","author":[{"family":"Sterner","given":"Robert W."},{"family":"Grover","given":"James P."}],"issued":{"date-parts":[["1998",12]]}}},{"id":8173,"uris":["http://zotero.org/users/718951/items/C3S3GPMR"],"uri":["http://zotero.org/users/718951/items/C3S3GPMR"],"itemData":{"id":8173,"type":"article-journal","title":"Effects of Temperature on Orthophosphate Absorption by Excised Corn Roots","container-title":"Plant Physiology","page":"1407-1412","volume":"42","issue":"10","source":"www.plantphysiol.org","abstract":"The uptake of orthophosphate (32P) by excised corn roots, Zea mays L. was studied using roots grown on 0.2 mm CaSO4. Nine concentrations of KH2PO4 from 1 to 256 μm were used at temperatures of 20°, 30°, and 40°. Enzyme kinetic analysis was applied to the data obtained. Two apparent mechanisms (sites) of phosphate uptake were observed, 1 dominating at high P concentrations and 1 at low P concentrations. A Km of 1.36 × 10−4 and a Vmax of 177 × 10−9 moles per gram of roots per hour at 30° was calculated for the mechanism dominating at high P concentrations. Similar calculations gave a Km of 6.09 × 10−6 and a Vmax of 162 × 10−9 moles per gram of roots per hour at 30° for the mechanism dominating at low P concentrations. The Q10 for both mechanisms was approximately 2. Calculation of thermodynamic values from the data gave ΔF of − 5200 cal, ΔH of − 950 to − 1400 cal, and a enthalpy of activation (A) of 10,300 to 13,800 cal per mole for the mechanism dominating at high P concentrations. Similar calculations from the data for the mechanism dominating at low P concentrations gave a ΔF of − 7300 cal, ΔH of − 10,700 to − 8200 cal, and a A of 9300 to 18,900 cal per mole. If the dual mechanism interpretation of this kind of data adequately describes this system, then both mechanisms of P absorption by corn roots involve chemical reactions.","DOI":"10.1104/pp.42.10.1407","ISSN":", 1532-2548","note":"PMID: 16656670","journalAbbreviation":"Plant Physiol.","language":"en","author":[{"family":"Carter","given":"O. G."},{"family":"Lathwell","given":"D. J."}],"issued":{"date-parts":[["1967",1,10]]}}},{"id":8582,"uris":["http://zotero.org/users/718951/items/68Q6DNUM"],"uri":["http://zotero.org/users/718951/items/68Q6DNUM"],"itemData":{"id":8582,"type":"article-journal","title":"Temperature Effects on Silicon Limited Growth of the Lake Michigan Diatom Stephanodiscus Minutus (bacillariophyceae)1","container-title":"Journal of Phycology","page":"199-205","volume":"18","issue":"2","source":"Wiley Online Library","abstract":"The effect of temperature on the silicon limited growth and nutrient kinetics of Stephanodiscus minutus Grun. was examined using batch and semicontinuous culture methods. Short-term batch culture methods gave maximum growth rates which were essentially constant over the temperature range of 10° to 20°C (μ3= 0.71–0.80 d−1). The half-saturation constant for growth (Ks) was significantly lowest at 10°C (Ks= 0.31 μM Si; 0.22–0.41), and higher at both 15°C (Ks= 1.03 μM Si; 0.68–1.47) and 20°C (Ks= 0.88 μM Si; 0.60–1.22). Two methods were used to evaluate the semicontinuous experiments. The Droop relationship showed that the minimum cell quota was about 1.50 × 10−7 nmol Si cell−1, but there was much overlap in the results at all three temperatures. The Monod growth relationship for the semicontinuous experiments gave estimates of Ks which were lowest at 15°C (Ks= 0.12 μM Si), and higher at 10°C (Ks= 0.68 μM Si) and 20°C (Ks= 1.24 μM Si), although 95% confidence intervals overlapped. The maximum growth rate estimates for the semicontinuous experiments were similar at 10° and 15°, and higher at 20°C, but the number of points used in making the calculations makes the results less reliable than those from batch cultures. Generally, there were no consistent significant differences in the silicon limited growth of S. minutus over the temperature range studied. Our values of Ks for S. minutus are the lowest recorded for a freshwater diatom, and are consistent with the distribution of this species in nature. Generally, this species becomes abundant in areas with high phosphorus loading and very low silicon levels (low Si:P loading rates). Stephanodiscus species are also fossil indicators of eutrophication in north temperate lakes.","DOI":"10.1111/j.1529-8817.1982.tb03174.x","ISSN":"1529-8817","language":"en","author":[{"family":"Mechling","given":"Joyce A."},{"family":"Kilham","given":"Susan Soltau"}],"issued":{"date-parts":[["1982",6,1]]}}},{"id":9106,"uris":["http://zotero.org/users/718951/items/SCJB9CSP"],"uri":["http://zotero.org/users/718951/items/SCJB9CSP"],"itemData":{"id":9106,"type":"article-journal","title":"Temperature Dependence of Growth and Phosphorus Uptake in Two Species of Volvox (volvocales, Chlorophyta)1","container-title":"Journal of Phycology","page":"323-329","volume":"17","issue":"4","source":"Wiley Online Library","abstract":"The growth of Volvox globator L. and Volvox aureus Ehr. was measured at five temperatures and nine phosphorus concentrations. Growth rates were hyperbolically related to phosphorus concentrations for all temperatures using a Monod growth model. Optimal growth rates of 1.17 and 1.00 doublings d−1 were obtained at 20°C for V. globator and V. aureus, respectively. Neither species grew at 5°C. The half-saturation constants for growth, Ks, were lower for V. aureus. Phosphorus uptake by both species was also dependent upon external phosphorus concentrations and temperature. At all temperatures, maximum phosphorus uptake (μmol P colony−1 min−1) was similar for both species; however, the half-saturation constants for uptake showed significant differences between the species. Comparisons of the kinetic constants for growth and phosphorus uptake suggest that V. aureus will outcompete V. globator under phosphorus limited, conditions.","DOI":"10.1111/j.1529-8817.1981.tb00858.x","ISSN":"1529-8817","language":"en","author":[{"family":"Senft","given":"W. Herbert"},{"family":"Hunchberger","given":"Robert A."},{"family":"Roberts","given":"Kenneth E."}],"issued":{"date-parts":[["1981",12,1]]}}}],"schema":"https://github.com/citation-style-language/schema/raw/master/csl-citation.json"} </w:instrText>
      </w:r>
      <w:r w:rsidR="00D33637">
        <w:rPr>
          <w:rFonts w:ascii="Times New Roman" w:hAnsi="Times New Roman" w:cs="Times New Roman"/>
          <w:sz w:val="24"/>
          <w:szCs w:val="24"/>
        </w:rPr>
        <w:fldChar w:fldCharType="separate"/>
      </w:r>
      <w:r w:rsidR="0080116B" w:rsidRPr="0080116B">
        <w:rPr>
          <w:rFonts w:ascii="Times New Roman" w:hAnsi="Times New Roman" w:cs="Times New Roman"/>
          <w:sz w:val="24"/>
          <w:szCs w:val="24"/>
        </w:rPr>
        <w:t xml:space="preserve">(Aksnes &amp; Egge 1991; Sterner &amp; Grover 1998; Carter &amp; Lathwell </w:t>
      </w:r>
      <w:r w:rsidR="0080116B" w:rsidRPr="0080116B">
        <w:rPr>
          <w:rFonts w:ascii="Times New Roman" w:hAnsi="Times New Roman" w:cs="Times New Roman"/>
          <w:sz w:val="24"/>
          <w:szCs w:val="24"/>
        </w:rPr>
        <w:lastRenderedPageBreak/>
        <w:t xml:space="preserve">1967; Mechling &amp; Kilham 1982; Senft </w:t>
      </w:r>
      <w:r w:rsidR="0080116B" w:rsidRPr="0080116B">
        <w:rPr>
          <w:rFonts w:ascii="Times New Roman" w:hAnsi="Times New Roman" w:cs="Times New Roman"/>
          <w:i/>
          <w:iCs/>
          <w:sz w:val="24"/>
          <w:szCs w:val="24"/>
        </w:rPr>
        <w:t>et al.</w:t>
      </w:r>
      <w:r w:rsidR="0080116B" w:rsidRPr="0080116B">
        <w:rPr>
          <w:rFonts w:ascii="Times New Roman" w:hAnsi="Times New Roman" w:cs="Times New Roman"/>
          <w:sz w:val="24"/>
          <w:szCs w:val="24"/>
        </w:rPr>
        <w:t xml:space="preserve"> 1981)</w:t>
      </w:r>
      <w:r w:rsidR="00D33637">
        <w:rPr>
          <w:rFonts w:ascii="Times New Roman" w:hAnsi="Times New Roman" w:cs="Times New Roman"/>
          <w:sz w:val="24"/>
          <w:szCs w:val="24"/>
        </w:rPr>
        <w:fldChar w:fldCharType="end"/>
      </w:r>
      <w:r w:rsidR="0080116B">
        <w:rPr>
          <w:rFonts w:ascii="Times New Roman" w:hAnsi="Times New Roman" w:cs="Times New Roman"/>
          <w:sz w:val="24"/>
          <w:szCs w:val="24"/>
        </w:rPr>
        <w:t xml:space="preserve">. </w:t>
      </w:r>
      <w:commentRangeStart w:id="6"/>
      <w:ins w:id="7" w:author="Gabriel Yvon-Durocher" w:date="2017-04-19T10:41:00Z">
        <w:r w:rsidR="00A418C7">
          <w:rPr>
            <w:rFonts w:ascii="Times New Roman" w:hAnsi="Times New Roman" w:cs="Times New Roman"/>
            <w:sz w:val="24"/>
            <w:szCs w:val="24"/>
          </w:rPr>
          <w:t>The joint effects of temperature and nutrient concentrations on phytoplankton growth can be described by,</w:t>
        </w:r>
      </w:ins>
      <w:commentRangeEnd w:id="6"/>
      <w:ins w:id="8" w:author="Gabriel Yvon-Durocher" w:date="2017-04-19T10:42:00Z">
        <w:r w:rsidR="00A418C7">
          <w:rPr>
            <w:rStyle w:val="CommentReference"/>
          </w:rPr>
          <w:commentReference w:id="6"/>
        </w:r>
      </w:ins>
      <w:ins w:id="9" w:author="Gabriel Yvon-Durocher" w:date="2017-04-19T10:41:00Z">
        <w:r w:rsidR="00A418C7">
          <w:rPr>
            <w:rFonts w:ascii="Times New Roman" w:hAnsi="Times New Roman" w:cs="Times New Roman"/>
            <w:sz w:val="24"/>
            <w:szCs w:val="24"/>
          </w:rPr>
          <w:t xml:space="preserve"> </w:t>
        </w:r>
      </w:ins>
    </w:p>
    <w:p w:rsidR="00A418C7" w:rsidRDefault="00A418C7" w:rsidP="00DE2C45">
      <w:pPr>
        <w:spacing w:line="240" w:lineRule="auto"/>
        <w:jc w:val="both"/>
        <w:rPr>
          <w:ins w:id="10" w:author="Gabriel Yvon-Durocher" w:date="2017-04-19T10:43:00Z"/>
          <w:rFonts w:ascii="Times New Roman" w:hAnsi="Times New Roman" w:cs="Times New Roman"/>
          <w:sz w:val="24"/>
          <w:szCs w:val="24"/>
        </w:rPr>
      </w:pPr>
    </w:p>
    <w:p w:rsidR="00A418C7" w:rsidRDefault="00A418C7" w:rsidP="00DE2C45">
      <w:pPr>
        <w:spacing w:line="240" w:lineRule="auto"/>
        <w:jc w:val="both"/>
        <w:rPr>
          <w:ins w:id="11" w:author="Gabriel Yvon-Durocher" w:date="2017-04-19T10:43:00Z"/>
          <w:rFonts w:ascii="Times New Roman" w:hAnsi="Times New Roman" w:cs="Times New Roman"/>
          <w:sz w:val="24"/>
          <w:szCs w:val="24"/>
        </w:rPr>
      </w:pPr>
      <w:ins w:id="12" w:author="Gabriel Yvon-Durocher" w:date="2017-04-19T10:43:00Z">
        <w:r>
          <w:rPr>
            <w:rFonts w:ascii="Times New Roman" w:hAnsi="Times New Roman" w:cs="Times New Roman"/>
            <w:sz w:val="24"/>
            <w:szCs w:val="24"/>
          </w:rPr>
          <w:t xml:space="preserve">Then need some text emphasising how different </w:t>
        </w:r>
        <w:proofErr w:type="spellStart"/>
        <w:r>
          <w:rPr>
            <w:rFonts w:ascii="Times New Roman" w:hAnsi="Times New Roman" w:cs="Times New Roman"/>
            <w:sz w:val="24"/>
            <w:szCs w:val="24"/>
          </w:rPr>
          <w:t>spp</w:t>
        </w:r>
        <w:proofErr w:type="spellEnd"/>
        <w:r>
          <w:rPr>
            <w:rFonts w:ascii="Times New Roman" w:hAnsi="Times New Roman" w:cs="Times New Roman"/>
            <w:sz w:val="24"/>
            <w:szCs w:val="24"/>
          </w:rPr>
          <w:t>, might differ in mu &amp; Ks and their respective temperature sensitivities.</w:t>
        </w:r>
      </w:ins>
    </w:p>
    <w:p w:rsidR="00A418C7" w:rsidRDefault="00A418C7" w:rsidP="00DE2C45">
      <w:pPr>
        <w:spacing w:line="240" w:lineRule="auto"/>
        <w:jc w:val="both"/>
        <w:rPr>
          <w:rFonts w:ascii="Times New Roman" w:hAnsi="Times New Roman" w:cs="Times New Roman"/>
          <w:sz w:val="24"/>
          <w:szCs w:val="24"/>
        </w:rPr>
      </w:pPr>
    </w:p>
    <w:p w:rsidR="00D61D21" w:rsidRDefault="004E734A" w:rsidP="00DE2C45">
      <w:pPr>
        <w:spacing w:line="240" w:lineRule="auto"/>
        <w:jc w:val="both"/>
        <w:rPr>
          <w:rFonts w:ascii="Times New Roman" w:hAnsi="Times New Roman" w:cs="Times New Roman"/>
          <w:sz w:val="24"/>
          <w:szCs w:val="24"/>
        </w:rPr>
      </w:pPr>
      <w:del w:id="13" w:author="Gabriel Yvon-Durocher" w:date="2017-04-19T10:43:00Z">
        <w:r w:rsidDel="00A418C7">
          <w:rPr>
            <w:rStyle w:val="CommentReference"/>
          </w:rPr>
          <w:commentReference w:id="14"/>
        </w:r>
      </w:del>
      <w:r w:rsidR="00A418C7">
        <w:rPr>
          <w:rFonts w:ascii="Times New Roman" w:hAnsi="Times New Roman" w:cs="Times New Roman"/>
          <w:sz w:val="24"/>
          <w:szCs w:val="24"/>
        </w:rPr>
        <w:t xml:space="preserve">A model for the </w:t>
      </w:r>
      <w:r w:rsidR="00AD5217">
        <w:rPr>
          <w:rFonts w:ascii="Times New Roman" w:hAnsi="Times New Roman" w:cs="Times New Roman"/>
          <w:sz w:val="24"/>
          <w:szCs w:val="24"/>
        </w:rPr>
        <w:t>dynamics of two species competing for a single limi</w:t>
      </w:r>
      <w:r w:rsidR="006A2C13">
        <w:rPr>
          <w:rFonts w:ascii="Times New Roman" w:hAnsi="Times New Roman" w:cs="Times New Roman"/>
          <w:sz w:val="24"/>
          <w:szCs w:val="24"/>
        </w:rPr>
        <w:t>ting resource at a range of temperatures would be</w:t>
      </w:r>
    </w:p>
    <w:p w:rsidR="00D61D21" w:rsidRPr="00DD4986" w:rsidRDefault="00D33637" w:rsidP="00D61D21">
      <w:pPr>
        <w:spacing w:line="240" w:lineRule="auto"/>
        <w:jc w:val="both"/>
        <w:rPr>
          <w:rFonts w:ascii="Times New Roman" w:hAnsi="Times New Roman" w:cs="Times New Roman"/>
          <w:sz w:val="24"/>
          <w:szCs w:val="24"/>
          <w:lang w:val="fr-FR"/>
        </w:rPr>
      </w:pPr>
      <m:oMathPara>
        <m:oMath>
          <m:f>
            <m:fPr>
              <m:ctrlPr>
                <w:rPr>
                  <w:rFonts w:ascii="Cambria Math" w:hAnsi="Cambria Math" w:cs="Times New Roman"/>
                  <w:i/>
                  <w:sz w:val="24"/>
                  <w:szCs w:val="24"/>
                </w:rPr>
              </m:ctrlPr>
            </m:fPr>
            <m:num>
              <m:r>
                <w:rPr>
                  <w:rFonts w:ascii="Cambria Math" w:hAnsi="Cambria Math" w:cs="Times New Roman"/>
                  <w:sz w:val="24"/>
                  <w:szCs w:val="24"/>
                  <w:lang w:val="fr-FR"/>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a</m:t>
                  </m:r>
                </m:sub>
              </m:sSub>
            </m:den>
          </m:f>
          <m:r>
            <w:rPr>
              <w:rFonts w:ascii="Cambria Math" w:hAnsi="Cambria Math" w:cs="Times New Roman"/>
              <w:sz w:val="24"/>
              <w:szCs w:val="24"/>
              <w:lang w:val="fr-FR"/>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dN</m:t>
                  </m:r>
                </m:e>
                <m:sub>
                  <m:r>
                    <w:rPr>
                      <w:rFonts w:ascii="Cambria Math" w:hAnsi="Cambria Math" w:cs="Times New Roman"/>
                      <w:sz w:val="24"/>
                      <w:szCs w:val="24"/>
                    </w:rPr>
                    <m:t>a</m:t>
                  </m:r>
                </m:sub>
              </m:sSub>
            </m:num>
            <m:den>
              <m:r>
                <w:rPr>
                  <w:rFonts w:ascii="Cambria Math" w:hAnsi="Cambria Math" w:cs="Times New Roman"/>
                  <w:sz w:val="24"/>
                  <w:szCs w:val="24"/>
                </w:rPr>
                <m:t>dt</m:t>
              </m:r>
            </m:den>
          </m:f>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r>
            <w:rPr>
              <w:rFonts w:ascii="Cambria Math" w:hAnsi="Cambria Math" w:cs="Times New Roman"/>
              <w:sz w:val="24"/>
              <w:szCs w:val="24"/>
              <w:lang w:val="fr-FR"/>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lang w:val="fr-FR"/>
                    </w:rPr>
                    <m:t>max</m:t>
                  </m:r>
                  <m:r>
                    <w:rPr>
                      <w:rFonts w:ascii="Cambria Math" w:hAnsi="Cambria Math" w:cs="Times New Roman"/>
                      <w:sz w:val="24"/>
                      <w:szCs w:val="24"/>
                      <w:lang w:val="fr-FR"/>
                    </w:rPr>
                    <m:t>,</m:t>
                  </m:r>
                  <m:r>
                    <w:rPr>
                      <w:rFonts w:ascii="Cambria Math" w:hAnsi="Cambria Math" w:cs="Times New Roman"/>
                      <w:sz w:val="24"/>
                      <w:szCs w:val="24"/>
                    </w:rPr>
                    <m:t>a</m:t>
                  </m:r>
                </m:sub>
              </m:sSub>
              <m:r>
                <w:rPr>
                  <w:rFonts w:ascii="Cambria Math" w:hAnsi="Cambria Math" w:cs="Times New Roman"/>
                  <w:sz w:val="24"/>
                  <w:szCs w:val="24"/>
                  <w:lang w:val="fr-FR"/>
                </w:rPr>
                <m:t xml:space="preserve"> </m:t>
              </m:r>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r>
                    <w:rPr>
                      <w:rFonts w:ascii="Cambria Math" w:hAnsi="Cambria Math" w:cs="Times New Roman"/>
                      <w:sz w:val="24"/>
                      <w:szCs w:val="24"/>
                      <w:lang w:val="fr-FR"/>
                    </w:rPr>
                    <m:t>,</m:t>
                  </m:r>
                  <m:r>
                    <w:rPr>
                      <w:rFonts w:ascii="Cambria Math" w:hAnsi="Cambria Math" w:cs="Times New Roman"/>
                      <w:sz w:val="24"/>
                      <w:szCs w:val="24"/>
                    </w:rPr>
                    <m:t>a</m:t>
                  </m:r>
                </m:sub>
              </m:sSub>
              <m:r>
                <w:rPr>
                  <w:rFonts w:ascii="Cambria Math" w:hAnsi="Cambria Math" w:cs="Times New Roman"/>
                  <w:sz w:val="24"/>
                  <w:szCs w:val="24"/>
                  <w:lang w:val="fr-FR"/>
                </w:rPr>
                <m:t>+</m:t>
              </m:r>
              <m:r>
                <w:rPr>
                  <w:rFonts w:ascii="Cambria Math" w:hAnsi="Cambria Math" w:cs="Times New Roman"/>
                  <w:sz w:val="24"/>
                  <w:szCs w:val="24"/>
                </w:rPr>
                <m:t>S</m:t>
              </m:r>
            </m:den>
          </m:f>
        </m:oMath>
      </m:oMathPara>
    </w:p>
    <w:p w:rsidR="00D61D21" w:rsidRPr="00DD4986" w:rsidRDefault="00D33637" w:rsidP="00D61D21">
      <w:pPr>
        <w:spacing w:line="240" w:lineRule="auto"/>
        <w:jc w:val="both"/>
        <w:rPr>
          <w:rFonts w:ascii="Times New Roman" w:hAnsi="Times New Roman" w:cs="Times New Roman"/>
          <w:sz w:val="24"/>
          <w:szCs w:val="24"/>
          <w:lang w:val="fr-FR"/>
        </w:rPr>
      </w:pPr>
      <m:oMathPara>
        <m:oMath>
          <m:f>
            <m:fPr>
              <m:ctrlPr>
                <w:rPr>
                  <w:rFonts w:ascii="Cambria Math" w:hAnsi="Cambria Math" w:cs="Times New Roman"/>
                  <w:i/>
                  <w:sz w:val="24"/>
                  <w:szCs w:val="24"/>
                </w:rPr>
              </m:ctrlPr>
            </m:fPr>
            <m:num>
              <m:r>
                <w:rPr>
                  <w:rFonts w:ascii="Cambria Math" w:hAnsi="Cambria Math" w:cs="Times New Roman"/>
                  <w:sz w:val="24"/>
                  <w:szCs w:val="24"/>
                  <w:lang w:val="fr-FR"/>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den>
          </m:f>
          <m:r>
            <w:rPr>
              <w:rFonts w:ascii="Cambria Math" w:hAnsi="Cambria Math" w:cs="Times New Roman"/>
              <w:sz w:val="24"/>
              <w:szCs w:val="24"/>
              <w:lang w:val="fr-FR"/>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dN</m:t>
                  </m:r>
                </m:e>
                <m:sub>
                  <m:r>
                    <w:rPr>
                      <w:rFonts w:ascii="Cambria Math" w:hAnsi="Cambria Math" w:cs="Times New Roman"/>
                      <w:sz w:val="24"/>
                      <w:szCs w:val="24"/>
                    </w:rPr>
                    <m:t>b</m:t>
                  </m:r>
                </m:sub>
              </m:sSub>
            </m:num>
            <m:den>
              <m:r>
                <w:rPr>
                  <w:rFonts w:ascii="Cambria Math" w:hAnsi="Cambria Math" w:cs="Times New Roman"/>
                  <w:sz w:val="24"/>
                  <w:szCs w:val="24"/>
                </w:rPr>
                <m:t>dt</m:t>
              </m:r>
            </m:den>
          </m:f>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r>
            <w:rPr>
              <w:rFonts w:ascii="Cambria Math" w:hAnsi="Cambria Math" w:cs="Times New Roman"/>
              <w:sz w:val="24"/>
              <w:szCs w:val="24"/>
              <w:lang w:val="fr-FR"/>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lang w:val="fr-FR"/>
                    </w:rPr>
                    <m:t>max</m:t>
                  </m:r>
                  <m:r>
                    <w:rPr>
                      <w:rFonts w:ascii="Cambria Math" w:hAnsi="Cambria Math" w:cs="Times New Roman"/>
                      <w:sz w:val="24"/>
                      <w:szCs w:val="24"/>
                      <w:lang w:val="fr-FR"/>
                    </w:rPr>
                    <m:t>,</m:t>
                  </m:r>
                  <m:r>
                    <w:rPr>
                      <w:rFonts w:ascii="Cambria Math" w:hAnsi="Cambria Math" w:cs="Times New Roman"/>
                      <w:sz w:val="24"/>
                      <w:szCs w:val="24"/>
                    </w:rPr>
                    <m:t>b</m:t>
                  </m:r>
                </m:sub>
              </m:sSub>
              <m:r>
                <w:rPr>
                  <w:rFonts w:ascii="Cambria Math" w:hAnsi="Cambria Math" w:cs="Times New Roman"/>
                  <w:sz w:val="24"/>
                  <w:szCs w:val="24"/>
                  <w:lang w:val="fr-FR"/>
                </w:rPr>
                <m:t xml:space="preserve"> </m:t>
              </m:r>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r>
                    <w:rPr>
                      <w:rFonts w:ascii="Cambria Math" w:hAnsi="Cambria Math" w:cs="Times New Roman"/>
                      <w:sz w:val="24"/>
                      <w:szCs w:val="24"/>
                      <w:lang w:val="fr-FR"/>
                    </w:rPr>
                    <m:t>,</m:t>
                  </m:r>
                  <m:r>
                    <w:rPr>
                      <w:rFonts w:ascii="Cambria Math" w:hAnsi="Cambria Math" w:cs="Times New Roman"/>
                      <w:sz w:val="24"/>
                      <w:szCs w:val="24"/>
                    </w:rPr>
                    <m:t>b</m:t>
                  </m:r>
                </m:sub>
              </m:sSub>
              <m:r>
                <w:rPr>
                  <w:rFonts w:ascii="Cambria Math" w:hAnsi="Cambria Math" w:cs="Times New Roman"/>
                  <w:sz w:val="24"/>
                  <w:szCs w:val="24"/>
                  <w:lang w:val="fr-FR"/>
                </w:rPr>
                <m:t>+</m:t>
              </m:r>
              <m:r>
                <w:rPr>
                  <w:rFonts w:ascii="Cambria Math" w:hAnsi="Cambria Math" w:cs="Times New Roman"/>
                  <w:sz w:val="24"/>
                  <w:szCs w:val="24"/>
                </w:rPr>
                <m:t>S</m:t>
              </m:r>
            </m:den>
          </m:f>
        </m:oMath>
      </m:oMathPara>
    </w:p>
    <w:p w:rsidR="00D61D21" w:rsidRPr="00DD4986" w:rsidRDefault="00D33637" w:rsidP="00D61D21">
      <w:pPr>
        <w:spacing w:line="240" w:lineRule="auto"/>
        <w:jc w:val="both"/>
        <w:rPr>
          <w:rFonts w:ascii="Times New Roman" w:hAnsi="Times New Roman" w:cs="Times New Roman"/>
          <w:sz w:val="24"/>
          <w:szCs w:val="24"/>
          <w:lang w:val="fr-FR"/>
        </w:rPr>
      </w:pPr>
      <m:oMathPara>
        <m:oMath>
          <m:f>
            <m:fPr>
              <m:ctrlPr>
                <w:rPr>
                  <w:rFonts w:ascii="Cambria Math" w:hAnsi="Cambria Math" w:cs="Times New Roman"/>
                  <w:i/>
                  <w:sz w:val="24"/>
                  <w:szCs w:val="24"/>
                </w:rPr>
              </m:ctrlPr>
            </m:fPr>
            <m:num>
              <m:r>
                <w:rPr>
                  <w:rFonts w:ascii="Cambria Math" w:hAnsi="Cambria Math" w:cs="Times New Roman"/>
                  <w:sz w:val="24"/>
                  <w:szCs w:val="24"/>
                </w:rPr>
                <m:t>dS</m:t>
              </m:r>
            </m:num>
            <m:den>
              <m:r>
                <w:rPr>
                  <w:rFonts w:ascii="Cambria Math" w:hAnsi="Cambria Math" w:cs="Times New Roman"/>
                  <w:sz w:val="24"/>
                  <w:szCs w:val="24"/>
                </w:rPr>
                <m:t>dt</m:t>
              </m:r>
            </m:den>
          </m:f>
          <m:r>
            <w:rPr>
              <w:rFonts w:ascii="Cambria Math" w:hAnsi="Cambria Math" w:cs="Times New Roman"/>
              <w:sz w:val="24"/>
              <w:szCs w:val="24"/>
              <w:lang w:val="fr-FR"/>
            </w:rPr>
            <m:t>= -</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lang w:val="fr-FR"/>
                    </w:rPr>
                    <m:t>max,a</m:t>
                  </m:r>
                </m:sub>
              </m:sSub>
              <m:r>
                <w:rPr>
                  <w:rFonts w:ascii="Cambria Math" w:hAnsi="Cambria Math" w:cs="Times New Roman"/>
                  <w:sz w:val="24"/>
                  <w:szCs w:val="24"/>
                  <w:lang w:val="fr-FR"/>
                </w:rPr>
                <m:t xml:space="preserve"> </m:t>
              </m:r>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r>
                    <w:rPr>
                      <w:rFonts w:ascii="Cambria Math" w:hAnsi="Cambria Math" w:cs="Times New Roman"/>
                      <w:sz w:val="24"/>
                      <w:szCs w:val="24"/>
                      <w:lang w:val="fr-FR"/>
                    </w:rPr>
                    <m:t>,</m:t>
                  </m:r>
                  <m:r>
                    <w:rPr>
                      <w:rFonts w:ascii="Cambria Math" w:hAnsi="Cambria Math" w:cs="Times New Roman"/>
                      <w:sz w:val="24"/>
                      <w:szCs w:val="24"/>
                    </w:rPr>
                    <m:t>a</m:t>
                  </m:r>
                </m:sub>
              </m:sSub>
              <m:r>
                <w:rPr>
                  <w:rFonts w:ascii="Cambria Math" w:hAnsi="Cambria Math" w:cs="Times New Roman"/>
                  <w:sz w:val="24"/>
                  <w:szCs w:val="24"/>
                  <w:lang w:val="fr-FR"/>
                </w:rPr>
                <m:t>+</m:t>
              </m:r>
              <m:r>
                <w:rPr>
                  <w:rFonts w:ascii="Cambria Math" w:hAnsi="Cambria Math" w:cs="Times New Roman"/>
                  <w:sz w:val="24"/>
                  <w:szCs w:val="24"/>
                </w:rPr>
                <m:t>S</m:t>
              </m:r>
            </m:den>
          </m:f>
          <m:r>
            <w:rPr>
              <w:rFonts w:ascii="Cambria Math" w:hAnsi="Cambria Math" w:cs="Times New Roman"/>
              <w:sz w:val="24"/>
              <w:szCs w:val="24"/>
              <w:lang w:val="fr-FR"/>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b</m:t>
              </m:r>
            </m:sub>
          </m:sSub>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lang w:val="fr-FR"/>
                    </w:rPr>
                    <m:t>max,b</m:t>
                  </m:r>
                </m:sub>
              </m:sSub>
              <m:r>
                <w:rPr>
                  <w:rFonts w:ascii="Cambria Math" w:hAnsi="Cambria Math" w:cs="Times New Roman"/>
                  <w:sz w:val="24"/>
                  <w:szCs w:val="24"/>
                  <w:lang w:val="fr-FR"/>
                </w:rPr>
                <m:t xml:space="preserve"> </m:t>
              </m:r>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r>
                    <w:rPr>
                      <w:rFonts w:ascii="Cambria Math" w:hAnsi="Cambria Math" w:cs="Times New Roman"/>
                      <w:sz w:val="24"/>
                      <w:szCs w:val="24"/>
                      <w:lang w:val="fr-FR"/>
                    </w:rPr>
                    <m:t>,</m:t>
                  </m:r>
                  <m:r>
                    <w:rPr>
                      <w:rFonts w:ascii="Cambria Math" w:hAnsi="Cambria Math" w:cs="Times New Roman"/>
                      <w:sz w:val="24"/>
                      <w:szCs w:val="24"/>
                    </w:rPr>
                    <m:t>b</m:t>
                  </m:r>
                </m:sub>
              </m:sSub>
              <m:r>
                <w:rPr>
                  <w:rFonts w:ascii="Cambria Math" w:hAnsi="Cambria Math" w:cs="Times New Roman"/>
                  <w:sz w:val="24"/>
                  <w:szCs w:val="24"/>
                  <w:lang w:val="fr-FR"/>
                </w:rPr>
                <m:t>+</m:t>
              </m:r>
              <m:r>
                <w:rPr>
                  <w:rFonts w:ascii="Cambria Math" w:hAnsi="Cambria Math" w:cs="Times New Roman"/>
                  <w:sz w:val="24"/>
                  <w:szCs w:val="24"/>
                </w:rPr>
                <m:t>S</m:t>
              </m:r>
            </m:den>
          </m:f>
          <m:r>
            <w:rPr>
              <w:rFonts w:ascii="Cambria Math" w:hAnsi="Cambria Math" w:cs="Times New Roman"/>
              <w:sz w:val="24"/>
              <w:szCs w:val="24"/>
              <w:lang w:val="fr-FR"/>
            </w:rPr>
            <m:t xml:space="preserve"> </m:t>
          </m:r>
        </m:oMath>
      </m:oMathPara>
    </w:p>
    <w:p w:rsidR="00AD5217" w:rsidRPr="00222A8B" w:rsidRDefault="00AD5217" w:rsidP="00C33ABD">
      <w:pPr>
        <w:spacing w:line="240" w:lineRule="auto"/>
        <w:jc w:val="both"/>
        <w:rPr>
          <w:ins w:id="15" w:author="Gabriel Yvon-Durocher" w:date="2017-04-19T10:45:00Z"/>
          <w:rFonts w:ascii="Times New Roman" w:hAnsi="Times New Roman" w:cs="Times New Roman"/>
          <w:sz w:val="24"/>
          <w:szCs w:val="24"/>
          <w:lang w:val="fr-FR"/>
          <w:rPrChange w:id="16" w:author="Bestion, Elvire" w:date="2017-04-20T17:25:00Z">
            <w:rPr>
              <w:ins w:id="17" w:author="Gabriel Yvon-Durocher" w:date="2017-04-19T10:45:00Z"/>
              <w:rFonts w:ascii="Times New Roman" w:hAnsi="Times New Roman" w:cs="Times New Roman"/>
              <w:sz w:val="24"/>
              <w:szCs w:val="24"/>
            </w:rPr>
          </w:rPrChange>
        </w:rPr>
      </w:pPr>
    </w:p>
    <w:p w:rsidR="00AD5217" w:rsidRDefault="00AD5217" w:rsidP="00C33ABD">
      <w:pPr>
        <w:spacing w:line="240" w:lineRule="auto"/>
        <w:jc w:val="both"/>
        <w:rPr>
          <w:ins w:id="18" w:author="Gabriel Yvon-Durocher" w:date="2017-04-19T10:44:00Z"/>
          <w:rFonts w:ascii="Times New Roman" w:hAnsi="Times New Roman" w:cs="Times New Roman"/>
          <w:sz w:val="24"/>
          <w:szCs w:val="24"/>
        </w:rPr>
      </w:pPr>
      <w:commentRangeStart w:id="19"/>
      <w:proofErr w:type="gramStart"/>
      <w:ins w:id="20" w:author="Gabriel Yvon-Durocher" w:date="2017-04-19T10:45:00Z">
        <w:r>
          <w:rPr>
            <w:rFonts w:ascii="Times New Roman" w:hAnsi="Times New Roman" w:cs="Times New Roman"/>
            <w:sz w:val="24"/>
            <w:szCs w:val="24"/>
          </w:rPr>
          <w:t>would</w:t>
        </w:r>
        <w:proofErr w:type="gramEnd"/>
        <w:r>
          <w:rPr>
            <w:rFonts w:ascii="Times New Roman" w:hAnsi="Times New Roman" w:cs="Times New Roman"/>
            <w:sz w:val="24"/>
            <w:szCs w:val="24"/>
          </w:rPr>
          <w:t xml:space="preserve"> be great to show here how competitive outcomes depend on mismatches in traits by S and T.</w:t>
        </w:r>
      </w:ins>
      <w:commentRangeEnd w:id="19"/>
      <w:r w:rsidR="00CF5EA6">
        <w:rPr>
          <w:rStyle w:val="CommentReference"/>
        </w:rPr>
        <w:commentReference w:id="19"/>
      </w:r>
    </w:p>
    <w:p w:rsidR="00AD5217" w:rsidRDefault="00AD5217" w:rsidP="00C33ABD">
      <w:pPr>
        <w:spacing w:line="240" w:lineRule="auto"/>
        <w:jc w:val="both"/>
        <w:rPr>
          <w:ins w:id="21" w:author="Gabriel Yvon-Durocher" w:date="2017-04-19T10:44:00Z"/>
          <w:rFonts w:ascii="Times New Roman" w:hAnsi="Times New Roman" w:cs="Times New Roman"/>
          <w:sz w:val="24"/>
          <w:szCs w:val="24"/>
        </w:rPr>
      </w:pPr>
    </w:p>
    <w:p w:rsidR="00151ED2" w:rsidRDefault="00D61D21" w:rsidP="00C33ABD">
      <w:pPr>
        <w:spacing w:line="240" w:lineRule="auto"/>
        <w:jc w:val="both"/>
        <w:rPr>
          <w:rFonts w:ascii="Times New Roman" w:hAnsi="Times New Roman" w:cs="Times New Roman"/>
          <w:sz w:val="24"/>
          <w:szCs w:val="24"/>
        </w:rPr>
      </w:pPr>
      <w:r w:rsidRPr="00D61D21">
        <w:rPr>
          <w:rFonts w:ascii="Times New Roman" w:hAnsi="Times New Roman" w:cs="Times New Roman"/>
          <w:sz w:val="24"/>
          <w:szCs w:val="24"/>
        </w:rPr>
        <w:t xml:space="preserve">Where the </w:t>
      </w:r>
      <w:proofErr w:type="spellStart"/>
      <w:r w:rsidRPr="00D61D21">
        <w:rPr>
          <w:rFonts w:ascii="Times New Roman" w:hAnsi="Times New Roman" w:cs="Times New Roman"/>
          <w:sz w:val="24"/>
          <w:szCs w:val="24"/>
        </w:rPr>
        <w:t>unde</w:t>
      </w:r>
      <w:r w:rsidR="00F632C9">
        <w:rPr>
          <w:rFonts w:ascii="Times New Roman" w:hAnsi="Times New Roman" w:cs="Times New Roman"/>
          <w:sz w:val="24"/>
          <w:szCs w:val="24"/>
        </w:rPr>
        <w:t>r</w:t>
      </w:r>
      <w:r w:rsidRPr="00D61D21">
        <w:rPr>
          <w:rFonts w:ascii="Times New Roman" w:hAnsi="Times New Roman" w:cs="Times New Roman"/>
          <w:sz w:val="24"/>
          <w:szCs w:val="24"/>
        </w:rPr>
        <w:t>scripts</w:t>
      </w:r>
      <w:proofErr w:type="spellEnd"/>
      <w:r w:rsidRPr="00D61D21">
        <w:rPr>
          <w:rFonts w:ascii="Times New Roman" w:hAnsi="Times New Roman" w:cs="Times New Roman"/>
          <w:sz w:val="24"/>
          <w:szCs w:val="24"/>
        </w:rPr>
        <w:t xml:space="preserve"> </w:t>
      </w:r>
      <w:proofErr w:type="gramStart"/>
      <w:r w:rsidRPr="00D61D21">
        <w:rPr>
          <w:rFonts w:ascii="Times New Roman" w:hAnsi="Times New Roman" w:cs="Times New Roman"/>
          <w:sz w:val="24"/>
          <w:szCs w:val="24"/>
          <w:vertAlign w:val="subscript"/>
        </w:rPr>
        <w:t>a</w:t>
      </w:r>
      <w:r w:rsidRPr="00D61D21">
        <w:rPr>
          <w:rFonts w:ascii="Times New Roman" w:hAnsi="Times New Roman" w:cs="Times New Roman"/>
          <w:sz w:val="24"/>
          <w:szCs w:val="24"/>
        </w:rPr>
        <w:t xml:space="preserve"> and</w:t>
      </w:r>
      <w:proofErr w:type="gramEnd"/>
      <w:r w:rsidRPr="00D61D21">
        <w:rPr>
          <w:rFonts w:ascii="Times New Roman" w:hAnsi="Times New Roman" w:cs="Times New Roman"/>
          <w:sz w:val="24"/>
          <w:szCs w:val="24"/>
        </w:rPr>
        <w:t xml:space="preserve"> </w:t>
      </w:r>
      <w:r w:rsidRPr="00D61D21">
        <w:rPr>
          <w:rFonts w:ascii="Times New Roman" w:hAnsi="Times New Roman" w:cs="Times New Roman"/>
          <w:sz w:val="24"/>
          <w:szCs w:val="24"/>
          <w:vertAlign w:val="subscript"/>
        </w:rPr>
        <w:t>b</w:t>
      </w:r>
      <w:r w:rsidRPr="00D61D21">
        <w:rPr>
          <w:rFonts w:ascii="Times New Roman" w:hAnsi="Times New Roman" w:cs="Times New Roman"/>
          <w:sz w:val="24"/>
          <w:szCs w:val="24"/>
        </w:rPr>
        <w:t xml:space="preserve"> denote of the identity of </w:t>
      </w:r>
      <w:r w:rsidR="00F632C9">
        <w:rPr>
          <w:rFonts w:ascii="Times New Roman" w:hAnsi="Times New Roman" w:cs="Times New Roman"/>
          <w:sz w:val="24"/>
          <w:szCs w:val="24"/>
        </w:rPr>
        <w:t xml:space="preserve">each species. In a scenario where species colonise a novel experiment, the competition starts when the two species are rare. In this situation, we hypothesise that differences in exponential growth (and therefore differences in the traits and variables that give rise to this growth rate) are key, whereas other mechanisms that might be more relevant once </w:t>
      </w:r>
      <w:commentRangeStart w:id="22"/>
      <w:r w:rsidR="00F632C9">
        <w:rPr>
          <w:rFonts w:ascii="Times New Roman" w:hAnsi="Times New Roman" w:cs="Times New Roman"/>
          <w:sz w:val="24"/>
          <w:szCs w:val="24"/>
        </w:rPr>
        <w:t>populations reach a carrying capacity</w:t>
      </w:r>
      <w:commentRangeEnd w:id="22"/>
      <w:r w:rsidR="00F632C9">
        <w:rPr>
          <w:rStyle w:val="CommentReference"/>
        </w:rPr>
        <w:commentReference w:id="22"/>
      </w:r>
      <w:r w:rsidR="00F632C9">
        <w:rPr>
          <w:rFonts w:ascii="Times New Roman" w:hAnsi="Times New Roman" w:cs="Times New Roman"/>
          <w:sz w:val="24"/>
          <w:szCs w:val="24"/>
        </w:rPr>
        <w:t>, such as inter and intraspecific competition</w:t>
      </w:r>
      <w:r w:rsidR="00DD358F">
        <w:rPr>
          <w:rFonts w:ascii="Times New Roman" w:hAnsi="Times New Roman" w:cs="Times New Roman"/>
          <w:sz w:val="24"/>
          <w:szCs w:val="24"/>
        </w:rPr>
        <w:t>, might here play a minor role. F</w:t>
      </w:r>
      <w:r w:rsidR="00062EF4">
        <w:rPr>
          <w:rFonts w:ascii="Times New Roman" w:hAnsi="Times New Roman" w:cs="Times New Roman"/>
          <w:sz w:val="24"/>
          <w:szCs w:val="24"/>
        </w:rPr>
        <w:t>urther, we assume that species only compete for a common resource. We hypothesise</w:t>
      </w:r>
      <w:r w:rsidR="00DD358F">
        <w:rPr>
          <w:rFonts w:ascii="Times New Roman" w:hAnsi="Times New Roman" w:cs="Times New Roman"/>
          <w:sz w:val="24"/>
          <w:szCs w:val="24"/>
        </w:rPr>
        <w:t xml:space="preserve"> that competition will be driven by differences, or mismatches, in individual species’ nutrient physiology traits, and that competitive outcomes are not significantly affected by di</w:t>
      </w:r>
      <w:r w:rsidR="00CF2EA6">
        <w:rPr>
          <w:rFonts w:ascii="Times New Roman" w:hAnsi="Times New Roman" w:cs="Times New Roman"/>
          <w:sz w:val="24"/>
          <w:szCs w:val="24"/>
        </w:rPr>
        <w:t>rect interspecific interference</w:t>
      </w:r>
      <w:r w:rsidR="00DD358F">
        <w:rPr>
          <w:rFonts w:ascii="Times New Roman" w:hAnsi="Times New Roman" w:cs="Times New Roman"/>
          <w:sz w:val="24"/>
          <w:szCs w:val="24"/>
        </w:rPr>
        <w:t xml:space="preserve"> such as production of toxins or competition for light.</w:t>
      </w:r>
      <w:r w:rsidR="00062EF4">
        <w:rPr>
          <w:rFonts w:ascii="Times New Roman" w:hAnsi="Times New Roman" w:cs="Times New Roman"/>
          <w:sz w:val="24"/>
          <w:szCs w:val="24"/>
        </w:rPr>
        <w:t xml:space="preserve"> </w:t>
      </w:r>
      <w:commentRangeStart w:id="23"/>
      <w:r w:rsidR="00062EF4">
        <w:rPr>
          <w:rFonts w:ascii="Times New Roman" w:hAnsi="Times New Roman" w:cs="Times New Roman"/>
          <w:sz w:val="24"/>
          <w:szCs w:val="24"/>
        </w:rPr>
        <w:t>Finally, we neglect mortality rate.</w:t>
      </w:r>
      <w:r w:rsidR="00DD358F">
        <w:rPr>
          <w:rFonts w:ascii="Times New Roman" w:hAnsi="Times New Roman" w:cs="Times New Roman"/>
          <w:sz w:val="24"/>
          <w:szCs w:val="24"/>
        </w:rPr>
        <w:t xml:space="preserve"> In this scenario, w</w:t>
      </w:r>
      <w:r w:rsidR="00F632C9">
        <w:rPr>
          <w:rFonts w:ascii="Times New Roman" w:hAnsi="Times New Roman" w:cs="Times New Roman"/>
          <w:sz w:val="24"/>
          <w:szCs w:val="24"/>
        </w:rPr>
        <w:t>hen the</w:t>
      </w:r>
      <w:r w:rsidR="001C49F1">
        <w:rPr>
          <w:rFonts w:ascii="Times New Roman" w:hAnsi="Times New Roman" w:cs="Times New Roman"/>
          <w:sz w:val="24"/>
          <w:szCs w:val="24"/>
        </w:rPr>
        <w:t xml:space="preserve"> concentration of nutrients </w:t>
      </w:r>
      <m:oMath>
        <m:r>
          <w:rPr>
            <w:rFonts w:ascii="Cambria Math" w:hAnsi="Cambria Math" w:cs="Times New Roman"/>
            <w:sz w:val="24"/>
            <w:szCs w:val="24"/>
          </w:rPr>
          <m:t xml:space="preserve"> S</m:t>
        </m:r>
      </m:oMath>
      <w:r w:rsidR="00F632C9">
        <w:rPr>
          <w:rFonts w:ascii="Times New Roman" w:hAnsi="Times New Roman" w:cs="Times New Roman"/>
          <w:sz w:val="24"/>
          <w:szCs w:val="24"/>
        </w:rPr>
        <w:t xml:space="preserve"> is important, the growth rate of the two species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a</m:t>
            </m:r>
          </m:sub>
        </m:sSub>
      </m:oMath>
      <w:r w:rsidR="00F632C9">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b</m:t>
            </m:r>
          </m:sub>
        </m:sSub>
      </m:oMath>
      <w:r w:rsidR="00F632C9">
        <w:rPr>
          <w:rFonts w:ascii="Times New Roman" w:hAnsi="Times New Roman" w:cs="Times New Roman"/>
          <w:sz w:val="24"/>
          <w:szCs w:val="24"/>
        </w:rPr>
        <w:t xml:space="preserve"> is close to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F632C9">
        <w:rPr>
          <w:rFonts w:ascii="Times New Roman" w:hAnsi="Times New Roman" w:cs="Times New Roman"/>
          <w:sz w:val="24"/>
          <w:szCs w:val="24"/>
        </w:rPr>
        <w:t xml:space="preserve">. Therefore the competitive outcome between the two species is mainly driven by mismatches in the maximum growth rate, and species a wins when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max,a</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max,b</m:t>
            </m:r>
          </m:sub>
        </m:sSub>
      </m:oMath>
      <w:r w:rsidR="00F632C9">
        <w:rPr>
          <w:rFonts w:ascii="Times New Roman" w:hAnsi="Times New Roman" w:cs="Times New Roman"/>
          <w:sz w:val="24"/>
          <w:szCs w:val="24"/>
        </w:rPr>
        <w:t>. However, when</w:t>
      </w:r>
      <w:r w:rsidR="001C49F1">
        <w:rPr>
          <w:rFonts w:ascii="Times New Roman" w:hAnsi="Times New Roman" w:cs="Times New Roman"/>
          <w:sz w:val="24"/>
          <w:szCs w:val="24"/>
        </w:rPr>
        <w:t xml:space="preserve"> </w:t>
      </w:r>
      <m:oMath>
        <m:r>
          <w:rPr>
            <w:rFonts w:ascii="Cambria Math" w:hAnsi="Cambria Math" w:cs="Times New Roman"/>
            <w:sz w:val="24"/>
            <w:szCs w:val="24"/>
          </w:rPr>
          <m:t>S</m:t>
        </m:r>
      </m:oMath>
      <w:r w:rsidR="001C49F1">
        <w:rPr>
          <w:rFonts w:ascii="Times New Roman" w:hAnsi="Times New Roman" w:cs="Times New Roman"/>
          <w:sz w:val="24"/>
          <w:szCs w:val="24"/>
        </w:rPr>
        <w:t xml:space="preserve"> </w:t>
      </w:r>
      <w:r w:rsidR="00F632C9">
        <w:rPr>
          <w:rFonts w:ascii="Times New Roman" w:hAnsi="Times New Roman" w:cs="Times New Roman"/>
          <w:sz w:val="24"/>
          <w:szCs w:val="24"/>
        </w:rPr>
        <w:t xml:space="preserve"> becomes lower, the importance of the </w:t>
      </w:r>
      <w:r w:rsidR="00D57A7D">
        <w:rPr>
          <w:rFonts w:ascii="Times New Roman" w:hAnsi="Times New Roman" w:cs="Times New Roman"/>
          <w:sz w:val="24"/>
          <w:szCs w:val="24"/>
        </w:rPr>
        <w:t xml:space="preserve">half-saturation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sidR="005A45D9">
        <w:rPr>
          <w:rFonts w:ascii="Times New Roman" w:hAnsi="Times New Roman" w:cs="Times New Roman"/>
          <w:sz w:val="24"/>
          <w:szCs w:val="24"/>
        </w:rPr>
        <w:t xml:space="preserve">becomes higher as it limits growth rate. A species having a lower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sidR="005A45D9">
        <w:rPr>
          <w:rFonts w:ascii="Times New Roman" w:hAnsi="Times New Roman" w:cs="Times New Roman"/>
          <w:sz w:val="24"/>
          <w:szCs w:val="24"/>
        </w:rPr>
        <w:t xml:space="preserve"> will be able to have a higher growth rate at low nutrient concentrations, thus species a will win </w:t>
      </w:r>
      <w:proofErr w:type="gramStart"/>
      <w:r w:rsidR="005A45D9">
        <w:rPr>
          <w:rFonts w:ascii="Times New Roman" w:hAnsi="Times New Roman" w:cs="Times New Roman"/>
          <w:sz w:val="24"/>
          <w:szCs w:val="24"/>
        </w:rPr>
        <w:t xml:space="preserve">when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S,a </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S,b</m:t>
            </m:r>
          </m:sub>
        </m:sSub>
      </m:oMath>
      <w:r w:rsidR="00B37ED2">
        <w:rPr>
          <w:rFonts w:ascii="Times New Roman" w:hAnsi="Times New Roman" w:cs="Times New Roman"/>
          <w:sz w:val="24"/>
          <w:szCs w:val="24"/>
        </w:rPr>
        <w:t>.</w:t>
      </w:r>
      <w:r w:rsidR="00C33ABD">
        <w:rPr>
          <w:rFonts w:ascii="Times New Roman" w:hAnsi="Times New Roman" w:cs="Times New Roman"/>
          <w:sz w:val="24"/>
          <w:szCs w:val="24"/>
        </w:rPr>
        <w:t xml:space="preserve"> </w:t>
      </w:r>
      <w:commentRangeEnd w:id="23"/>
      <w:r w:rsidR="007A5BCE">
        <w:rPr>
          <w:rStyle w:val="CommentReference"/>
        </w:rPr>
        <w:commentReference w:id="23"/>
      </w:r>
    </w:p>
    <w:p w:rsidR="00756992" w:rsidRDefault="00D46E49">
      <w:pPr>
        <w:pStyle w:val="Heading1"/>
        <w:spacing w:line="240" w:lineRule="auto"/>
      </w:pPr>
      <w:r w:rsidRPr="00D46E49">
        <w:t>Methods</w:t>
      </w:r>
    </w:p>
    <w:p w:rsidR="00AD5217" w:rsidRDefault="00AD5217" w:rsidP="006A2C13"/>
    <w:p w:rsidR="00AD5217" w:rsidRPr="006A2C13" w:rsidRDefault="00151ED2" w:rsidP="006A2C13">
      <w:pPr>
        <w:pStyle w:val="Heading2"/>
        <w:spacing w:line="240" w:lineRule="auto"/>
      </w:pPr>
      <w:r>
        <w:t>Study</w:t>
      </w:r>
      <w:r w:rsidR="00AD5217">
        <w:t xml:space="preserve"> design</w:t>
      </w:r>
    </w:p>
    <w:p w:rsidR="00AD5217" w:rsidRPr="00AD5217" w:rsidRDefault="00AD5217" w:rsidP="006A2C13">
      <w:pPr>
        <w:spacing w:line="240" w:lineRule="auto"/>
        <w:jc w:val="both"/>
      </w:pPr>
      <w:r>
        <w:rPr>
          <w:rFonts w:ascii="Times New Roman" w:hAnsi="Times New Roman" w:cs="Times New Roman"/>
          <w:sz w:val="24"/>
          <w:szCs w:val="24"/>
        </w:rPr>
        <w:lastRenderedPageBreak/>
        <w:t xml:space="preserve">We used an experimental approach to test the </w:t>
      </w:r>
      <w:del w:id="24" w:author="Samraat" w:date="2017-05-19T09:56:00Z">
        <w:r w:rsidDel="00765208">
          <w:rPr>
            <w:rFonts w:ascii="Times New Roman" w:hAnsi="Times New Roman" w:cs="Times New Roman"/>
            <w:sz w:val="24"/>
            <w:szCs w:val="24"/>
          </w:rPr>
          <w:delText xml:space="preserve">accuracy </w:delText>
        </w:r>
      </w:del>
      <w:ins w:id="25" w:author="Samraat" w:date="2017-05-19T09:56:00Z">
        <w:r w:rsidR="00765208">
          <w:rPr>
            <w:rFonts w:ascii="Times New Roman" w:hAnsi="Times New Roman" w:cs="Times New Roman"/>
            <w:sz w:val="24"/>
            <w:szCs w:val="24"/>
          </w:rPr>
          <w:t xml:space="preserve">predictive ability </w:t>
        </w:r>
      </w:ins>
      <w:r>
        <w:rPr>
          <w:rFonts w:ascii="Times New Roman" w:hAnsi="Times New Roman" w:cs="Times New Roman"/>
          <w:sz w:val="24"/>
          <w:szCs w:val="24"/>
        </w:rPr>
        <w:t xml:space="preserve">of this simple competition model in predicting competitive outcomes in a context of climate change using 6 species of freshwater phytoplankton. We first determined species nutrient physiology traits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 xml:space="preserve">S </m:t>
            </m:r>
          </m:sub>
        </m:sSub>
      </m:oMath>
      <w:r>
        <w:rPr>
          <w:rFonts w:ascii="Times New Roman" w:hAnsi="Times New Roman" w:cs="Times New Roman"/>
          <w:sz w:val="24"/>
          <w:szCs w:val="24"/>
        </w:rPr>
        <w:t xml:space="preserve"> and their temperature dependence. We then </w:t>
      </w:r>
      <w:proofErr w:type="gramStart"/>
      <w:r>
        <w:rPr>
          <w:rFonts w:ascii="Times New Roman" w:hAnsi="Times New Roman" w:cs="Times New Roman"/>
          <w:sz w:val="24"/>
          <w:szCs w:val="24"/>
        </w:rPr>
        <w:t>competed</w:t>
      </w:r>
      <w:proofErr w:type="gramEnd"/>
      <w:r>
        <w:rPr>
          <w:rFonts w:ascii="Times New Roman" w:hAnsi="Times New Roman" w:cs="Times New Roman"/>
          <w:sz w:val="24"/>
          <w:szCs w:val="24"/>
        </w:rPr>
        <w:t xml:space="preserve"> the 6 species in all pairwise combinations at two temperature and two nutrient levels. The results from the competition experiment where then matched to the models predictions, using the empirical data on species nutrient physiology to parametrize the model. The model is simple and explicitly only captures the traits and variables measured experimentally, except for </w:t>
      </w:r>
      <w:ins w:id="26" w:author="Samraat" w:date="2017-05-19T10:03:00Z">
        <w:r w:rsidR="00095768">
          <w:rPr>
            <w:rFonts w:ascii="Times New Roman" w:hAnsi="Times New Roman" w:cs="Times New Roman"/>
            <w:sz w:val="24"/>
            <w:szCs w:val="24"/>
          </w:rPr>
          <w:t xml:space="preserve">the biomass </w:t>
        </w:r>
      </w:ins>
      <w:ins w:id="27" w:author="Samraat" w:date="2017-05-19T10:04:00Z">
        <w:r w:rsidR="00095768">
          <w:rPr>
            <w:rFonts w:ascii="Times New Roman" w:hAnsi="Times New Roman" w:cs="Times New Roman"/>
            <w:sz w:val="24"/>
            <w:szCs w:val="24"/>
          </w:rPr>
          <w:t xml:space="preserve">conversion </w:t>
        </w:r>
      </w:ins>
      <w:del w:id="28" w:author="Samraat" w:date="2017-05-19T10:04:00Z">
        <w:r w:rsidDel="00095768">
          <w:rPr>
            <w:rFonts w:ascii="Times New Roman" w:hAnsi="Times New Roman" w:cs="Times New Roman"/>
            <w:sz w:val="24"/>
            <w:szCs w:val="24"/>
          </w:rPr>
          <w:delText xml:space="preserve">one </w:delText>
        </w:r>
      </w:del>
      <w:r>
        <w:rPr>
          <w:rFonts w:ascii="Times New Roman" w:hAnsi="Times New Roman" w:cs="Times New Roman"/>
          <w:sz w:val="24"/>
          <w:szCs w:val="24"/>
        </w:rPr>
        <w:t>parameter</w:t>
      </w:r>
      <w:proofErr w:type="gramStart"/>
      <w:r>
        <w:rPr>
          <w:rFonts w:ascii="Times New Roman" w:hAnsi="Times New Roman" w:cs="Times New Roman"/>
          <w:sz w:val="24"/>
          <w:szCs w:val="24"/>
        </w:rPr>
        <w:t xml:space="preserve">, </w:t>
      </w:r>
      <m:oMath>
        <w:proofErr w:type="gramEnd"/>
        <m:r>
          <w:rPr>
            <w:rFonts w:ascii="Cambria Math" w:hAnsi="Cambria Math" w:cs="Times New Roman"/>
            <w:sz w:val="24"/>
            <w:szCs w:val="24"/>
          </w:rPr>
          <m:t>α</m:t>
        </m:r>
      </m:oMath>
      <w:r>
        <w:rPr>
          <w:rFonts w:ascii="Times New Roman" w:hAnsi="Times New Roman" w:cs="Times New Roman"/>
          <w:sz w:val="24"/>
          <w:szCs w:val="24"/>
        </w:rPr>
        <w:t xml:space="preserve">. We therefore ran models </w:t>
      </w:r>
      <w:r w:rsidRPr="00F84D2B">
        <w:rPr>
          <w:rFonts w:ascii="Times New Roman" w:hAnsi="Times New Roman" w:cs="Times New Roman"/>
          <w:sz w:val="24"/>
          <w:szCs w:val="24"/>
        </w:rPr>
        <w:t xml:space="preserve">with both a ﬁxed </w:t>
      </w:r>
      <m:oMath>
        <m:r>
          <w:rPr>
            <w:rFonts w:ascii="Cambria Math" w:hAnsi="Cambria Math" w:cs="Times New Roman"/>
            <w:sz w:val="24"/>
            <w:szCs w:val="24"/>
          </w:rPr>
          <m:t>α</m:t>
        </m:r>
      </m:oMath>
      <w:r>
        <w:rPr>
          <w:rFonts w:ascii="Times New Roman" w:hAnsi="Times New Roman" w:cs="Times New Roman"/>
          <w:sz w:val="24"/>
          <w:szCs w:val="24"/>
        </w:rPr>
        <w:t xml:space="preserve"> </w:t>
      </w:r>
      <w:r w:rsidRPr="00F84D2B">
        <w:rPr>
          <w:rFonts w:ascii="Times New Roman" w:hAnsi="Times New Roman" w:cs="Times New Roman"/>
          <w:sz w:val="24"/>
          <w:szCs w:val="24"/>
        </w:rPr>
        <w:t>for all species (results largely robust to the choice of value),</w:t>
      </w:r>
      <w:r>
        <w:rPr>
          <w:rFonts w:ascii="Times New Roman" w:hAnsi="Times New Roman" w:cs="Times New Roman"/>
          <w:sz w:val="24"/>
          <w:szCs w:val="24"/>
        </w:rPr>
        <w:t xml:space="preserve"> and</w:t>
      </w:r>
      <w:r w:rsidRPr="00F84D2B">
        <w:rPr>
          <w:rFonts w:ascii="Times New Roman"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sidRPr="00F84D2B">
        <w:rPr>
          <w:rFonts w:ascii="Times New Roman" w:hAnsi="Times New Roman" w:cs="Times New Roman"/>
          <w:sz w:val="24"/>
          <w:szCs w:val="24"/>
        </w:rPr>
        <w:t xml:space="preserve"> proportional to</w:t>
      </w:r>
      <w:r>
        <w:rPr>
          <w:rFonts w:ascii="Times New Roman" w:hAnsi="Times New Roman" w:cs="Times New Roman"/>
          <w:sz w:val="24"/>
          <w:szCs w:val="24"/>
        </w:rPr>
        <w:t xml:space="preserve"> median</w:t>
      </w:r>
      <w:r w:rsidRPr="00F84D2B">
        <w:rPr>
          <w:rFonts w:ascii="Times New Roman" w:hAnsi="Times New Roman" w:cs="Times New Roman"/>
          <w:sz w:val="24"/>
          <w:szCs w:val="24"/>
        </w:rPr>
        <w:t xml:space="preserve"> cell size, assuming that species with larger cell sizes would equate</w:t>
      </w:r>
      <w:r>
        <w:rPr>
          <w:rFonts w:ascii="Times New Roman" w:hAnsi="Times New Roman" w:cs="Times New Roman"/>
          <w:sz w:val="24"/>
          <w:szCs w:val="24"/>
        </w:rPr>
        <w:t xml:space="preserve"> </w:t>
      </w:r>
      <w:r w:rsidRPr="00F84D2B">
        <w:rPr>
          <w:rFonts w:ascii="Times New Roman" w:hAnsi="Times New Roman" w:cs="Times New Roman"/>
          <w:sz w:val="24"/>
          <w:szCs w:val="24"/>
        </w:rPr>
        <w:t xml:space="preserve">to a greater amount of phosphate per cell. </w:t>
      </w:r>
      <w:commentRangeStart w:id="29"/>
      <w:ins w:id="30" w:author="Samraat" w:date="2017-05-19T10:04:00Z">
        <w:r w:rsidR="00CF6362">
          <w:rPr>
            <w:rFonts w:ascii="Times New Roman" w:hAnsi="Times New Roman" w:cs="Times New Roman"/>
            <w:sz w:val="24"/>
            <w:szCs w:val="24"/>
          </w:rPr>
          <w:t>The r</w:t>
        </w:r>
      </w:ins>
      <w:del w:id="31" w:author="Samraat" w:date="2017-05-19T10:04:00Z">
        <w:r w:rsidRPr="00F84D2B" w:rsidDel="00CF6362">
          <w:rPr>
            <w:rFonts w:ascii="Times New Roman" w:hAnsi="Times New Roman" w:cs="Times New Roman"/>
            <w:sz w:val="24"/>
            <w:szCs w:val="24"/>
          </w:rPr>
          <w:delText>R</w:delText>
        </w:r>
      </w:del>
      <w:r w:rsidRPr="00F84D2B">
        <w:rPr>
          <w:rFonts w:ascii="Times New Roman" w:hAnsi="Times New Roman" w:cs="Times New Roman"/>
          <w:sz w:val="24"/>
          <w:szCs w:val="24"/>
        </w:rPr>
        <w:t>esults are largely insensitive to the choice</w:t>
      </w:r>
      <w:r>
        <w:rPr>
          <w:rFonts w:ascii="Times New Roman" w:hAnsi="Times New Roman" w:cs="Times New Roman"/>
          <w:sz w:val="24"/>
          <w:szCs w:val="24"/>
        </w:rPr>
        <w:t xml:space="preserve"> </w:t>
      </w:r>
      <w:r w:rsidRPr="00F84D2B">
        <w:rPr>
          <w:rFonts w:ascii="Times New Roman" w:hAnsi="Times New Roman" w:cs="Times New Roman"/>
          <w:sz w:val="24"/>
          <w:szCs w:val="24"/>
        </w:rPr>
        <w:t>of</w:t>
      </w:r>
      <w:r>
        <w:rPr>
          <w:rFonts w:ascii="Times New Roman" w:hAnsi="Times New Roman" w:cs="Times New Roman"/>
          <w:sz w:val="24"/>
          <w:szCs w:val="24"/>
        </w:rPr>
        <w:t xml:space="preserve"> </w:t>
      </w:r>
      <m:oMath>
        <m:r>
          <w:rPr>
            <w:rFonts w:ascii="Cambria Math" w:hAnsi="Cambria Math" w:cs="Times New Roman"/>
            <w:sz w:val="24"/>
            <w:szCs w:val="24"/>
          </w:rPr>
          <m:t>α</m:t>
        </m:r>
      </m:oMath>
      <w:r>
        <w:rPr>
          <w:rFonts w:ascii="Times New Roman" w:hAnsi="Times New Roman" w:cs="Times New Roman"/>
          <w:sz w:val="24"/>
          <w:szCs w:val="24"/>
        </w:rPr>
        <w:t xml:space="preserve"> (indeed, species were initially chosen to be similar in size</w:t>
      </w:r>
      <w:del w:id="32" w:author="Samraat" w:date="2017-05-19T10:04:00Z">
        <w:r w:rsidDel="003945B8">
          <w:rPr>
            <w:rFonts w:ascii="Times New Roman" w:hAnsi="Times New Roman" w:cs="Times New Roman"/>
            <w:sz w:val="24"/>
            <w:szCs w:val="24"/>
          </w:rPr>
          <w:delText>);</w:delText>
        </w:r>
        <w:r w:rsidRPr="00F84D2B" w:rsidDel="003945B8">
          <w:rPr>
            <w:rFonts w:ascii="Times New Roman" w:hAnsi="Times New Roman" w:cs="Times New Roman"/>
            <w:sz w:val="24"/>
            <w:szCs w:val="24"/>
          </w:rPr>
          <w:delText xml:space="preserve"> </w:delText>
        </w:r>
      </w:del>
      <w:ins w:id="33" w:author="Samraat" w:date="2017-05-19T10:04:00Z">
        <w:r w:rsidR="003945B8">
          <w:rPr>
            <w:rFonts w:ascii="Times New Roman" w:hAnsi="Times New Roman" w:cs="Times New Roman"/>
            <w:sz w:val="24"/>
            <w:szCs w:val="24"/>
          </w:rPr>
          <w:t xml:space="preserve">). </w:t>
        </w:r>
        <w:commentRangeEnd w:id="29"/>
        <w:r w:rsidR="003945B8">
          <w:rPr>
            <w:rStyle w:val="CommentReference"/>
          </w:rPr>
          <w:commentReference w:id="29"/>
        </w:r>
        <w:r w:rsidR="003945B8">
          <w:rPr>
            <w:rFonts w:ascii="Times New Roman" w:hAnsi="Times New Roman" w:cs="Times New Roman"/>
            <w:sz w:val="24"/>
            <w:szCs w:val="24"/>
          </w:rPr>
          <w:t xml:space="preserve">Therefore, </w:t>
        </w:r>
      </w:ins>
      <w:ins w:id="34" w:author="Samraat" w:date="2017-05-19T10:05:00Z">
        <w:r w:rsidR="001F4FF2">
          <w:rPr>
            <w:rFonts w:ascii="Times New Roman" w:hAnsi="Times New Roman" w:cs="Times New Roman"/>
            <w:sz w:val="24"/>
            <w:szCs w:val="24"/>
          </w:rPr>
          <w:t>the</w:t>
        </w:r>
      </w:ins>
      <w:ins w:id="35" w:author="Samraat" w:date="2017-05-19T10:04:00Z">
        <w:r w:rsidR="003945B8" w:rsidRPr="00F84D2B">
          <w:rPr>
            <w:rFonts w:ascii="Times New Roman" w:hAnsi="Times New Roman" w:cs="Times New Roman"/>
            <w:sz w:val="24"/>
            <w:szCs w:val="24"/>
          </w:rPr>
          <w:t xml:space="preserve"> </w:t>
        </w:r>
      </w:ins>
      <w:r w:rsidRPr="00F84D2B">
        <w:rPr>
          <w:rFonts w:ascii="Times New Roman" w:hAnsi="Times New Roman" w:cs="Times New Roman"/>
          <w:sz w:val="24"/>
          <w:szCs w:val="24"/>
        </w:rPr>
        <w:t xml:space="preserve">results </w:t>
      </w:r>
      <w:ins w:id="36" w:author="Samraat" w:date="2017-05-19T10:05:00Z">
        <w:r w:rsidR="001F4FF2">
          <w:rPr>
            <w:rFonts w:ascii="Times New Roman" w:hAnsi="Times New Roman" w:cs="Times New Roman"/>
            <w:sz w:val="24"/>
            <w:szCs w:val="24"/>
          </w:rPr>
          <w:t xml:space="preserve">here </w:t>
        </w:r>
      </w:ins>
      <w:r w:rsidRPr="00F84D2B">
        <w:rPr>
          <w:rFonts w:ascii="Times New Roman" w:hAnsi="Times New Roman" w:cs="Times New Roman"/>
          <w:sz w:val="24"/>
          <w:szCs w:val="24"/>
        </w:rPr>
        <w:t xml:space="preserve">are presented </w:t>
      </w:r>
      <w:r>
        <w:rPr>
          <w:rFonts w:ascii="Times New Roman" w:hAnsi="Times New Roman" w:cs="Times New Roman"/>
          <w:sz w:val="24"/>
          <w:szCs w:val="24"/>
        </w:rPr>
        <w:t>for a</w:t>
      </w:r>
      <w:r w:rsidRPr="00F84D2B">
        <w:rPr>
          <w:rFonts w:ascii="Times New Roman" w:hAnsi="Times New Roman" w:cs="Times New Roman"/>
          <w:sz w:val="24"/>
          <w:szCs w:val="24"/>
        </w:rPr>
        <w:t xml:space="preserve"> </w:t>
      </w:r>
      <w:commentRangeStart w:id="37"/>
      <w:proofErr w:type="gramStart"/>
      <w:r>
        <w:rPr>
          <w:rFonts w:ascii="Times New Roman" w:hAnsi="Times New Roman" w:cs="Times New Roman"/>
          <w:sz w:val="24"/>
          <w:szCs w:val="24"/>
        </w:rPr>
        <w:t xml:space="preserve">constant </w:t>
      </w:r>
      <m:oMath>
        <w:proofErr w:type="gramEnd"/>
        <m:r>
          <w:rPr>
            <w:rFonts w:ascii="Cambria Math" w:hAnsi="Cambria Math" w:cs="Times New Roman"/>
            <w:sz w:val="24"/>
            <w:szCs w:val="24"/>
          </w:rPr>
          <m:t>α=</m:t>
        </m:r>
        <m:sSup>
          <m:sSupPr>
            <m:ctrlPr>
              <w:rPr>
                <w:rFonts w:ascii="Cambria Math" w:hAnsi="Cambria Math" w:cs="Times New Roman"/>
                <w:i/>
                <w:sz w:val="24"/>
                <w:szCs w:val="24"/>
              </w:rPr>
            </m:ctrlPr>
          </m:sSupPr>
          <m:e>
            <m:r>
              <w:rPr>
                <w:rFonts w:ascii="Cambria Math" w:hAnsi="Cambria Math" w:cs="Times New Roman"/>
                <w:sz w:val="24"/>
                <w:szCs w:val="24"/>
              </w:rPr>
              <m:t>1∙10</m:t>
            </m:r>
          </m:e>
          <m:sup>
            <m:r>
              <w:rPr>
                <w:rFonts w:ascii="Cambria Math" w:hAnsi="Cambria Math" w:cs="Times New Roman"/>
                <w:sz w:val="24"/>
                <w:szCs w:val="24"/>
              </w:rPr>
              <m:t>-4</m:t>
            </m:r>
          </m:sup>
        </m:sSup>
      </m:oMath>
      <w:r w:rsidRPr="00F84D2B">
        <w:rPr>
          <w:rFonts w:ascii="Times New Roman" w:hAnsi="Times New Roman" w:cs="Times New Roman"/>
          <w:sz w:val="24"/>
          <w:szCs w:val="24"/>
        </w:rPr>
        <w:t>.</w:t>
      </w:r>
      <w:r>
        <w:rPr>
          <w:rFonts w:ascii="Times New Roman" w:hAnsi="Times New Roman" w:cs="Times New Roman"/>
          <w:sz w:val="24"/>
          <w:szCs w:val="24"/>
        </w:rPr>
        <w:t xml:space="preserve"> </w:t>
      </w:r>
      <w:commentRangeEnd w:id="37"/>
      <w:r w:rsidR="001F4FF2">
        <w:rPr>
          <w:rStyle w:val="CommentReference"/>
        </w:rPr>
        <w:commentReference w:id="37"/>
      </w:r>
      <w:r>
        <w:rPr>
          <w:rFonts w:ascii="Times New Roman" w:hAnsi="Times New Roman" w:cs="Times New Roman"/>
          <w:sz w:val="24"/>
          <w:szCs w:val="24"/>
        </w:rPr>
        <w:t xml:space="preserve">If the model were to predict correctly competitive outcomes, it would show that mismatches between traits have a great importance for species competition. Conversely, if the predictive power was low, it could suggest that mismatches in nutrient physiology </w:t>
      </w:r>
      <w:ins w:id="38" w:author="Samraat" w:date="2017-05-19T10:05:00Z">
        <w:r w:rsidR="006B02B1">
          <w:rPr>
            <w:rFonts w:ascii="Times New Roman" w:hAnsi="Times New Roman" w:cs="Times New Roman"/>
            <w:sz w:val="24"/>
            <w:szCs w:val="24"/>
          </w:rPr>
          <w:t xml:space="preserve">alone </w:t>
        </w:r>
      </w:ins>
      <w:r>
        <w:rPr>
          <w:rFonts w:ascii="Times New Roman" w:hAnsi="Times New Roman" w:cs="Times New Roman"/>
          <w:sz w:val="24"/>
          <w:szCs w:val="24"/>
        </w:rPr>
        <w:t xml:space="preserve">are not the most important driver of the competition, and </w:t>
      </w:r>
      <w:proofErr w:type="gramStart"/>
      <w:r>
        <w:rPr>
          <w:rFonts w:ascii="Times New Roman" w:hAnsi="Times New Roman" w:cs="Times New Roman"/>
          <w:sz w:val="24"/>
          <w:szCs w:val="24"/>
        </w:rPr>
        <w:t>that other factors</w:t>
      </w:r>
      <w:proofErr w:type="gramEnd"/>
      <w:ins w:id="39" w:author="Samraat" w:date="2017-05-19T10:06:00Z">
        <w:r w:rsidR="00DC6D94">
          <w:rPr>
            <w:rFonts w:ascii="Times New Roman" w:hAnsi="Times New Roman" w:cs="Times New Roman"/>
            <w:sz w:val="24"/>
            <w:szCs w:val="24"/>
          </w:rPr>
          <w:t>, and more complex models that include factors</w:t>
        </w:r>
      </w:ins>
      <w:del w:id="40" w:author="Samraat" w:date="2017-05-19T10:06:00Z">
        <w:r w:rsidDel="00DC6D94">
          <w:rPr>
            <w:rFonts w:ascii="Times New Roman" w:hAnsi="Times New Roman" w:cs="Times New Roman"/>
            <w:sz w:val="24"/>
            <w:szCs w:val="24"/>
          </w:rPr>
          <w:delText>,</w:delText>
        </w:r>
      </w:del>
      <w:r>
        <w:rPr>
          <w:rFonts w:ascii="Times New Roman" w:hAnsi="Times New Roman" w:cs="Times New Roman"/>
          <w:sz w:val="24"/>
          <w:szCs w:val="24"/>
        </w:rPr>
        <w:t xml:space="preserve"> such as interspecific interference</w:t>
      </w:r>
      <w:ins w:id="41" w:author="Samraat" w:date="2017-05-19T10:06:00Z">
        <w:r w:rsidR="00DC6D94">
          <w:rPr>
            <w:rFonts w:ascii="Times New Roman" w:hAnsi="Times New Roman" w:cs="Times New Roman"/>
            <w:sz w:val="24"/>
            <w:szCs w:val="24"/>
          </w:rPr>
          <w:t xml:space="preserve"> and density dependent </w:t>
        </w:r>
        <w:r w:rsidR="009D4A75">
          <w:rPr>
            <w:rFonts w:ascii="Times New Roman" w:hAnsi="Times New Roman" w:cs="Times New Roman"/>
            <w:sz w:val="24"/>
            <w:szCs w:val="24"/>
          </w:rPr>
          <w:t>g</w:t>
        </w:r>
        <w:r w:rsidR="00DC6D94">
          <w:rPr>
            <w:rFonts w:ascii="Times New Roman" w:hAnsi="Times New Roman" w:cs="Times New Roman"/>
            <w:sz w:val="24"/>
            <w:szCs w:val="24"/>
          </w:rPr>
          <w:t>rowth</w:t>
        </w:r>
      </w:ins>
      <w:del w:id="42" w:author="Samraat" w:date="2017-05-19T10:06:00Z">
        <w:r w:rsidDel="009D4A75">
          <w:rPr>
            <w:rFonts w:ascii="Times New Roman" w:hAnsi="Times New Roman" w:cs="Times New Roman"/>
            <w:sz w:val="24"/>
            <w:szCs w:val="24"/>
          </w:rPr>
          <w:delText>,</w:delText>
        </w:r>
      </w:del>
      <w:r>
        <w:rPr>
          <w:rFonts w:ascii="Times New Roman" w:hAnsi="Times New Roman" w:cs="Times New Roman"/>
          <w:sz w:val="24"/>
          <w:szCs w:val="24"/>
        </w:rPr>
        <w:t xml:space="preserve"> need to be taken into account.</w:t>
      </w:r>
    </w:p>
    <w:p w:rsidR="00AB33EC" w:rsidRPr="00AB33EC" w:rsidDel="00BE1BE0" w:rsidRDefault="00AB33EC" w:rsidP="00CE7186">
      <w:pPr>
        <w:rPr>
          <w:del w:id="43" w:author="Samraat" w:date="2017-05-19T10:06:00Z"/>
        </w:rPr>
      </w:pPr>
    </w:p>
    <w:p w:rsidR="00756992" w:rsidRDefault="00D46E49">
      <w:pPr>
        <w:pStyle w:val="Heading2"/>
        <w:spacing w:line="240" w:lineRule="auto"/>
      </w:pPr>
      <w:r w:rsidRPr="00D4078D">
        <w:t>Species and culture conditions</w:t>
      </w:r>
    </w:p>
    <w:p w:rsidR="00756992" w:rsidRDefault="00D46E49">
      <w:pPr>
        <w:spacing w:line="240" w:lineRule="auto"/>
        <w:jc w:val="both"/>
        <w:rPr>
          <w:rFonts w:ascii="Times New Roman" w:hAnsi="Times New Roman" w:cs="Times New Roman"/>
          <w:sz w:val="24"/>
          <w:szCs w:val="24"/>
        </w:rPr>
      </w:pPr>
      <w:r w:rsidRPr="00D46E49">
        <w:rPr>
          <w:rFonts w:ascii="Times New Roman" w:hAnsi="Times New Roman" w:cs="Times New Roman"/>
          <w:sz w:val="24"/>
          <w:szCs w:val="24"/>
        </w:rPr>
        <w:t xml:space="preserve">The experiment was </w:t>
      </w:r>
      <w:r w:rsidR="00CE1537">
        <w:rPr>
          <w:rFonts w:ascii="Times New Roman" w:hAnsi="Times New Roman" w:cs="Times New Roman"/>
          <w:sz w:val="24"/>
          <w:szCs w:val="24"/>
        </w:rPr>
        <w:t>conducted with</w:t>
      </w:r>
      <w:r w:rsidRPr="00D46E49">
        <w:rPr>
          <w:rFonts w:ascii="Times New Roman" w:hAnsi="Times New Roman" w:cs="Times New Roman"/>
          <w:sz w:val="24"/>
          <w:szCs w:val="24"/>
        </w:rPr>
        <w:t xml:space="preserve"> six species of freshwater </w:t>
      </w:r>
      <w:r w:rsidR="00CE1537">
        <w:rPr>
          <w:rFonts w:ascii="Times New Roman" w:hAnsi="Times New Roman" w:cs="Times New Roman"/>
          <w:sz w:val="24"/>
          <w:szCs w:val="24"/>
        </w:rPr>
        <w:t xml:space="preserve">green </w:t>
      </w:r>
      <w:r w:rsidRPr="00D46E49">
        <w:rPr>
          <w:rFonts w:ascii="Times New Roman" w:hAnsi="Times New Roman" w:cs="Times New Roman"/>
          <w:sz w:val="24"/>
          <w:szCs w:val="24"/>
        </w:rPr>
        <w:t>algae</w:t>
      </w:r>
      <w:r w:rsidR="00CE1537">
        <w:rPr>
          <w:rFonts w:ascii="Times New Roman" w:hAnsi="Times New Roman" w:cs="Times New Roman"/>
          <w:sz w:val="24"/>
          <w:szCs w:val="24"/>
        </w:rPr>
        <w:t xml:space="preserve"> that are known to naturally co-occur</w:t>
      </w:r>
      <w:r w:rsidRPr="00D46E49">
        <w:rPr>
          <w:rFonts w:ascii="Times New Roman" w:hAnsi="Times New Roman" w:cs="Times New Roman"/>
          <w:sz w:val="24"/>
          <w:szCs w:val="24"/>
        </w:rPr>
        <w:t xml:space="preserve">, </w:t>
      </w:r>
      <w:r w:rsidRPr="00D46E49">
        <w:rPr>
          <w:rFonts w:ascii="Times New Roman" w:hAnsi="Times New Roman" w:cs="Times New Roman"/>
          <w:i/>
          <w:sz w:val="24"/>
          <w:szCs w:val="24"/>
        </w:rPr>
        <w:t xml:space="preserve">Ankistrodesmus </w:t>
      </w:r>
      <w:proofErr w:type="spellStart"/>
      <w:r w:rsidRPr="00D46E49">
        <w:rPr>
          <w:rFonts w:ascii="Times New Roman" w:hAnsi="Times New Roman" w:cs="Times New Roman"/>
          <w:i/>
          <w:sz w:val="24"/>
          <w:szCs w:val="24"/>
        </w:rPr>
        <w:t>nannoselene</w:t>
      </w:r>
      <w:proofErr w:type="spellEnd"/>
      <w:r w:rsidRPr="00D46E49">
        <w:rPr>
          <w:rFonts w:ascii="Times New Roman" w:hAnsi="Times New Roman" w:cs="Times New Roman"/>
          <w:i/>
          <w:sz w:val="24"/>
          <w:szCs w:val="24"/>
        </w:rPr>
        <w:t xml:space="preserve">, </w:t>
      </w:r>
      <w:proofErr w:type="spellStart"/>
      <w:r w:rsidRPr="00D46E49">
        <w:rPr>
          <w:rFonts w:ascii="Times New Roman" w:hAnsi="Times New Roman" w:cs="Times New Roman"/>
          <w:i/>
          <w:sz w:val="24"/>
          <w:szCs w:val="24"/>
        </w:rPr>
        <w:t>Chlamydomonas</w:t>
      </w:r>
      <w:proofErr w:type="spellEnd"/>
      <w:r w:rsidRPr="00D46E49">
        <w:rPr>
          <w:rFonts w:ascii="Times New Roman" w:hAnsi="Times New Roman" w:cs="Times New Roman"/>
          <w:i/>
          <w:sz w:val="24"/>
          <w:szCs w:val="24"/>
        </w:rPr>
        <w:t xml:space="preserve"> </w:t>
      </w:r>
      <w:proofErr w:type="spellStart"/>
      <w:r w:rsidRPr="00D46E49">
        <w:rPr>
          <w:rFonts w:ascii="Times New Roman" w:hAnsi="Times New Roman" w:cs="Times New Roman"/>
          <w:i/>
          <w:sz w:val="24"/>
          <w:szCs w:val="24"/>
        </w:rPr>
        <w:t>moewusii</w:t>
      </w:r>
      <w:proofErr w:type="spellEnd"/>
      <w:r w:rsidRPr="00D46E49">
        <w:rPr>
          <w:rFonts w:ascii="Times New Roman" w:hAnsi="Times New Roman" w:cs="Times New Roman"/>
          <w:i/>
          <w:sz w:val="24"/>
          <w:szCs w:val="24"/>
        </w:rPr>
        <w:t xml:space="preserve">, Chlorella </w:t>
      </w:r>
      <w:proofErr w:type="spellStart"/>
      <w:r w:rsidRPr="00D46E49">
        <w:rPr>
          <w:rFonts w:ascii="Times New Roman" w:hAnsi="Times New Roman" w:cs="Times New Roman"/>
          <w:i/>
          <w:sz w:val="24"/>
          <w:szCs w:val="24"/>
        </w:rPr>
        <w:t>sorokiniana</w:t>
      </w:r>
      <w:proofErr w:type="spellEnd"/>
      <w:r w:rsidRPr="00D46E49">
        <w:rPr>
          <w:rFonts w:ascii="Times New Roman" w:hAnsi="Times New Roman" w:cs="Times New Roman"/>
          <w:i/>
          <w:sz w:val="24"/>
          <w:szCs w:val="24"/>
        </w:rPr>
        <w:t xml:space="preserve">, </w:t>
      </w:r>
      <w:proofErr w:type="spellStart"/>
      <w:r w:rsidRPr="00D46E49">
        <w:rPr>
          <w:rFonts w:ascii="Times New Roman" w:hAnsi="Times New Roman" w:cs="Times New Roman"/>
          <w:i/>
          <w:sz w:val="24"/>
          <w:szCs w:val="24"/>
        </w:rPr>
        <w:t>Monoraphidium</w:t>
      </w:r>
      <w:proofErr w:type="spellEnd"/>
      <w:r w:rsidRPr="00D46E49">
        <w:rPr>
          <w:rFonts w:ascii="Times New Roman" w:hAnsi="Times New Roman" w:cs="Times New Roman"/>
          <w:i/>
          <w:sz w:val="24"/>
          <w:szCs w:val="24"/>
        </w:rPr>
        <w:t xml:space="preserve"> </w:t>
      </w:r>
      <w:proofErr w:type="spellStart"/>
      <w:r w:rsidRPr="00D46E49">
        <w:rPr>
          <w:rFonts w:ascii="Times New Roman" w:hAnsi="Times New Roman" w:cs="Times New Roman"/>
          <w:i/>
          <w:sz w:val="24"/>
          <w:szCs w:val="24"/>
        </w:rPr>
        <w:t>minutum</w:t>
      </w:r>
      <w:proofErr w:type="spellEnd"/>
      <w:r w:rsidRPr="00D46E49">
        <w:rPr>
          <w:rFonts w:ascii="Times New Roman" w:hAnsi="Times New Roman" w:cs="Times New Roman"/>
          <w:i/>
          <w:sz w:val="24"/>
          <w:szCs w:val="24"/>
        </w:rPr>
        <w:t xml:space="preserve">, Scenedesmus obliquus </w:t>
      </w:r>
      <w:r w:rsidRPr="00D46E49">
        <w:rPr>
          <w:rFonts w:ascii="Times New Roman" w:hAnsi="Times New Roman" w:cs="Times New Roman"/>
          <w:sz w:val="24"/>
          <w:szCs w:val="24"/>
        </w:rPr>
        <w:t>and</w:t>
      </w:r>
      <w:r w:rsidRPr="00D46E49">
        <w:rPr>
          <w:rFonts w:ascii="Times New Roman" w:hAnsi="Times New Roman" w:cs="Times New Roman"/>
          <w:i/>
          <w:sz w:val="24"/>
          <w:szCs w:val="24"/>
        </w:rPr>
        <w:t xml:space="preserve"> Selenastrum </w:t>
      </w:r>
      <w:proofErr w:type="spellStart"/>
      <w:r w:rsidRPr="00D46E49">
        <w:rPr>
          <w:rFonts w:ascii="Times New Roman" w:hAnsi="Times New Roman" w:cs="Times New Roman"/>
          <w:i/>
          <w:sz w:val="24"/>
          <w:szCs w:val="24"/>
        </w:rPr>
        <w:t>capricornutum</w:t>
      </w:r>
      <w:proofErr w:type="spellEnd"/>
      <w:r w:rsidRPr="00D46E49">
        <w:rPr>
          <w:rFonts w:ascii="Times New Roman" w:hAnsi="Times New Roman" w:cs="Times New Roman"/>
          <w:sz w:val="24"/>
          <w:szCs w:val="24"/>
        </w:rPr>
        <w:t xml:space="preserve"> </w:t>
      </w:r>
      <w:r w:rsidR="00D33637" w:rsidRPr="00D46E49">
        <w:rPr>
          <w:rFonts w:ascii="Times New Roman" w:hAnsi="Times New Roman" w:cs="Times New Roman"/>
          <w:sz w:val="24"/>
          <w:szCs w:val="24"/>
        </w:rPr>
        <w:fldChar w:fldCharType="begin"/>
      </w:r>
      <w:r w:rsidRPr="00D46E49">
        <w:rPr>
          <w:rFonts w:ascii="Times New Roman" w:hAnsi="Times New Roman" w:cs="Times New Roman"/>
          <w:sz w:val="24"/>
          <w:szCs w:val="24"/>
        </w:rPr>
        <w:instrText xml:space="preserve"> ADDIN ZOTERO_ITEM CSL_CITATION {"citationID":"1qiap7isa3","properties":{"formattedCitation":"{\\rtf (Fritschie {\\i{}et al.} 2014)}","plainCitation":"(Fritschie et al. 2014)"},"citationItems":[{"id":4286,"uris":["http://zotero.org/users/718951/items/QSGEFK78"],"uri":["http://zotero.org/users/718951/items/QSGEFK78"],"itemData":{"id":4286,"type":"article-journal","title":"Evolutionary history and the strength of species interactions: testing the phylogenetic limiting similarity hypothesis","container-title":"Ecology","page":"1407-1417","volume":"95","issue":"5","source":"CrossRef","abstract":"A longstanding concept in community ecology is that closely related species compete more strongly than distant relatives. Ecologists have invoked this “limiting similarity hypothesis” to explain patterns in the structure and function of biological communities and to inform conservation, restoration, and invasive-species management. However, few studies have empirically tested the validity of the limiting similarity hypothesis. Here we report the results of a laboratory microcosm experiment in which we used a model system of 23 common, co-occurring North American freshwater green algae to quantify the strength of 216 pairwise species' interactions (the difference in population density when grown alone vs. in the presence of another species) along a manipulated gradient of evolutionary relatedness (phylogenetic distance, as the sum of branch lengths separating species on a molecular phylogeny). Interspecific interactions varied widely in these bicultures of phytoplankton, ranging from strong competition (ratio of relative yield in polyculture vs.  monoculture </w:instrText>
      </w:r>
      <w:r w:rsidRPr="00D46E49">
        <w:rPr>
          <w:rFonts w:ascii="Cambria Math" w:hAnsi="Cambria Math" w:cs="Cambria Math"/>
          <w:sz w:val="24"/>
          <w:szCs w:val="24"/>
        </w:rPr>
        <w:instrText>≪</w:instrText>
      </w:r>
      <w:r w:rsidRPr="00D46E49">
        <w:rPr>
          <w:rFonts w:ascii="Times New Roman" w:hAnsi="Times New Roman" w:cs="Times New Roman"/>
          <w:sz w:val="24"/>
          <w:szCs w:val="24"/>
        </w:rPr>
        <w:instrText xml:space="preserve"> 1) to moderate facilitation (relative yield &gt;1). Yet, we found no evidence that the strength of species' interactions was influenced by their evolutionary relatedness. There was no relationship between phylogenetic distance and the average, minimum (inferior competitor), nor maximum (superior competitor) interaction strength across all biculture communities (respectively, P = 0.19, P = 0.17, P = 0.14; N = 428). When we examined each individual species, only 17% of individual species' interactions strengths varied as a function of phylogenetic distance, and none of these relationships remained significant after Bonferoni correction for multiple tests (N = 23). Last, when we grouped interactions into five qualitatively different types, the frequency of these types was not related to phylogenetic distance among species pairs (F4, 422 = 1.63, P = 0.15). Our empirical study adds to several others that suggest the biological underpinnings of competition may not be evolutionarily conserved, and thus, ecologists may need to re-evaluate the previously assumed generality of the limiting similarity hypothesis","DOI":"10.1890/13-0986.1","ISSN":"0012-9658","shortTitle":"Evolutionary history and the strength of species interactions","language":"en","author":[{"family":"Fritschie","given":"Keith J."},{"family":"Cardinale","given":"Bradley J."},{"family":"Alexandrou","given":"Markos A."},{"family":"Oakley","given":"Todd H."}],"issued":{"date-parts":[["2014",5]]}}}],"schema":"https://github.com/citation-style-language/schema/raw/master/csl-citation.json"} </w:instrText>
      </w:r>
      <w:r w:rsidR="00D33637" w:rsidRPr="00D46E49">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w:t>
      </w:r>
      <w:proofErr w:type="spellStart"/>
      <w:r w:rsidR="002A0AA5" w:rsidRPr="002A0AA5">
        <w:rPr>
          <w:rFonts w:ascii="Times New Roman" w:hAnsi="Times New Roman" w:cs="Times New Roman"/>
          <w:sz w:val="24"/>
          <w:szCs w:val="24"/>
        </w:rPr>
        <w:t>Fritschie</w:t>
      </w:r>
      <w:proofErr w:type="spellEnd"/>
      <w:r w:rsidR="002A0AA5" w:rsidRPr="002A0AA5">
        <w:rPr>
          <w:rFonts w:ascii="Times New Roman" w:hAnsi="Times New Roman" w:cs="Times New Roman"/>
          <w:sz w:val="24"/>
          <w:szCs w:val="24"/>
        </w:rPr>
        <w:t xml:space="preserve">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2014)</w:t>
      </w:r>
      <w:r w:rsidR="00D33637" w:rsidRPr="00D46E49">
        <w:rPr>
          <w:rFonts w:ascii="Times New Roman" w:hAnsi="Times New Roman" w:cs="Times New Roman"/>
          <w:sz w:val="24"/>
          <w:szCs w:val="24"/>
        </w:rPr>
        <w:fldChar w:fldCharType="end"/>
      </w:r>
      <w:r w:rsidRPr="00D46E49">
        <w:rPr>
          <w:rFonts w:ascii="Times New Roman" w:hAnsi="Times New Roman" w:cs="Times New Roman"/>
          <w:sz w:val="24"/>
          <w:szCs w:val="24"/>
        </w:rPr>
        <w:t>. We</w:t>
      </w:r>
      <w:r w:rsidR="00795339">
        <w:rPr>
          <w:rFonts w:ascii="Times New Roman" w:hAnsi="Times New Roman" w:cs="Times New Roman"/>
          <w:sz w:val="24"/>
          <w:szCs w:val="24"/>
        </w:rPr>
        <w:t xml:space="preserve"> chose </w:t>
      </w:r>
      <w:r w:rsidR="00CE1537">
        <w:rPr>
          <w:rFonts w:ascii="Times New Roman" w:hAnsi="Times New Roman" w:cs="Times New Roman"/>
          <w:sz w:val="24"/>
          <w:szCs w:val="24"/>
        </w:rPr>
        <w:t xml:space="preserve">these </w:t>
      </w:r>
      <w:r w:rsidR="00795339">
        <w:rPr>
          <w:rFonts w:ascii="Times New Roman" w:hAnsi="Times New Roman" w:cs="Times New Roman"/>
          <w:sz w:val="24"/>
          <w:szCs w:val="24"/>
        </w:rPr>
        <w:t xml:space="preserve">6 species </w:t>
      </w:r>
      <w:r w:rsidR="00CE1537">
        <w:rPr>
          <w:rFonts w:ascii="Times New Roman" w:hAnsi="Times New Roman" w:cs="Times New Roman"/>
          <w:sz w:val="24"/>
          <w:szCs w:val="24"/>
        </w:rPr>
        <w:t>because (</w:t>
      </w:r>
      <w:proofErr w:type="spellStart"/>
      <w:r w:rsidR="00CE1537">
        <w:rPr>
          <w:rFonts w:ascii="Times New Roman" w:hAnsi="Times New Roman" w:cs="Times New Roman"/>
          <w:sz w:val="24"/>
          <w:szCs w:val="24"/>
        </w:rPr>
        <w:t>i</w:t>
      </w:r>
      <w:proofErr w:type="spellEnd"/>
      <w:r w:rsidR="00CE1537">
        <w:rPr>
          <w:rFonts w:ascii="Times New Roman" w:hAnsi="Times New Roman" w:cs="Times New Roman"/>
          <w:sz w:val="24"/>
          <w:szCs w:val="24"/>
        </w:rPr>
        <w:t xml:space="preserve">) they are similar </w:t>
      </w:r>
      <w:r w:rsidRPr="00D46E49">
        <w:rPr>
          <w:rFonts w:ascii="Times New Roman" w:hAnsi="Times New Roman" w:cs="Times New Roman"/>
          <w:sz w:val="24"/>
          <w:szCs w:val="24"/>
        </w:rPr>
        <w:t>cell size</w:t>
      </w:r>
      <w:r w:rsidR="009E410F">
        <w:rPr>
          <w:rFonts w:ascii="Times New Roman" w:hAnsi="Times New Roman" w:cs="Times New Roman"/>
          <w:sz w:val="24"/>
          <w:szCs w:val="24"/>
        </w:rPr>
        <w:t xml:space="preserve"> and (ii) can be cultured on the same media (e.g. </w:t>
      </w:r>
      <w:r w:rsidR="009E410F" w:rsidRPr="00D46E49">
        <w:rPr>
          <w:rFonts w:ascii="Times New Roman" w:hAnsi="Times New Roman" w:cs="Times New Roman"/>
          <w:sz w:val="24"/>
          <w:szCs w:val="24"/>
        </w:rPr>
        <w:t xml:space="preserve">standard COMBO culture medium without animal trace elements </w:t>
      </w:r>
      <w:r w:rsidR="00D33637" w:rsidRPr="00D46E49">
        <w:rPr>
          <w:rFonts w:ascii="Times New Roman" w:hAnsi="Times New Roman" w:cs="Times New Roman"/>
          <w:sz w:val="24"/>
          <w:szCs w:val="24"/>
        </w:rPr>
        <w:fldChar w:fldCharType="begin"/>
      </w:r>
      <w:r w:rsidR="009E410F" w:rsidRPr="00D46E49">
        <w:rPr>
          <w:rFonts w:ascii="Times New Roman" w:hAnsi="Times New Roman" w:cs="Times New Roman"/>
          <w:sz w:val="24"/>
          <w:szCs w:val="24"/>
        </w:rPr>
        <w:instrText xml:space="preserve"> ADDIN ZOTERO_ITEM CSL_CITATION {"citationID":"1grh9qpndl","properties":{"formattedCitation":"{\\rtf (Kilham {\\i{}et al.} 1998)}","plainCitation":"(Kilham et al. 1998)"},"citationItems":[{"id":5495,"uris":["http://zotero.org/users/718951/items/EE6BW52D"],"uri":["http://zotero.org/users/718951/items/EE6BW52D"],"itemData":{"id":5495,"type":"article-journal","title":"COMBO: a defined freshwater culture medium for algae and zooplankton","container-title":"Hydrobiologia","page":"147-159","volume":"377","issue":"1-3","source":"link.springer.com","abstract":"In order to conduct experiments on interactions between animals and food organisms, it is necessary to develop a medium that adequately supports the growth of both algae and zooplankton without the need to alter the medium to accommodate either the algae or the animals. We devised a freshwater medium, named COMBO, that supports excellent growth of both algae and zooplankton. Two types of algae, Ankistrodesmus falcatus and Stephanodiscus hantzschii, were reared in COMBO and their growth rates were not significantly different from those of algae grown in a reference medium (WC). One of these algae, A. falcatus, was then fed to a cladoceran, Daphnia pulicaria, which was also cultured in COMBO, and the resulting fecundities of D. pulicaria were compared to those of animals reared in natural surface water. We also determined whether the value of COMBO as a medium for D. pulicaria was affected by modifications in nitrogen or phosphorus concentration to evaluate whether the new medium will be useful in nutritional research. Lowering the N or P content of COMBO did not affect the reproductive performance of D. pulicaria. Other researchers have also reported excellent growth and reproduction by numerous algae and zooplankton reared in COMBO. Our results suggest that COMBO is an effective artificial, defined culture medium capable of supporting robust growth and reproduction of both freshwater algae and zooplankton.","DOI":"10.1023/A:1003231628456","ISSN":"0018-8158, 1573-5117","shortTitle":"COMBO","journalAbbreviation":"Hydrobiologia","language":"en","author":[{"family":"Kilham","given":"Susan S."},{"family":"Kreeger","given":"Daniel A."},{"family":"Lynn","given":"Scott G."},{"family":"Goulden","given":"Clyde E."},{"family":"Herrera","given":"Lazaro"}],"issued":{"date-parts":[["1998",7]]}}}],"schema":"https://github.com/citation-style-language/schema/raw/master/csl-citation.json"} </w:instrText>
      </w:r>
      <w:r w:rsidR="00D33637" w:rsidRPr="00D46E49">
        <w:rPr>
          <w:rFonts w:ascii="Times New Roman" w:hAnsi="Times New Roman" w:cs="Times New Roman"/>
          <w:sz w:val="24"/>
          <w:szCs w:val="24"/>
        </w:rPr>
        <w:fldChar w:fldCharType="separate"/>
      </w:r>
      <w:r w:rsidR="009E410F" w:rsidRPr="002A0AA5">
        <w:rPr>
          <w:rFonts w:ascii="Times New Roman" w:hAnsi="Times New Roman" w:cs="Times New Roman"/>
          <w:sz w:val="24"/>
          <w:szCs w:val="24"/>
        </w:rPr>
        <w:t xml:space="preserve">(Kilham </w:t>
      </w:r>
      <w:r w:rsidR="009E410F" w:rsidRPr="002A0AA5">
        <w:rPr>
          <w:rFonts w:ascii="Times New Roman" w:hAnsi="Times New Roman" w:cs="Times New Roman"/>
          <w:i/>
          <w:iCs/>
          <w:sz w:val="24"/>
          <w:szCs w:val="24"/>
        </w:rPr>
        <w:t>et al.</w:t>
      </w:r>
      <w:r w:rsidR="009E410F" w:rsidRPr="002A0AA5">
        <w:rPr>
          <w:rFonts w:ascii="Times New Roman" w:hAnsi="Times New Roman" w:cs="Times New Roman"/>
          <w:sz w:val="24"/>
          <w:szCs w:val="24"/>
        </w:rPr>
        <w:t xml:space="preserve"> 1998)</w:t>
      </w:r>
      <w:r w:rsidR="00D33637" w:rsidRPr="00D46E49">
        <w:rPr>
          <w:rFonts w:ascii="Times New Roman" w:hAnsi="Times New Roman" w:cs="Times New Roman"/>
          <w:sz w:val="24"/>
          <w:szCs w:val="24"/>
        </w:rPr>
        <w:fldChar w:fldCharType="end"/>
      </w:r>
      <w:r w:rsidR="009E410F">
        <w:rPr>
          <w:rFonts w:ascii="Times New Roman" w:hAnsi="Times New Roman" w:cs="Times New Roman"/>
          <w:sz w:val="24"/>
          <w:szCs w:val="24"/>
        </w:rPr>
        <w:t xml:space="preserve">). </w:t>
      </w:r>
      <w:r w:rsidRPr="00D46E49">
        <w:rPr>
          <w:rFonts w:ascii="Times New Roman" w:hAnsi="Times New Roman" w:cs="Times New Roman"/>
          <w:sz w:val="24"/>
          <w:szCs w:val="24"/>
        </w:rPr>
        <w:t>Strains of each species were ordered in October 2015 from the Culture Collection of Algae and Protozoa (</w:t>
      </w:r>
      <w:hyperlink r:id="rId16" w:history="1">
        <w:r w:rsidRPr="00D46E49">
          <w:rPr>
            <w:rFonts w:ascii="Times New Roman" w:hAnsi="Times New Roman" w:cs="Times New Roman"/>
            <w:color w:val="0000FF" w:themeColor="hyperlink"/>
            <w:sz w:val="24"/>
            <w:szCs w:val="24"/>
            <w:u w:val="single"/>
          </w:rPr>
          <w:t>www.ccap.ac.uk</w:t>
        </w:r>
      </w:hyperlink>
      <w:r w:rsidRPr="00D46E49">
        <w:rPr>
          <w:rFonts w:ascii="Times New Roman" w:hAnsi="Times New Roman" w:cs="Times New Roman"/>
          <w:sz w:val="24"/>
          <w:szCs w:val="24"/>
        </w:rPr>
        <w:t>, see Supplementary Table 1 for detailed information about the strains). Upon arrival, species were grown on COMBO culture medium</w:t>
      </w:r>
      <w:r w:rsidR="00C9590F">
        <w:rPr>
          <w:rFonts w:ascii="Times New Roman" w:hAnsi="Times New Roman" w:cs="Times New Roman"/>
          <w:sz w:val="24"/>
          <w:szCs w:val="24"/>
        </w:rPr>
        <w:t>, and</w:t>
      </w:r>
      <w:r w:rsidRPr="00D46E49">
        <w:rPr>
          <w:rFonts w:ascii="Times New Roman" w:hAnsi="Times New Roman" w:cs="Times New Roman"/>
          <w:sz w:val="24"/>
          <w:szCs w:val="24"/>
        </w:rPr>
        <w:t xml:space="preserve"> maintained</w:t>
      </w:r>
      <w:r w:rsidR="009E410F">
        <w:rPr>
          <w:rFonts w:ascii="Times New Roman" w:hAnsi="Times New Roman" w:cs="Times New Roman"/>
          <w:sz w:val="24"/>
          <w:szCs w:val="24"/>
        </w:rPr>
        <w:t xml:space="preserve"> in semi-continuous culture</w:t>
      </w:r>
      <w:r w:rsidRPr="00D46E49">
        <w:rPr>
          <w:rFonts w:ascii="Times New Roman" w:hAnsi="Times New Roman" w:cs="Times New Roman"/>
          <w:sz w:val="24"/>
          <w:szCs w:val="24"/>
        </w:rPr>
        <w:t xml:space="preserve"> in an </w:t>
      </w:r>
      <w:proofErr w:type="spellStart"/>
      <w:r w:rsidRPr="00D46E49">
        <w:rPr>
          <w:rFonts w:ascii="Times New Roman" w:hAnsi="Times New Roman" w:cs="Times New Roman"/>
          <w:sz w:val="24"/>
          <w:szCs w:val="24"/>
        </w:rPr>
        <w:t>Aralab</w:t>
      </w:r>
      <w:proofErr w:type="spellEnd"/>
      <w:r w:rsidRPr="00D46E49">
        <w:rPr>
          <w:rFonts w:ascii="Times New Roman" w:hAnsi="Times New Roman" w:cs="Times New Roman"/>
          <w:sz w:val="24"/>
          <w:szCs w:val="24"/>
        </w:rPr>
        <w:t xml:space="preserve"> incubator at 15°C on a 12:12 light-dark cycle with a light intensity of 90 µmol</w:t>
      </w:r>
      <w:r w:rsidR="00926112">
        <w:rPr>
          <w:rFonts w:ascii="Times New Roman" w:hAnsi="Times New Roman" w:cs="Times New Roman"/>
          <w:sz w:val="24"/>
          <w:szCs w:val="24"/>
        </w:rPr>
        <w:t>·</w:t>
      </w:r>
      <w:r w:rsidRPr="00D46E49">
        <w:rPr>
          <w:rFonts w:ascii="Times New Roman" w:hAnsi="Times New Roman" w:cs="Times New Roman"/>
          <w:sz w:val="24"/>
          <w:szCs w:val="24"/>
        </w:rPr>
        <w:t>m</w:t>
      </w:r>
      <w:r w:rsidRPr="00D46E49">
        <w:rPr>
          <w:rFonts w:ascii="Times New Roman" w:hAnsi="Times New Roman" w:cs="Times New Roman"/>
          <w:sz w:val="24"/>
          <w:szCs w:val="24"/>
          <w:vertAlign w:val="superscript"/>
        </w:rPr>
        <w:t>-2</w:t>
      </w:r>
      <w:r w:rsidR="00926112">
        <w:rPr>
          <w:rFonts w:ascii="Times New Roman" w:hAnsi="Times New Roman" w:cs="Times New Roman"/>
          <w:sz w:val="24"/>
          <w:szCs w:val="24"/>
        </w:rPr>
        <w:t>·</w:t>
      </w:r>
      <w:r w:rsidRPr="00D46E49">
        <w:rPr>
          <w:rFonts w:ascii="Times New Roman" w:hAnsi="Times New Roman" w:cs="Times New Roman"/>
          <w:sz w:val="24"/>
          <w:szCs w:val="24"/>
        </w:rPr>
        <w:t>s</w:t>
      </w:r>
      <w:r w:rsidRPr="00D46E49">
        <w:rPr>
          <w:rFonts w:ascii="Times New Roman" w:hAnsi="Times New Roman" w:cs="Times New Roman"/>
          <w:sz w:val="24"/>
          <w:szCs w:val="24"/>
          <w:vertAlign w:val="superscript"/>
        </w:rPr>
        <w:t>-1</w:t>
      </w:r>
      <w:r w:rsidR="00C9590F">
        <w:rPr>
          <w:rFonts w:ascii="Times New Roman" w:hAnsi="Times New Roman" w:cs="Times New Roman"/>
          <w:sz w:val="24"/>
          <w:szCs w:val="24"/>
        </w:rPr>
        <w:t>.</w:t>
      </w:r>
    </w:p>
    <w:p w:rsidR="00CE1537" w:rsidRDefault="00CE1537">
      <w:pPr>
        <w:spacing w:line="240" w:lineRule="auto"/>
        <w:jc w:val="both"/>
        <w:rPr>
          <w:rFonts w:ascii="Times New Roman" w:hAnsi="Times New Roman" w:cs="Times New Roman"/>
          <w:sz w:val="24"/>
          <w:szCs w:val="24"/>
        </w:rPr>
      </w:pPr>
    </w:p>
    <w:p w:rsidR="00756992" w:rsidRDefault="00D46E49">
      <w:pPr>
        <w:pStyle w:val="Heading2"/>
        <w:spacing w:line="240" w:lineRule="auto"/>
      </w:pPr>
      <w:commentRangeStart w:id="44"/>
      <w:r w:rsidRPr="00D4078D">
        <w:t>Nutrient</w:t>
      </w:r>
      <w:r w:rsidR="00A824D6" w:rsidRPr="00D4078D">
        <w:t xml:space="preserve"> and </w:t>
      </w:r>
      <w:r w:rsidR="009E410F">
        <w:t>temperature</w:t>
      </w:r>
      <w:r w:rsidR="009E410F" w:rsidRPr="00D4078D">
        <w:t xml:space="preserve"> </w:t>
      </w:r>
      <w:r w:rsidRPr="00D4078D">
        <w:t>dependenc</w:t>
      </w:r>
      <w:r w:rsidR="009E410F">
        <w:t>e</w:t>
      </w:r>
      <w:r w:rsidRPr="00D4078D">
        <w:t xml:space="preserve"> of growth rate</w:t>
      </w:r>
      <w:commentRangeEnd w:id="44"/>
      <w:r w:rsidR="00AC7C3E">
        <w:rPr>
          <w:rStyle w:val="CommentReference"/>
          <w:rFonts w:asciiTheme="minorHAnsi" w:eastAsiaTheme="minorEastAsia" w:hAnsiTheme="minorHAnsi" w:cstheme="minorBidi"/>
          <w:b w:val="0"/>
          <w:bCs w:val="0"/>
        </w:rPr>
        <w:commentReference w:id="44"/>
      </w:r>
    </w:p>
    <w:p w:rsidR="009B6C01" w:rsidRPr="00120AFD" w:rsidRDefault="00BE1070" w:rsidP="00120A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00F665E9">
        <w:rPr>
          <w:rFonts w:ascii="Times New Roman" w:hAnsi="Times New Roman" w:cs="Times New Roman"/>
          <w:sz w:val="24"/>
          <w:szCs w:val="24"/>
        </w:rPr>
        <w:t xml:space="preserve">measured growth rates of the 6 species of green algae across gradients in temperature and phosphate concentration. </w:t>
      </w:r>
      <w:r w:rsidR="00F665E9" w:rsidRPr="00D46E49">
        <w:rPr>
          <w:rFonts w:ascii="Times New Roman" w:hAnsi="Times New Roman" w:cs="Times New Roman"/>
          <w:sz w:val="24"/>
          <w:szCs w:val="24"/>
        </w:rPr>
        <w:t>Eac</w:t>
      </w:r>
      <w:r w:rsidR="00F665E9">
        <w:rPr>
          <w:rFonts w:ascii="Times New Roman" w:hAnsi="Times New Roman" w:cs="Times New Roman"/>
          <w:sz w:val="24"/>
          <w:szCs w:val="24"/>
        </w:rPr>
        <w:t xml:space="preserve">h of the 6 species </w:t>
      </w:r>
      <w:r w:rsidR="00F665E9" w:rsidRPr="00F87FBC">
        <w:rPr>
          <w:rFonts w:ascii="Times New Roman" w:hAnsi="Times New Roman" w:cs="Times New Roman"/>
          <w:sz w:val="24"/>
          <w:szCs w:val="24"/>
        </w:rPr>
        <w:t xml:space="preserve">was </w:t>
      </w:r>
      <w:r w:rsidR="00F665E9">
        <w:rPr>
          <w:rFonts w:ascii="Times New Roman" w:hAnsi="Times New Roman" w:cs="Times New Roman"/>
          <w:sz w:val="24"/>
          <w:szCs w:val="24"/>
        </w:rPr>
        <w:t>grown in a factorial experiment</w:t>
      </w:r>
      <w:r w:rsidR="00F665E9" w:rsidRPr="00F87FBC">
        <w:rPr>
          <w:rFonts w:ascii="Times New Roman" w:hAnsi="Times New Roman" w:cs="Times New Roman"/>
          <w:sz w:val="24"/>
          <w:szCs w:val="24"/>
        </w:rPr>
        <w:t xml:space="preserve"> at 5</w:t>
      </w:r>
      <w:r w:rsidR="00F665E9">
        <w:rPr>
          <w:rFonts w:ascii="Times New Roman" w:hAnsi="Times New Roman" w:cs="Times New Roman"/>
          <w:sz w:val="24"/>
          <w:szCs w:val="24"/>
        </w:rPr>
        <w:t xml:space="preserve"> temperature</w:t>
      </w:r>
      <w:r w:rsidR="00F665E9" w:rsidRPr="00F87FBC">
        <w:rPr>
          <w:rFonts w:ascii="Times New Roman" w:hAnsi="Times New Roman" w:cs="Times New Roman"/>
          <w:sz w:val="24"/>
          <w:szCs w:val="24"/>
        </w:rPr>
        <w:t>s and 13 phosphate concentrations</w:t>
      </w:r>
      <w:r w:rsidR="00F665E9">
        <w:rPr>
          <w:rFonts w:ascii="Times New Roman" w:hAnsi="Times New Roman" w:cs="Times New Roman"/>
          <w:sz w:val="24"/>
          <w:szCs w:val="24"/>
        </w:rPr>
        <w:t>,</w:t>
      </w:r>
      <w:r w:rsidR="00F665E9" w:rsidRPr="00F87FBC">
        <w:rPr>
          <w:rFonts w:ascii="Times New Roman" w:hAnsi="Times New Roman" w:cs="Times New Roman"/>
          <w:sz w:val="24"/>
          <w:szCs w:val="24"/>
        </w:rPr>
        <w:t xml:space="preserve"> with 3 replicates per combination, amounting to a total of 1170 </w:t>
      </w:r>
      <w:r w:rsidR="00F665E9">
        <w:rPr>
          <w:rFonts w:ascii="Times New Roman" w:hAnsi="Times New Roman" w:cs="Times New Roman"/>
          <w:sz w:val="24"/>
          <w:szCs w:val="24"/>
        </w:rPr>
        <w:t>cultures</w:t>
      </w:r>
      <w:r w:rsidR="00F665E9" w:rsidRPr="00F87FBC">
        <w:rPr>
          <w:rFonts w:ascii="Times New Roman" w:hAnsi="Times New Roman" w:cs="Times New Roman"/>
          <w:sz w:val="24"/>
          <w:szCs w:val="24"/>
        </w:rPr>
        <w:t>.</w:t>
      </w:r>
      <w:r w:rsidR="00F665E9">
        <w:rPr>
          <w:rFonts w:ascii="Times New Roman" w:hAnsi="Times New Roman" w:cs="Times New Roman"/>
          <w:sz w:val="24"/>
          <w:szCs w:val="24"/>
        </w:rPr>
        <w:t xml:space="preserve"> </w:t>
      </w:r>
      <w:r w:rsidR="00F665E9" w:rsidRPr="00E14B92">
        <w:rPr>
          <w:rFonts w:ascii="Times New Roman" w:hAnsi="Times New Roman" w:cs="Times New Roman"/>
          <w:sz w:val="24"/>
          <w:szCs w:val="24"/>
        </w:rPr>
        <w:t>We created 13 solutions of different phosphate concentrations ranging from 0.01 µmol·L</w:t>
      </w:r>
      <w:r w:rsidR="00F665E9" w:rsidRPr="00E14B92">
        <w:rPr>
          <w:rFonts w:ascii="Times New Roman" w:hAnsi="Times New Roman" w:cs="Times New Roman"/>
          <w:sz w:val="24"/>
          <w:szCs w:val="24"/>
          <w:vertAlign w:val="superscript"/>
        </w:rPr>
        <w:t>-1</w:t>
      </w:r>
      <w:r w:rsidR="00F665E9" w:rsidRPr="00E14B92">
        <w:rPr>
          <w:rFonts w:ascii="Times New Roman" w:hAnsi="Times New Roman" w:cs="Times New Roman"/>
          <w:sz w:val="24"/>
          <w:szCs w:val="24"/>
        </w:rPr>
        <w:t xml:space="preserve"> of phosphate to 50 µmol·L</w:t>
      </w:r>
      <w:r w:rsidR="00F665E9" w:rsidRPr="00E14B92">
        <w:rPr>
          <w:rFonts w:ascii="Times New Roman" w:hAnsi="Times New Roman" w:cs="Times New Roman"/>
          <w:sz w:val="24"/>
          <w:szCs w:val="24"/>
          <w:vertAlign w:val="superscript"/>
        </w:rPr>
        <w:t>-1</w:t>
      </w:r>
      <w:r w:rsidR="00F665E9" w:rsidRPr="00E14B92">
        <w:rPr>
          <w:rFonts w:ascii="Times New Roman" w:hAnsi="Times New Roman" w:cs="Times New Roman"/>
          <w:sz w:val="24"/>
          <w:szCs w:val="24"/>
        </w:rPr>
        <w:t xml:space="preserve"> of phosphate (original phosphate concentration in the COMBO</w:t>
      </w:r>
      <w:r w:rsidR="00F665E9" w:rsidRPr="00D46E49">
        <w:rPr>
          <w:rFonts w:ascii="Times New Roman" w:hAnsi="Times New Roman" w:cs="Times New Roman"/>
          <w:sz w:val="24"/>
          <w:szCs w:val="24"/>
        </w:rPr>
        <w:t xml:space="preserve"> medium)</w:t>
      </w:r>
      <w:r w:rsidR="00F665E9">
        <w:rPr>
          <w:rFonts w:ascii="Times New Roman" w:hAnsi="Times New Roman" w:cs="Times New Roman"/>
          <w:sz w:val="24"/>
          <w:szCs w:val="24"/>
        </w:rPr>
        <w:t xml:space="preserve"> </w:t>
      </w:r>
      <w:r w:rsidR="00F665E9" w:rsidRPr="00D46E49">
        <w:rPr>
          <w:rFonts w:ascii="Times New Roman" w:hAnsi="Times New Roman" w:cs="Times New Roman"/>
          <w:sz w:val="24"/>
          <w:szCs w:val="24"/>
        </w:rPr>
        <w:t>by mixing different</w:t>
      </w:r>
      <w:r w:rsidR="00F665E9">
        <w:rPr>
          <w:rFonts w:ascii="Times New Roman" w:hAnsi="Times New Roman" w:cs="Times New Roman"/>
          <w:sz w:val="24"/>
          <w:szCs w:val="24"/>
        </w:rPr>
        <w:t xml:space="preserve"> amounts of COMBO medium with and without</w:t>
      </w:r>
      <w:r w:rsidR="00F665E9" w:rsidRPr="00D46E49">
        <w:rPr>
          <w:rFonts w:ascii="Times New Roman" w:hAnsi="Times New Roman" w:cs="Times New Roman"/>
          <w:sz w:val="24"/>
          <w:szCs w:val="24"/>
        </w:rPr>
        <w:t xml:space="preserve"> </w:t>
      </w:r>
      <w:r w:rsidR="00F665E9">
        <w:rPr>
          <w:rFonts w:ascii="Times New Roman" w:hAnsi="Times New Roman" w:cs="Times New Roman"/>
          <w:sz w:val="24"/>
          <w:szCs w:val="24"/>
        </w:rPr>
        <w:t>potassium phosphate dibasic (Table S1B)</w:t>
      </w:r>
      <w:r w:rsidR="00F665E9" w:rsidRPr="00D46E49">
        <w:rPr>
          <w:rFonts w:ascii="Times New Roman" w:hAnsi="Times New Roman" w:cs="Times New Roman"/>
          <w:sz w:val="24"/>
          <w:szCs w:val="24"/>
        </w:rPr>
        <w:t>. This</w:t>
      </w:r>
      <w:r w:rsidR="00F665E9" w:rsidRPr="008E7CA8">
        <w:rPr>
          <w:rFonts w:ascii="Times New Roman" w:hAnsi="Times New Roman" w:cs="Times New Roman"/>
          <w:sz w:val="24"/>
          <w:szCs w:val="24"/>
        </w:rPr>
        <w:t xml:space="preserve"> range</w:t>
      </w:r>
      <w:r w:rsidR="00F665E9">
        <w:rPr>
          <w:rFonts w:ascii="Times New Roman" w:hAnsi="Times New Roman" w:cs="Times New Roman"/>
          <w:sz w:val="24"/>
          <w:szCs w:val="24"/>
        </w:rPr>
        <w:t xml:space="preserve"> was</w:t>
      </w:r>
      <w:r w:rsidR="00F665E9" w:rsidRPr="008E7CA8">
        <w:rPr>
          <w:rFonts w:ascii="Times New Roman" w:hAnsi="Times New Roman" w:cs="Times New Roman"/>
          <w:sz w:val="24"/>
          <w:szCs w:val="24"/>
        </w:rPr>
        <w:t xml:space="preserve"> relevant to phosphate concentration</w:t>
      </w:r>
      <w:r w:rsidR="00F665E9">
        <w:rPr>
          <w:rFonts w:ascii="Times New Roman" w:hAnsi="Times New Roman" w:cs="Times New Roman"/>
          <w:sz w:val="24"/>
          <w:szCs w:val="24"/>
        </w:rPr>
        <w:t>s commonly found</w:t>
      </w:r>
      <w:r w:rsidR="00F665E9" w:rsidRPr="008E7CA8">
        <w:rPr>
          <w:rFonts w:ascii="Times New Roman" w:hAnsi="Times New Roman" w:cs="Times New Roman"/>
          <w:sz w:val="24"/>
          <w:szCs w:val="24"/>
        </w:rPr>
        <w:t xml:space="preserve"> in lakes </w:t>
      </w:r>
      <w:r w:rsidR="00D33637" w:rsidRPr="008E7CA8">
        <w:rPr>
          <w:rFonts w:ascii="Times New Roman" w:hAnsi="Times New Roman" w:cs="Times New Roman"/>
          <w:sz w:val="24"/>
          <w:szCs w:val="24"/>
        </w:rPr>
        <w:fldChar w:fldCharType="begin"/>
      </w:r>
      <w:r w:rsidR="00F665E9">
        <w:rPr>
          <w:rFonts w:ascii="Times New Roman" w:hAnsi="Times New Roman" w:cs="Times New Roman"/>
          <w:sz w:val="24"/>
          <w:szCs w:val="24"/>
        </w:rPr>
        <w:instrText xml:space="preserve"> ADDIN ZOTERO_ITEM CSL_CITATION {"citationID":"15rj9u42fg","properties":{"formattedCitation":"{\\rtf (Downing {\\i{}et al.} 2001)}","plainCitation":"(Downing et al. 2001)"},"citationItems":[{"id":8608,"uris":["http://zotero.org/users/718951/items/T66ISNQF"],"uri":["http://zotero.org/users/718951/items/T66ISNQF"],"itemData":{"id":8608,"type":"article-journal","title":"Predicting Cyanobacteria dominance in lakes","container-title":"Canadian Journal of Fisheries and Aquatic Sciences","page":"1905-1908","volume":"58","issue":"10","source":"NRC Research Press","abstract":"A controversial precept of aquatic ecology asserts that low ratios of nitrogen to phosphorus (N:P) lead to noxious and sometimes toxic blooms of Cyanobacteria. Cyanobacteria dominance is a major risk to human and ecosystem health. The stoichiometric control of Cyanobacteria therefore has become central to freshwater resource management. This controversial concept is based on observed Cyanobacteria dominance in lakes with low N:P and the results of lab and field experiments. Here we analyze data from 99 of the temperate zone's most studied lakes and show that this model is flawed. We show that the risk of water quality degradation by Cyanobacteria blooms is more strongly correlated with variation in total P, total N, or standing algae biomass than the ratio of N:P. Risks associated with Cyanobacteria are therefore less associated with N:P ratios than a simple increase in nutrient concentrations and algal biomass., Un précepte controversé de l'écologie aquatique veut que des faibles rapports azote:phosphore (N:P) entraînent la formation de fleurs d'eau à cyanobactéries, nocives et parfois toxiques. Une dominance des cyanobactéries constitue, en effet, un risque important pour la santé humaine et celle des écosystèmes. Le contrôle stoïchiométrique des cyano bactéries est ainsi devenu une des préoccupations principales de la gestion des ressources d'eau douce. Ce concept controversé se base sur l'observation de la dominance des cyanobactéries dans les lacs à faible rapport N:P et sur les résultats d'expériences en laboratoire et en nature. Nous analysons ici des données provenant de 99 des lacs tempérés les mieux étudiés et démontrons que le modèle est incorrect. Le risque d'une dégradation des eaux par les fleurs d'eau à cyanobactéries est en corrélation plus forte avec les variations du P total, du N total ou de la biomasse des algues qu'avec le rapport N:P. Les risques reliés aux cyanobactéries sont donc moins asso...","DOI":"10.1139/f01-143","ISSN":"0706-652X","journalAbbreviation":"Can. J. Fish. Aquat. Sci.","author":[{"family":"Downing","given":"John A"},{"family":"Watson","given":"Susan B"},{"family":"McCauley","given":"Edward"}],"issued":{"date-parts":[["2001",10,1]]}}}],"schema":"https://github.com/citation-style-language/schema/raw/master/csl-citation.json"} </w:instrText>
      </w:r>
      <w:r w:rsidR="00D33637" w:rsidRPr="008E7CA8">
        <w:rPr>
          <w:rFonts w:ascii="Times New Roman" w:hAnsi="Times New Roman" w:cs="Times New Roman"/>
          <w:sz w:val="24"/>
          <w:szCs w:val="24"/>
        </w:rPr>
        <w:fldChar w:fldCharType="separate"/>
      </w:r>
      <w:r w:rsidR="00F665E9" w:rsidRPr="002A0AA5">
        <w:rPr>
          <w:rFonts w:ascii="Times New Roman" w:hAnsi="Times New Roman" w:cs="Times New Roman"/>
          <w:sz w:val="24"/>
          <w:szCs w:val="24"/>
        </w:rPr>
        <w:t xml:space="preserve">(Downing </w:t>
      </w:r>
      <w:r w:rsidR="00F665E9" w:rsidRPr="002A0AA5">
        <w:rPr>
          <w:rFonts w:ascii="Times New Roman" w:hAnsi="Times New Roman" w:cs="Times New Roman"/>
          <w:i/>
          <w:iCs/>
          <w:sz w:val="24"/>
          <w:szCs w:val="24"/>
        </w:rPr>
        <w:t>et al.</w:t>
      </w:r>
      <w:r w:rsidR="00F665E9" w:rsidRPr="002A0AA5">
        <w:rPr>
          <w:rFonts w:ascii="Times New Roman" w:hAnsi="Times New Roman" w:cs="Times New Roman"/>
          <w:sz w:val="24"/>
          <w:szCs w:val="24"/>
        </w:rPr>
        <w:t xml:space="preserve"> 2001)</w:t>
      </w:r>
      <w:r w:rsidR="00D33637" w:rsidRPr="008E7CA8">
        <w:rPr>
          <w:rFonts w:ascii="Times New Roman" w:hAnsi="Times New Roman" w:cs="Times New Roman"/>
          <w:sz w:val="24"/>
          <w:szCs w:val="24"/>
        </w:rPr>
        <w:fldChar w:fldCharType="end"/>
      </w:r>
      <w:r w:rsidR="00F665E9">
        <w:rPr>
          <w:rFonts w:ascii="Times New Roman" w:hAnsi="Times New Roman" w:cs="Times New Roman"/>
          <w:sz w:val="24"/>
          <w:szCs w:val="24"/>
        </w:rPr>
        <w:t xml:space="preserve">. </w:t>
      </w:r>
      <w:r w:rsidR="00F665E9" w:rsidRPr="00F87FBC">
        <w:rPr>
          <w:rFonts w:ascii="Times New Roman" w:hAnsi="Times New Roman" w:cs="Times New Roman"/>
          <w:sz w:val="24"/>
          <w:szCs w:val="24"/>
        </w:rPr>
        <w:t>Small tissue culture flask</w:t>
      </w:r>
      <w:r w:rsidR="00F665E9">
        <w:rPr>
          <w:rFonts w:ascii="Times New Roman" w:hAnsi="Times New Roman" w:cs="Times New Roman"/>
          <w:sz w:val="24"/>
          <w:szCs w:val="24"/>
        </w:rPr>
        <w:t>s</w:t>
      </w:r>
      <w:r w:rsidR="00F665E9" w:rsidRPr="00F87FBC">
        <w:rPr>
          <w:rFonts w:ascii="Times New Roman" w:hAnsi="Times New Roman" w:cs="Times New Roman"/>
          <w:sz w:val="24"/>
          <w:szCs w:val="24"/>
        </w:rPr>
        <w:t xml:space="preserve"> </w:t>
      </w:r>
      <w:r w:rsidR="00F665E9">
        <w:rPr>
          <w:rFonts w:ascii="Times New Roman" w:hAnsi="Times New Roman" w:cs="Times New Roman"/>
          <w:sz w:val="24"/>
          <w:szCs w:val="24"/>
        </w:rPr>
        <w:t>(</w:t>
      </w:r>
      <w:proofErr w:type="spellStart"/>
      <w:r w:rsidR="00F665E9">
        <w:rPr>
          <w:rFonts w:ascii="Times New Roman" w:hAnsi="Times New Roman" w:cs="Times New Roman"/>
          <w:sz w:val="24"/>
          <w:szCs w:val="24"/>
        </w:rPr>
        <w:t>Nunclon</w:t>
      </w:r>
      <w:proofErr w:type="spellEnd"/>
      <w:r w:rsidR="00F665E9">
        <w:rPr>
          <w:rFonts w:ascii="Times New Roman" w:hAnsi="Times New Roman" w:cs="Times New Roman"/>
          <w:sz w:val="24"/>
          <w:szCs w:val="24"/>
        </w:rPr>
        <w:t>)</w:t>
      </w:r>
      <w:r w:rsidR="00F665E9" w:rsidRPr="00F87FBC">
        <w:rPr>
          <w:rFonts w:ascii="Times New Roman" w:hAnsi="Times New Roman" w:cs="Times New Roman"/>
          <w:sz w:val="24"/>
          <w:szCs w:val="24"/>
        </w:rPr>
        <w:t xml:space="preserve"> filled with 40 mL of each solution were inoculated </w:t>
      </w:r>
      <w:r w:rsidR="00F665E9">
        <w:rPr>
          <w:rFonts w:ascii="Times New Roman" w:hAnsi="Times New Roman" w:cs="Times New Roman"/>
          <w:sz w:val="24"/>
          <w:szCs w:val="24"/>
        </w:rPr>
        <w:t>with</w:t>
      </w:r>
      <w:r w:rsidR="00F665E9" w:rsidRPr="00F87FBC">
        <w:rPr>
          <w:rFonts w:ascii="Times New Roman" w:hAnsi="Times New Roman" w:cs="Times New Roman"/>
          <w:sz w:val="24"/>
          <w:szCs w:val="24"/>
        </w:rPr>
        <w:t xml:space="preserve"> each species in monoculture with around 100 cells·mL</w:t>
      </w:r>
      <w:r w:rsidR="00F665E9" w:rsidRPr="00F87FBC">
        <w:rPr>
          <w:rFonts w:ascii="Times New Roman" w:hAnsi="Times New Roman" w:cs="Times New Roman"/>
          <w:sz w:val="24"/>
          <w:szCs w:val="24"/>
          <w:vertAlign w:val="superscript"/>
        </w:rPr>
        <w:t>-1</w:t>
      </w:r>
      <w:r w:rsidR="00F665E9" w:rsidRPr="00F87FBC">
        <w:rPr>
          <w:rFonts w:ascii="Times New Roman" w:hAnsi="Times New Roman" w:cs="Times New Roman"/>
          <w:sz w:val="24"/>
          <w:szCs w:val="24"/>
        </w:rPr>
        <w:t>. Samples were diluted or concentrated by filtration to allow</w:t>
      </w:r>
      <w:r w:rsidR="00F665E9">
        <w:rPr>
          <w:rFonts w:ascii="Times New Roman" w:hAnsi="Times New Roman" w:cs="Times New Roman"/>
          <w:sz w:val="24"/>
          <w:szCs w:val="24"/>
        </w:rPr>
        <w:t xml:space="preserve"> for</w:t>
      </w:r>
      <w:r w:rsidR="00F665E9" w:rsidRPr="00F87FBC">
        <w:rPr>
          <w:rFonts w:ascii="Times New Roman" w:hAnsi="Times New Roman" w:cs="Times New Roman"/>
          <w:sz w:val="24"/>
          <w:szCs w:val="24"/>
        </w:rPr>
        <w:t xml:space="preserve"> the same inoculation volume, 10 µL (for the very low phosphate concentrations, 0.01, 0.1 and 0.5 µmol·L</w:t>
      </w:r>
      <w:r w:rsidR="00F665E9" w:rsidRPr="00F87FBC">
        <w:rPr>
          <w:rFonts w:ascii="Times New Roman" w:hAnsi="Times New Roman" w:cs="Times New Roman"/>
          <w:sz w:val="24"/>
          <w:szCs w:val="24"/>
          <w:vertAlign w:val="superscript"/>
        </w:rPr>
        <w:t>-1</w:t>
      </w:r>
      <w:r w:rsidR="00F665E9" w:rsidRPr="00F87FBC">
        <w:rPr>
          <w:rFonts w:ascii="Times New Roman" w:hAnsi="Times New Roman" w:cs="Times New Roman"/>
          <w:sz w:val="24"/>
          <w:szCs w:val="24"/>
        </w:rPr>
        <w:t>) and 50 µL (for all of the other samples), ensuring that the increase in phosphate concentration due to the inoculum was minimal (respectively 0.01 and 0.06 µmol·L</w:t>
      </w:r>
      <w:r w:rsidR="00F665E9" w:rsidRPr="00F87FBC">
        <w:rPr>
          <w:rFonts w:ascii="Times New Roman" w:hAnsi="Times New Roman" w:cs="Times New Roman"/>
          <w:sz w:val="24"/>
          <w:szCs w:val="24"/>
          <w:vertAlign w:val="superscript"/>
        </w:rPr>
        <w:t>-1</w:t>
      </w:r>
      <w:r w:rsidR="00F665E9" w:rsidRPr="00F87FBC">
        <w:rPr>
          <w:rFonts w:ascii="Times New Roman" w:hAnsi="Times New Roman" w:cs="Times New Roman"/>
          <w:sz w:val="24"/>
          <w:szCs w:val="24"/>
        </w:rPr>
        <w:t xml:space="preserve">). Samples were then </w:t>
      </w:r>
      <w:r w:rsidR="009B6C01">
        <w:rPr>
          <w:rFonts w:ascii="Times New Roman" w:hAnsi="Times New Roman" w:cs="Times New Roman"/>
          <w:sz w:val="24"/>
          <w:szCs w:val="24"/>
        </w:rPr>
        <w:t>grown</w:t>
      </w:r>
      <w:r w:rsidR="00F665E9" w:rsidRPr="00F87FBC">
        <w:rPr>
          <w:rFonts w:ascii="Times New Roman" w:hAnsi="Times New Roman" w:cs="Times New Roman"/>
          <w:sz w:val="24"/>
          <w:szCs w:val="24"/>
        </w:rPr>
        <w:t xml:space="preserve"> in Percival incubators at 15, 20, 25, 30, </w:t>
      </w:r>
      <w:r w:rsidR="00F665E9" w:rsidRPr="00F87FBC">
        <w:rPr>
          <w:rFonts w:ascii="Times New Roman" w:hAnsi="Times New Roman" w:cs="Times New Roman"/>
          <w:sz w:val="24"/>
          <w:szCs w:val="24"/>
        </w:rPr>
        <w:lastRenderedPageBreak/>
        <w:t>and 35°C on a 12:12 light-dark cycle and with a light intensity of 90 µmol·m</w:t>
      </w:r>
      <w:r w:rsidR="00F665E9" w:rsidRPr="00F87FBC">
        <w:rPr>
          <w:rFonts w:ascii="Times New Roman" w:hAnsi="Times New Roman" w:cs="Times New Roman"/>
          <w:sz w:val="24"/>
          <w:szCs w:val="24"/>
          <w:vertAlign w:val="superscript"/>
        </w:rPr>
        <w:t>-2</w:t>
      </w:r>
      <w:r w:rsidR="00F665E9" w:rsidRPr="00F87FBC">
        <w:rPr>
          <w:rFonts w:ascii="Times New Roman" w:hAnsi="Times New Roman" w:cs="Times New Roman"/>
          <w:sz w:val="24"/>
          <w:szCs w:val="24"/>
        </w:rPr>
        <w:t>·s</w:t>
      </w:r>
      <w:r w:rsidR="00F665E9" w:rsidRPr="00F87FBC">
        <w:rPr>
          <w:rFonts w:ascii="Times New Roman" w:hAnsi="Times New Roman" w:cs="Times New Roman"/>
          <w:sz w:val="24"/>
          <w:szCs w:val="24"/>
          <w:vertAlign w:val="superscript"/>
        </w:rPr>
        <w:t>-1</w:t>
      </w:r>
      <w:r w:rsidR="00F665E9" w:rsidRPr="00F87FBC">
        <w:rPr>
          <w:rFonts w:ascii="Times New Roman" w:hAnsi="Times New Roman" w:cs="Times New Roman"/>
          <w:sz w:val="24"/>
          <w:szCs w:val="24"/>
        </w:rPr>
        <w:t xml:space="preserve"> (range: 70-110). Every day, samples</w:t>
      </w:r>
      <w:r w:rsidR="00F665E9" w:rsidRPr="00D46E49">
        <w:rPr>
          <w:rFonts w:ascii="Times New Roman" w:hAnsi="Times New Roman" w:cs="Times New Roman"/>
          <w:sz w:val="24"/>
          <w:szCs w:val="24"/>
        </w:rPr>
        <w:t xml:space="preserve"> were shaken and their position inside of the incubators was randomly changed. Every two days, </w:t>
      </w:r>
      <w:r w:rsidR="009B6C01">
        <w:rPr>
          <w:rFonts w:ascii="Times New Roman" w:hAnsi="Times New Roman" w:cs="Times New Roman"/>
          <w:sz w:val="24"/>
          <w:szCs w:val="24"/>
        </w:rPr>
        <w:t xml:space="preserve">a </w:t>
      </w:r>
      <w:r w:rsidR="00F665E9" w:rsidRPr="00D46E49">
        <w:rPr>
          <w:rFonts w:ascii="Times New Roman" w:hAnsi="Times New Roman" w:cs="Times New Roman"/>
          <w:sz w:val="24"/>
          <w:szCs w:val="24"/>
        </w:rPr>
        <w:t>200 µ</w:t>
      </w:r>
      <w:r w:rsidR="00F665E9">
        <w:rPr>
          <w:rFonts w:ascii="Times New Roman" w:hAnsi="Times New Roman" w:cs="Times New Roman"/>
          <w:sz w:val="24"/>
          <w:szCs w:val="24"/>
        </w:rPr>
        <w:t>L</w:t>
      </w:r>
      <w:r w:rsidR="00F665E9" w:rsidRPr="00D46E49">
        <w:rPr>
          <w:rFonts w:ascii="Times New Roman" w:hAnsi="Times New Roman" w:cs="Times New Roman"/>
          <w:sz w:val="24"/>
          <w:szCs w:val="24"/>
        </w:rPr>
        <w:t xml:space="preserve"> sample was taken </w:t>
      </w:r>
      <w:r w:rsidR="009B6C01">
        <w:rPr>
          <w:rFonts w:ascii="Times New Roman" w:hAnsi="Times New Roman" w:cs="Times New Roman"/>
          <w:sz w:val="24"/>
          <w:szCs w:val="24"/>
        </w:rPr>
        <w:t>and</w:t>
      </w:r>
      <w:r w:rsidR="00F665E9" w:rsidRPr="00D46E49">
        <w:rPr>
          <w:rFonts w:ascii="Times New Roman" w:hAnsi="Times New Roman" w:cs="Times New Roman"/>
          <w:sz w:val="24"/>
          <w:szCs w:val="24"/>
        </w:rPr>
        <w:t xml:space="preserve"> </w:t>
      </w:r>
      <w:r w:rsidR="009B6C01">
        <w:rPr>
          <w:rFonts w:ascii="Times New Roman" w:hAnsi="Times New Roman" w:cs="Times New Roman"/>
          <w:sz w:val="24"/>
          <w:szCs w:val="24"/>
        </w:rPr>
        <w:t>10</w:t>
      </w:r>
      <w:r w:rsidR="00F665E9" w:rsidRPr="00D46E49">
        <w:rPr>
          <w:rFonts w:ascii="Times New Roman" w:hAnsi="Times New Roman" w:cs="Times New Roman"/>
          <w:sz w:val="24"/>
          <w:szCs w:val="24"/>
        </w:rPr>
        <w:t xml:space="preserve"> µ</w:t>
      </w:r>
      <w:r w:rsidR="00F665E9">
        <w:rPr>
          <w:rFonts w:ascii="Times New Roman" w:hAnsi="Times New Roman" w:cs="Times New Roman"/>
          <w:sz w:val="24"/>
          <w:szCs w:val="24"/>
        </w:rPr>
        <w:t>L</w:t>
      </w:r>
      <w:r w:rsidR="00F665E9" w:rsidRPr="00D46E49">
        <w:rPr>
          <w:rFonts w:ascii="Times New Roman" w:hAnsi="Times New Roman" w:cs="Times New Roman"/>
          <w:sz w:val="24"/>
          <w:szCs w:val="24"/>
        </w:rPr>
        <w:t xml:space="preserve"> of 1% sorbitol solution was added as a </w:t>
      </w:r>
      <w:proofErr w:type="spellStart"/>
      <w:r w:rsidR="00F665E9" w:rsidRPr="00D46E49">
        <w:rPr>
          <w:rFonts w:ascii="Times New Roman" w:hAnsi="Times New Roman" w:cs="Times New Roman"/>
          <w:sz w:val="24"/>
          <w:szCs w:val="24"/>
        </w:rPr>
        <w:t>cryoprotectant</w:t>
      </w:r>
      <w:proofErr w:type="spellEnd"/>
      <w:r w:rsidR="00F665E9" w:rsidRPr="00D46E49">
        <w:rPr>
          <w:rFonts w:ascii="Times New Roman" w:hAnsi="Times New Roman" w:cs="Times New Roman"/>
          <w:sz w:val="24"/>
          <w:szCs w:val="24"/>
        </w:rPr>
        <w:t>. After one hour of incubation in the dark, samples were frozen at -80°C</w:t>
      </w:r>
      <w:r w:rsidR="009B6C01">
        <w:rPr>
          <w:rFonts w:ascii="Times New Roman" w:hAnsi="Times New Roman" w:cs="Times New Roman"/>
          <w:sz w:val="24"/>
          <w:szCs w:val="24"/>
        </w:rPr>
        <w:t xml:space="preserve"> until further analysis</w:t>
      </w:r>
      <w:r w:rsidR="00F665E9" w:rsidRPr="00D46E49">
        <w:rPr>
          <w:rFonts w:ascii="Times New Roman" w:hAnsi="Times New Roman" w:cs="Times New Roman"/>
          <w:sz w:val="24"/>
          <w:szCs w:val="24"/>
        </w:rPr>
        <w:t xml:space="preserve">. Cell density in each sample was determined by flow cytometry (BD </w:t>
      </w:r>
      <w:proofErr w:type="spellStart"/>
      <w:r w:rsidR="00F665E9" w:rsidRPr="00D46E49">
        <w:rPr>
          <w:rFonts w:ascii="Times New Roman" w:hAnsi="Times New Roman" w:cs="Times New Roman"/>
          <w:sz w:val="24"/>
          <w:szCs w:val="24"/>
        </w:rPr>
        <w:t>Accuri</w:t>
      </w:r>
      <w:proofErr w:type="spellEnd"/>
      <w:r w:rsidR="00F665E9" w:rsidRPr="00D46E49">
        <w:rPr>
          <w:rFonts w:ascii="Times New Roman" w:hAnsi="Times New Roman" w:cs="Times New Roman"/>
          <w:sz w:val="24"/>
          <w:szCs w:val="24"/>
        </w:rPr>
        <w:t xml:space="preserve"> C6). Plates were</w:t>
      </w:r>
      <w:r w:rsidR="00F665E9">
        <w:rPr>
          <w:rFonts w:ascii="Times New Roman" w:hAnsi="Times New Roman" w:cs="Times New Roman"/>
          <w:sz w:val="24"/>
          <w:szCs w:val="24"/>
        </w:rPr>
        <w:t xml:space="preserve"> thawed in a </w:t>
      </w:r>
      <w:r w:rsidR="00F665E9" w:rsidRPr="00D46E49">
        <w:rPr>
          <w:rFonts w:ascii="Times New Roman" w:hAnsi="Times New Roman" w:cs="Times New Roman"/>
          <w:sz w:val="24"/>
          <w:szCs w:val="24"/>
        </w:rPr>
        <w:t xml:space="preserve">water bath at </w:t>
      </w:r>
      <w:r w:rsidR="00F665E9" w:rsidRPr="00422FB6">
        <w:rPr>
          <w:rFonts w:ascii="Times New Roman" w:hAnsi="Times New Roman" w:cs="Times New Roman"/>
          <w:i/>
          <w:sz w:val="24"/>
          <w:szCs w:val="24"/>
        </w:rPr>
        <w:t>ca</w:t>
      </w:r>
      <w:r w:rsidR="00F665E9" w:rsidRPr="00D46E49">
        <w:rPr>
          <w:rFonts w:ascii="Times New Roman" w:hAnsi="Times New Roman" w:cs="Times New Roman"/>
          <w:sz w:val="24"/>
          <w:szCs w:val="24"/>
        </w:rPr>
        <w:t xml:space="preserve"> 38°C for 10 minutes</w:t>
      </w:r>
      <w:r w:rsidR="00F665E9">
        <w:rPr>
          <w:rFonts w:ascii="Times New Roman" w:hAnsi="Times New Roman" w:cs="Times New Roman"/>
          <w:sz w:val="24"/>
          <w:szCs w:val="24"/>
        </w:rPr>
        <w:t xml:space="preserve"> and</w:t>
      </w:r>
      <w:r w:rsidR="00F665E9" w:rsidRPr="00D46E49">
        <w:rPr>
          <w:rFonts w:ascii="Times New Roman" w:hAnsi="Times New Roman" w:cs="Times New Roman"/>
          <w:sz w:val="24"/>
          <w:szCs w:val="24"/>
        </w:rPr>
        <w:t xml:space="preserve"> then run on the flow cytometer on fast </w:t>
      </w:r>
      <w:r w:rsidR="00F665E9">
        <w:rPr>
          <w:rFonts w:ascii="Times New Roman" w:hAnsi="Times New Roman" w:cs="Times New Roman"/>
          <w:sz w:val="24"/>
          <w:szCs w:val="24"/>
        </w:rPr>
        <w:t xml:space="preserve">flux </w:t>
      </w:r>
      <w:r w:rsidR="00F665E9" w:rsidRPr="00D46E49">
        <w:rPr>
          <w:rFonts w:ascii="Times New Roman" w:hAnsi="Times New Roman" w:cs="Times New Roman"/>
          <w:sz w:val="24"/>
          <w:szCs w:val="24"/>
        </w:rPr>
        <w:t>settings</w:t>
      </w:r>
      <w:r w:rsidR="00F665E9">
        <w:rPr>
          <w:rFonts w:ascii="Times New Roman" w:hAnsi="Times New Roman" w:cs="Times New Roman"/>
          <w:sz w:val="24"/>
          <w:szCs w:val="24"/>
        </w:rPr>
        <w:t xml:space="preserve"> (66 </w:t>
      </w:r>
      <w:r w:rsidR="00F665E9" w:rsidRPr="00D46E49">
        <w:rPr>
          <w:rFonts w:ascii="Times New Roman" w:hAnsi="Times New Roman" w:cs="Times New Roman"/>
          <w:sz w:val="24"/>
          <w:szCs w:val="24"/>
        </w:rPr>
        <w:t>µ</w:t>
      </w:r>
      <w:r w:rsidR="00F665E9">
        <w:rPr>
          <w:rFonts w:ascii="Times New Roman" w:hAnsi="Times New Roman" w:cs="Times New Roman"/>
          <w:sz w:val="24"/>
          <w:szCs w:val="24"/>
        </w:rPr>
        <w:t>L·min</w:t>
      </w:r>
      <w:r w:rsidR="00F665E9">
        <w:rPr>
          <w:rFonts w:ascii="Times New Roman" w:hAnsi="Times New Roman" w:cs="Times New Roman"/>
          <w:sz w:val="24"/>
          <w:szCs w:val="24"/>
          <w:vertAlign w:val="superscript"/>
        </w:rPr>
        <w:t>-1</w:t>
      </w:r>
      <w:r w:rsidR="00F665E9">
        <w:rPr>
          <w:rFonts w:ascii="Times New Roman" w:hAnsi="Times New Roman" w:cs="Times New Roman"/>
          <w:sz w:val="24"/>
          <w:szCs w:val="24"/>
        </w:rPr>
        <w:t>)</w:t>
      </w:r>
      <w:r w:rsidR="00F665E9" w:rsidRPr="00D46E49">
        <w:rPr>
          <w:rFonts w:ascii="Times New Roman" w:hAnsi="Times New Roman" w:cs="Times New Roman"/>
          <w:sz w:val="24"/>
          <w:szCs w:val="24"/>
        </w:rPr>
        <w:t xml:space="preserve">, </w:t>
      </w:r>
      <w:r w:rsidR="00F665E9">
        <w:rPr>
          <w:rFonts w:ascii="Times New Roman" w:hAnsi="Times New Roman" w:cs="Times New Roman"/>
          <w:sz w:val="24"/>
          <w:szCs w:val="24"/>
        </w:rPr>
        <w:t xml:space="preserve">counting </w:t>
      </w:r>
      <w:r w:rsidR="00F665E9" w:rsidRPr="00D46E49">
        <w:rPr>
          <w:rFonts w:ascii="Times New Roman" w:hAnsi="Times New Roman" w:cs="Times New Roman"/>
          <w:sz w:val="24"/>
          <w:szCs w:val="24"/>
        </w:rPr>
        <w:t>10 µ</w:t>
      </w:r>
      <w:r w:rsidR="00F665E9">
        <w:rPr>
          <w:rFonts w:ascii="Times New Roman" w:hAnsi="Times New Roman" w:cs="Times New Roman"/>
          <w:sz w:val="24"/>
          <w:szCs w:val="24"/>
        </w:rPr>
        <w:t>L</w:t>
      </w:r>
      <w:r w:rsidR="00F665E9" w:rsidRPr="00D46E49">
        <w:rPr>
          <w:rFonts w:ascii="Times New Roman" w:hAnsi="Times New Roman" w:cs="Times New Roman"/>
          <w:sz w:val="24"/>
          <w:szCs w:val="24"/>
        </w:rPr>
        <w:t xml:space="preserve"> of each sample.</w:t>
      </w:r>
      <w:r w:rsidR="00C0238D">
        <w:rPr>
          <w:rFonts w:ascii="Times New Roman" w:hAnsi="Times New Roman" w:cs="Times New Roman"/>
          <w:sz w:val="24"/>
          <w:szCs w:val="24"/>
        </w:rPr>
        <w:t xml:space="preserve"> Cleaning fluid was run after each species to</w:t>
      </w:r>
      <w:r w:rsidR="00C0238D" w:rsidRPr="00D46E49">
        <w:rPr>
          <w:rFonts w:ascii="Times New Roman" w:hAnsi="Times New Roman" w:cs="Times New Roman"/>
          <w:sz w:val="24"/>
          <w:szCs w:val="24"/>
        </w:rPr>
        <w:t xml:space="preserve"> avoid contamination</w:t>
      </w:r>
      <w:r w:rsidR="00C0238D">
        <w:rPr>
          <w:rFonts w:ascii="Times New Roman" w:hAnsi="Times New Roman" w:cs="Times New Roman"/>
          <w:sz w:val="24"/>
          <w:szCs w:val="24"/>
        </w:rPr>
        <w:t xml:space="preserve"> of measurements between species</w:t>
      </w:r>
      <w:r w:rsidR="00C0238D" w:rsidRPr="00D46E49">
        <w:rPr>
          <w:rFonts w:ascii="Times New Roman" w:hAnsi="Times New Roman" w:cs="Times New Roman"/>
          <w:sz w:val="24"/>
          <w:szCs w:val="24"/>
        </w:rPr>
        <w:t>.</w:t>
      </w:r>
      <w:r w:rsidR="00C0238D">
        <w:rPr>
          <w:rFonts w:ascii="Times New Roman" w:hAnsi="Times New Roman" w:cs="Times New Roman"/>
          <w:sz w:val="24"/>
          <w:szCs w:val="24"/>
        </w:rPr>
        <w:t xml:space="preserve"> </w:t>
      </w:r>
      <w:r w:rsidR="00F665E9" w:rsidRPr="00D46E49">
        <w:rPr>
          <w:rFonts w:ascii="Times New Roman" w:hAnsi="Times New Roman" w:cs="Times New Roman"/>
          <w:sz w:val="24"/>
          <w:szCs w:val="24"/>
        </w:rPr>
        <w:t>The experiment was run</w:t>
      </w:r>
      <w:r w:rsidR="006A2C13">
        <w:rPr>
          <w:rFonts w:ascii="Times New Roman" w:hAnsi="Times New Roman" w:cs="Times New Roman"/>
          <w:sz w:val="24"/>
          <w:szCs w:val="24"/>
        </w:rPr>
        <w:t xml:space="preserve"> for one month</w:t>
      </w:r>
      <w:r w:rsidR="00F665E9" w:rsidRPr="00D46E49">
        <w:rPr>
          <w:rFonts w:ascii="Times New Roman" w:hAnsi="Times New Roman" w:cs="Times New Roman"/>
          <w:sz w:val="24"/>
          <w:szCs w:val="24"/>
        </w:rPr>
        <w:t>.</w:t>
      </w:r>
      <w:r w:rsidR="00C0238D">
        <w:rPr>
          <w:rFonts w:ascii="Times New Roman" w:hAnsi="Times New Roman" w:cs="Times New Roman"/>
          <w:sz w:val="24"/>
          <w:szCs w:val="24"/>
        </w:rPr>
        <w:t xml:space="preserve"> During the experiment, some samples failed to grow properly and were therefore removed from the subsequent analyses.</w:t>
      </w:r>
    </w:p>
    <w:p w:rsidR="00756992" w:rsidRDefault="00E95B53">
      <w:pPr>
        <w:pStyle w:val="Heading2"/>
        <w:spacing w:line="240" w:lineRule="auto"/>
      </w:pPr>
      <w:r w:rsidRPr="00D4078D">
        <w:t>Species competition</w:t>
      </w:r>
    </w:p>
    <w:p w:rsidR="00693545" w:rsidRDefault="00E95B53">
      <w:pPr>
        <w:spacing w:line="240" w:lineRule="auto"/>
        <w:jc w:val="both"/>
        <w:rPr>
          <w:rFonts w:ascii="Times New Roman" w:hAnsi="Times New Roman" w:cs="Times New Roman"/>
          <w:sz w:val="24"/>
          <w:szCs w:val="24"/>
        </w:rPr>
      </w:pPr>
      <w:r w:rsidRPr="00E95B53">
        <w:rPr>
          <w:rFonts w:ascii="Times New Roman" w:hAnsi="Times New Roman" w:cs="Times New Roman"/>
          <w:sz w:val="24"/>
          <w:szCs w:val="24"/>
        </w:rPr>
        <w:t xml:space="preserve">To </w:t>
      </w:r>
      <w:r w:rsidR="00AD596F">
        <w:rPr>
          <w:rFonts w:ascii="Times New Roman" w:hAnsi="Times New Roman" w:cs="Times New Roman"/>
          <w:sz w:val="24"/>
          <w:szCs w:val="24"/>
        </w:rPr>
        <w:t>investigate the joint effects of</w:t>
      </w:r>
      <w:r w:rsidRPr="00E95B53">
        <w:rPr>
          <w:rFonts w:ascii="Times New Roman" w:hAnsi="Times New Roman" w:cs="Times New Roman"/>
          <w:sz w:val="24"/>
          <w:szCs w:val="24"/>
        </w:rPr>
        <w:t xml:space="preserve"> temperature and </w:t>
      </w:r>
      <w:r w:rsidR="00AD596F">
        <w:rPr>
          <w:rFonts w:ascii="Times New Roman" w:hAnsi="Times New Roman" w:cs="Times New Roman"/>
          <w:sz w:val="24"/>
          <w:szCs w:val="24"/>
        </w:rPr>
        <w:t>phosphate</w:t>
      </w:r>
      <w:r w:rsidR="00AD596F" w:rsidRPr="00E95B53">
        <w:rPr>
          <w:rFonts w:ascii="Times New Roman" w:hAnsi="Times New Roman" w:cs="Times New Roman"/>
          <w:sz w:val="24"/>
          <w:szCs w:val="24"/>
        </w:rPr>
        <w:t xml:space="preserve"> </w:t>
      </w:r>
      <w:r w:rsidRPr="00E95B53">
        <w:rPr>
          <w:rFonts w:ascii="Times New Roman" w:hAnsi="Times New Roman" w:cs="Times New Roman"/>
          <w:sz w:val="24"/>
          <w:szCs w:val="24"/>
        </w:rPr>
        <w:t xml:space="preserve">availability </w:t>
      </w:r>
      <w:r w:rsidR="00AD596F">
        <w:rPr>
          <w:rFonts w:ascii="Times New Roman" w:hAnsi="Times New Roman" w:cs="Times New Roman"/>
          <w:sz w:val="24"/>
          <w:szCs w:val="24"/>
        </w:rPr>
        <w:t>on competitive outcomes among the 6 species of algae,</w:t>
      </w:r>
      <w:r w:rsidRPr="00E95B53">
        <w:rPr>
          <w:rFonts w:ascii="Times New Roman" w:hAnsi="Times New Roman" w:cs="Times New Roman"/>
          <w:sz w:val="24"/>
          <w:szCs w:val="24"/>
        </w:rPr>
        <w:t xml:space="preserve"> we competed each of the</w:t>
      </w:r>
      <w:r w:rsidR="00AD596F">
        <w:rPr>
          <w:rFonts w:ascii="Times New Roman" w:hAnsi="Times New Roman" w:cs="Times New Roman"/>
          <w:sz w:val="24"/>
          <w:szCs w:val="24"/>
        </w:rPr>
        <w:t xml:space="preserve"> </w:t>
      </w:r>
      <w:r w:rsidRPr="00E95B53">
        <w:rPr>
          <w:rFonts w:ascii="Times New Roman" w:hAnsi="Times New Roman" w:cs="Times New Roman"/>
          <w:sz w:val="24"/>
          <w:szCs w:val="24"/>
        </w:rPr>
        <w:t>species</w:t>
      </w:r>
      <w:r w:rsidR="00AD596F">
        <w:rPr>
          <w:rFonts w:ascii="Times New Roman" w:hAnsi="Times New Roman" w:cs="Times New Roman"/>
          <w:sz w:val="24"/>
          <w:szCs w:val="24"/>
        </w:rPr>
        <w:t xml:space="preserve"> in all</w:t>
      </w:r>
      <w:r w:rsidRPr="00E95B53">
        <w:rPr>
          <w:rFonts w:ascii="Times New Roman" w:hAnsi="Times New Roman" w:cs="Times New Roman"/>
          <w:sz w:val="24"/>
          <w:szCs w:val="24"/>
        </w:rPr>
        <w:t xml:space="preserve"> pairwise</w:t>
      </w:r>
      <w:r w:rsidR="00AD596F">
        <w:rPr>
          <w:rFonts w:ascii="Times New Roman" w:hAnsi="Times New Roman" w:cs="Times New Roman"/>
          <w:sz w:val="24"/>
          <w:szCs w:val="24"/>
        </w:rPr>
        <w:t xml:space="preserve"> combinations</w:t>
      </w:r>
      <w:r>
        <w:rPr>
          <w:rFonts w:ascii="Times New Roman" w:hAnsi="Times New Roman" w:cs="Times New Roman"/>
          <w:sz w:val="24"/>
          <w:szCs w:val="24"/>
        </w:rPr>
        <w:t xml:space="preserve"> (15 pairs) </w:t>
      </w:r>
      <w:r w:rsidRPr="00E95B53">
        <w:rPr>
          <w:rFonts w:ascii="Times New Roman" w:hAnsi="Times New Roman" w:cs="Times New Roman"/>
          <w:sz w:val="24"/>
          <w:szCs w:val="24"/>
        </w:rPr>
        <w:t>at two temperatures (15 and 25°C</w:t>
      </w:r>
      <w:r w:rsidR="00AD596F">
        <w:rPr>
          <w:rFonts w:ascii="Times New Roman" w:hAnsi="Times New Roman" w:cs="Times New Roman"/>
          <w:sz w:val="24"/>
          <w:szCs w:val="24"/>
        </w:rPr>
        <w:t>; low temperature and a temperature close to the optimum for most species</w:t>
      </w:r>
      <w:r w:rsidRPr="00E95B53">
        <w:rPr>
          <w:rFonts w:ascii="Times New Roman" w:hAnsi="Times New Roman" w:cs="Times New Roman"/>
          <w:sz w:val="24"/>
          <w:szCs w:val="24"/>
        </w:rPr>
        <w:t>)</w:t>
      </w:r>
      <w:r w:rsidR="00AD596F">
        <w:rPr>
          <w:rFonts w:ascii="Times New Roman" w:hAnsi="Times New Roman" w:cs="Times New Roman"/>
          <w:sz w:val="24"/>
          <w:szCs w:val="24"/>
        </w:rPr>
        <w:t xml:space="preserve"> and</w:t>
      </w:r>
      <w:r w:rsidRPr="00E95B53">
        <w:rPr>
          <w:rFonts w:ascii="Times New Roman" w:hAnsi="Times New Roman" w:cs="Times New Roman"/>
          <w:sz w:val="24"/>
          <w:szCs w:val="24"/>
        </w:rPr>
        <w:t xml:space="preserve"> two phosphate concentrations (</w:t>
      </w:r>
      <w:r w:rsidR="00AD596F">
        <w:rPr>
          <w:rFonts w:ascii="Times New Roman" w:hAnsi="Times New Roman" w:cs="Times New Roman"/>
          <w:sz w:val="24"/>
          <w:szCs w:val="24"/>
        </w:rPr>
        <w:t>saturating [</w:t>
      </w:r>
      <w:r w:rsidRPr="00E95B53">
        <w:rPr>
          <w:rFonts w:ascii="Times New Roman" w:hAnsi="Times New Roman" w:cs="Times New Roman"/>
          <w:sz w:val="24"/>
          <w:szCs w:val="24"/>
        </w:rPr>
        <w:t>30 µmol</w:t>
      </w:r>
      <w:r w:rsidR="00AA08A7">
        <w:rPr>
          <w:rFonts w:ascii="Times New Roman" w:hAnsi="Times New Roman" w:cs="Times New Roman"/>
          <w:sz w:val="24"/>
          <w:szCs w:val="24"/>
        </w:rPr>
        <w:t>·</w:t>
      </w:r>
      <w:r w:rsidRPr="00E95B53">
        <w:rPr>
          <w:rFonts w:ascii="Times New Roman" w:hAnsi="Times New Roman" w:cs="Times New Roman"/>
          <w:sz w:val="24"/>
          <w:szCs w:val="24"/>
        </w:rPr>
        <w:t>L</w:t>
      </w:r>
      <w:r w:rsidRPr="00E95B53">
        <w:rPr>
          <w:rFonts w:ascii="Times New Roman" w:hAnsi="Times New Roman" w:cs="Times New Roman"/>
          <w:sz w:val="24"/>
          <w:szCs w:val="24"/>
          <w:vertAlign w:val="superscript"/>
        </w:rPr>
        <w:t>-1</w:t>
      </w:r>
      <w:r w:rsidR="00AD596F">
        <w:rPr>
          <w:rFonts w:ascii="Times New Roman" w:hAnsi="Times New Roman" w:cs="Times New Roman"/>
          <w:sz w:val="24"/>
          <w:szCs w:val="24"/>
        </w:rPr>
        <w:t>]</w:t>
      </w:r>
      <w:r w:rsidRPr="00E95B53">
        <w:rPr>
          <w:rFonts w:ascii="Times New Roman" w:hAnsi="Times New Roman" w:cs="Times New Roman"/>
          <w:sz w:val="24"/>
          <w:szCs w:val="24"/>
        </w:rPr>
        <w:t xml:space="preserve"> and </w:t>
      </w:r>
      <w:r w:rsidR="00AD596F">
        <w:rPr>
          <w:rFonts w:ascii="Times New Roman" w:hAnsi="Times New Roman" w:cs="Times New Roman"/>
          <w:sz w:val="24"/>
          <w:szCs w:val="24"/>
        </w:rPr>
        <w:t>limiting [</w:t>
      </w:r>
      <w:r w:rsidR="00AD596F" w:rsidRPr="00E95B53">
        <w:rPr>
          <w:rFonts w:ascii="Times New Roman" w:hAnsi="Times New Roman" w:cs="Times New Roman"/>
          <w:sz w:val="24"/>
          <w:szCs w:val="24"/>
        </w:rPr>
        <w:t>1 µmol</w:t>
      </w:r>
      <w:r w:rsidR="00AD596F">
        <w:rPr>
          <w:rFonts w:ascii="Times New Roman" w:hAnsi="Times New Roman" w:cs="Times New Roman"/>
          <w:sz w:val="24"/>
          <w:szCs w:val="24"/>
        </w:rPr>
        <w:t>·</w:t>
      </w:r>
      <w:r w:rsidR="00AD596F" w:rsidRPr="00E95B53">
        <w:rPr>
          <w:rFonts w:ascii="Times New Roman" w:hAnsi="Times New Roman" w:cs="Times New Roman"/>
          <w:sz w:val="24"/>
          <w:szCs w:val="24"/>
        </w:rPr>
        <w:t>L</w:t>
      </w:r>
      <w:r w:rsidR="00AD596F" w:rsidRPr="00E95B53">
        <w:rPr>
          <w:rFonts w:ascii="Times New Roman" w:hAnsi="Times New Roman" w:cs="Times New Roman"/>
          <w:sz w:val="24"/>
          <w:szCs w:val="24"/>
          <w:vertAlign w:val="superscript"/>
        </w:rPr>
        <w:t>-1</w:t>
      </w:r>
      <w:r w:rsidR="00AD596F">
        <w:rPr>
          <w:rFonts w:ascii="Times New Roman" w:hAnsi="Times New Roman" w:cs="Times New Roman"/>
          <w:sz w:val="24"/>
          <w:szCs w:val="24"/>
        </w:rPr>
        <w:t>] concentrations,</w:t>
      </w:r>
      <w:r w:rsidRPr="00E95B53">
        <w:rPr>
          <w:rFonts w:ascii="Times New Roman" w:hAnsi="Times New Roman" w:cs="Times New Roman"/>
          <w:sz w:val="24"/>
          <w:szCs w:val="24"/>
        </w:rPr>
        <w:t xml:space="preserve"> chosen f</w:t>
      </w:r>
      <w:r w:rsidR="009444EB">
        <w:rPr>
          <w:rFonts w:ascii="Times New Roman" w:hAnsi="Times New Roman" w:cs="Times New Roman"/>
          <w:sz w:val="24"/>
          <w:szCs w:val="24"/>
        </w:rPr>
        <w:t>rom the Monod curves, see Fig</w:t>
      </w:r>
      <w:r w:rsidR="0005387E">
        <w:rPr>
          <w:rFonts w:ascii="Times New Roman" w:hAnsi="Times New Roman" w:cs="Times New Roman"/>
          <w:sz w:val="24"/>
          <w:szCs w:val="24"/>
        </w:rPr>
        <w:t>.</w:t>
      </w:r>
      <w:r w:rsidR="009444EB">
        <w:rPr>
          <w:rFonts w:ascii="Times New Roman" w:hAnsi="Times New Roman" w:cs="Times New Roman"/>
          <w:sz w:val="24"/>
          <w:szCs w:val="24"/>
        </w:rPr>
        <w:t xml:space="preserve"> 1</w:t>
      </w:r>
      <w:r w:rsidR="009375BA">
        <w:rPr>
          <w:rFonts w:ascii="Times New Roman" w:hAnsi="Times New Roman" w:cs="Times New Roman"/>
          <w:sz w:val="24"/>
          <w:szCs w:val="24"/>
        </w:rPr>
        <w:t>, Fig</w:t>
      </w:r>
      <w:r w:rsidR="0005387E">
        <w:rPr>
          <w:rFonts w:ascii="Times New Roman" w:hAnsi="Times New Roman" w:cs="Times New Roman"/>
          <w:sz w:val="24"/>
          <w:szCs w:val="24"/>
        </w:rPr>
        <w:t>.</w:t>
      </w:r>
      <w:r w:rsidR="009375BA">
        <w:rPr>
          <w:rFonts w:ascii="Times New Roman" w:hAnsi="Times New Roman" w:cs="Times New Roman"/>
          <w:sz w:val="24"/>
          <w:szCs w:val="24"/>
        </w:rPr>
        <w:t xml:space="preserve"> S1</w:t>
      </w:r>
      <w:proofErr w:type="gramStart"/>
      <w:r w:rsidRPr="00E95B53">
        <w:rPr>
          <w:rFonts w:ascii="Times New Roman" w:hAnsi="Times New Roman" w:cs="Times New Roman"/>
          <w:sz w:val="24"/>
          <w:szCs w:val="24"/>
        </w:rPr>
        <w:t>)</w:t>
      </w:r>
      <w:r w:rsidR="00535A90">
        <w:rPr>
          <w:rFonts w:ascii="Times New Roman" w:hAnsi="Times New Roman" w:cs="Times New Roman"/>
          <w:sz w:val="24"/>
          <w:szCs w:val="24"/>
        </w:rPr>
        <w:t>,</w:t>
      </w:r>
      <w:proofErr w:type="gramEnd"/>
      <w:r w:rsidR="00535A90">
        <w:rPr>
          <w:rFonts w:ascii="Times New Roman" w:hAnsi="Times New Roman" w:cs="Times New Roman"/>
          <w:sz w:val="24"/>
          <w:szCs w:val="24"/>
        </w:rPr>
        <w:t xml:space="preserve"> each replicated 6 times</w:t>
      </w:r>
      <w:r w:rsidRPr="00E95B53">
        <w:rPr>
          <w:rFonts w:ascii="Times New Roman" w:hAnsi="Times New Roman" w:cs="Times New Roman"/>
          <w:sz w:val="24"/>
          <w:szCs w:val="24"/>
        </w:rPr>
        <w:t>.</w:t>
      </w:r>
      <w:r>
        <w:rPr>
          <w:rFonts w:ascii="Times New Roman" w:hAnsi="Times New Roman" w:cs="Times New Roman"/>
          <w:sz w:val="24"/>
          <w:szCs w:val="24"/>
        </w:rPr>
        <w:t xml:space="preserve"> </w:t>
      </w:r>
      <w:r w:rsidR="00AD596F">
        <w:rPr>
          <w:rFonts w:ascii="Times New Roman" w:hAnsi="Times New Roman" w:cs="Times New Roman"/>
          <w:sz w:val="24"/>
          <w:szCs w:val="24"/>
        </w:rPr>
        <w:t>W</w:t>
      </w:r>
      <w:r>
        <w:rPr>
          <w:rFonts w:ascii="Times New Roman" w:hAnsi="Times New Roman" w:cs="Times New Roman"/>
          <w:sz w:val="24"/>
          <w:szCs w:val="24"/>
        </w:rPr>
        <w:t xml:space="preserve">e also grew the 6 species in </w:t>
      </w:r>
      <w:r w:rsidR="00AD596F">
        <w:rPr>
          <w:rFonts w:ascii="Times New Roman" w:hAnsi="Times New Roman" w:cs="Times New Roman"/>
          <w:sz w:val="24"/>
          <w:szCs w:val="24"/>
        </w:rPr>
        <w:t xml:space="preserve">monoculture </w:t>
      </w:r>
      <w:r>
        <w:rPr>
          <w:rFonts w:ascii="Times New Roman" w:hAnsi="Times New Roman" w:cs="Times New Roman"/>
          <w:sz w:val="24"/>
          <w:szCs w:val="24"/>
        </w:rPr>
        <w:t>at the two temperature and nutrient levels.</w:t>
      </w:r>
      <w:r w:rsidR="00535A90">
        <w:rPr>
          <w:rFonts w:ascii="Times New Roman" w:hAnsi="Times New Roman" w:cs="Times New Roman"/>
          <w:sz w:val="24"/>
          <w:szCs w:val="24"/>
        </w:rPr>
        <w:t xml:space="preserve"> The monoculture trials were divided into two subsets, one training subset</w:t>
      </w:r>
      <w:r w:rsidR="00A356FD">
        <w:rPr>
          <w:rFonts w:ascii="Times New Roman" w:hAnsi="Times New Roman" w:cs="Times New Roman"/>
          <w:sz w:val="24"/>
          <w:szCs w:val="24"/>
        </w:rPr>
        <w:t>,</w:t>
      </w:r>
      <w:r w:rsidR="00A356FD" w:rsidRPr="00A356FD">
        <w:rPr>
          <w:rFonts w:ascii="Times New Roman" w:hAnsi="Times New Roman" w:cs="Times New Roman"/>
          <w:sz w:val="24"/>
          <w:szCs w:val="24"/>
        </w:rPr>
        <w:t xml:space="preserve"> </w:t>
      </w:r>
      <w:r w:rsidR="00A356FD">
        <w:rPr>
          <w:rFonts w:ascii="Times New Roman" w:hAnsi="Times New Roman" w:cs="Times New Roman"/>
          <w:sz w:val="24"/>
          <w:szCs w:val="24"/>
        </w:rPr>
        <w:t>used to train the cell discrimination algorithm, which was replicated 3 times per temperature and nutrient levels and inoculated with 200 cells cells·mL</w:t>
      </w:r>
      <w:r w:rsidR="00A356FD" w:rsidRPr="00C562D8">
        <w:rPr>
          <w:rFonts w:ascii="Times New Roman" w:hAnsi="Times New Roman" w:cs="Times New Roman"/>
          <w:sz w:val="24"/>
          <w:szCs w:val="24"/>
          <w:vertAlign w:val="superscript"/>
        </w:rPr>
        <w:t>-1</w:t>
      </w:r>
      <w:r w:rsidR="00A356FD">
        <w:rPr>
          <w:rFonts w:ascii="Times New Roman" w:hAnsi="Times New Roman" w:cs="Times New Roman"/>
          <w:sz w:val="24"/>
          <w:szCs w:val="24"/>
        </w:rPr>
        <w:t>, and a testing subset used to test the accuracy of the cell discrimination algorithm, which was replicated 6 times per temperature and phosphate level and inoculated with 100 cells cells·mL</w:t>
      </w:r>
      <w:r w:rsidR="00A356FD" w:rsidRPr="00C562D8">
        <w:rPr>
          <w:rFonts w:ascii="Times New Roman" w:hAnsi="Times New Roman" w:cs="Times New Roman"/>
          <w:sz w:val="24"/>
          <w:szCs w:val="24"/>
          <w:vertAlign w:val="superscript"/>
        </w:rPr>
        <w:t>-1</w:t>
      </w:r>
      <w:r w:rsidR="00A356FD">
        <w:rPr>
          <w:rFonts w:ascii="Times New Roman" w:hAnsi="Times New Roman" w:cs="Times New Roman"/>
          <w:sz w:val="24"/>
          <w:szCs w:val="24"/>
        </w:rPr>
        <w:t xml:space="preserve">. </w:t>
      </w:r>
      <w:r w:rsidR="005E48CE">
        <w:rPr>
          <w:rFonts w:ascii="Times New Roman" w:hAnsi="Times New Roman" w:cs="Times New Roman"/>
          <w:sz w:val="24"/>
          <w:szCs w:val="24"/>
        </w:rPr>
        <w:t xml:space="preserve">In total, the design included 576 samples. </w:t>
      </w:r>
      <w:r>
        <w:rPr>
          <w:rFonts w:ascii="Times New Roman" w:hAnsi="Times New Roman" w:cs="Times New Roman"/>
          <w:sz w:val="24"/>
          <w:szCs w:val="24"/>
        </w:rPr>
        <w:t>The competition experiment was done in twenty-four 24</w:t>
      </w:r>
      <w:r w:rsidR="00535A90">
        <w:rPr>
          <w:rFonts w:ascii="Times New Roman" w:hAnsi="Times New Roman" w:cs="Times New Roman"/>
          <w:sz w:val="24"/>
          <w:szCs w:val="24"/>
        </w:rPr>
        <w:t xml:space="preserve"> </w:t>
      </w:r>
      <w:r>
        <w:rPr>
          <w:rFonts w:ascii="Times New Roman" w:hAnsi="Times New Roman" w:cs="Times New Roman"/>
          <w:sz w:val="24"/>
          <w:szCs w:val="24"/>
        </w:rPr>
        <w:t xml:space="preserve">well plates filled with 2 </w:t>
      </w:r>
      <w:r w:rsidR="00623E3C">
        <w:rPr>
          <w:rFonts w:ascii="Times New Roman" w:hAnsi="Times New Roman" w:cs="Times New Roman"/>
          <w:sz w:val="24"/>
          <w:szCs w:val="24"/>
        </w:rPr>
        <w:t xml:space="preserve">mL </w:t>
      </w:r>
      <w:r>
        <w:rPr>
          <w:rFonts w:ascii="Times New Roman" w:hAnsi="Times New Roman" w:cs="Times New Roman"/>
          <w:sz w:val="24"/>
          <w:szCs w:val="24"/>
        </w:rPr>
        <w:t>of medi</w:t>
      </w:r>
      <w:r w:rsidR="001F0316">
        <w:rPr>
          <w:rFonts w:ascii="Times New Roman" w:hAnsi="Times New Roman" w:cs="Times New Roman"/>
          <w:sz w:val="24"/>
          <w:szCs w:val="24"/>
        </w:rPr>
        <w:t>a</w:t>
      </w:r>
      <w:r>
        <w:rPr>
          <w:rFonts w:ascii="Times New Roman" w:hAnsi="Times New Roman" w:cs="Times New Roman"/>
          <w:sz w:val="24"/>
          <w:szCs w:val="24"/>
        </w:rPr>
        <w:t>, and inoculated with 100</w:t>
      </w:r>
      <w:r w:rsidR="00446060">
        <w:rPr>
          <w:rFonts w:ascii="Times New Roman" w:hAnsi="Times New Roman" w:cs="Times New Roman"/>
          <w:sz w:val="24"/>
          <w:szCs w:val="24"/>
        </w:rPr>
        <w:t xml:space="preserve"> </w:t>
      </w:r>
      <w:r w:rsidR="00F67F44">
        <w:rPr>
          <w:rFonts w:ascii="Times New Roman" w:hAnsi="Times New Roman" w:cs="Times New Roman"/>
          <w:sz w:val="24"/>
          <w:szCs w:val="24"/>
        </w:rPr>
        <w:t xml:space="preserve">or 200 </w:t>
      </w:r>
      <w:r>
        <w:rPr>
          <w:rFonts w:ascii="Times New Roman" w:hAnsi="Times New Roman" w:cs="Times New Roman"/>
          <w:sz w:val="24"/>
          <w:szCs w:val="24"/>
        </w:rPr>
        <w:t>cells</w:t>
      </w:r>
      <w:r w:rsidR="004D13DB">
        <w:rPr>
          <w:rFonts w:ascii="Times New Roman" w:hAnsi="Times New Roman" w:cs="Times New Roman"/>
          <w:sz w:val="24"/>
          <w:szCs w:val="24"/>
        </w:rPr>
        <w:t>·mL</w:t>
      </w:r>
      <w:r w:rsidR="00C562D8" w:rsidRPr="00C562D8">
        <w:rPr>
          <w:rFonts w:ascii="Times New Roman" w:hAnsi="Times New Roman" w:cs="Times New Roman"/>
          <w:sz w:val="24"/>
          <w:szCs w:val="24"/>
          <w:vertAlign w:val="superscript"/>
        </w:rPr>
        <w:t>-1</w:t>
      </w:r>
      <w:r w:rsidR="004D13DB">
        <w:rPr>
          <w:rFonts w:ascii="Times New Roman" w:hAnsi="Times New Roman" w:cs="Times New Roman"/>
          <w:sz w:val="24"/>
          <w:szCs w:val="24"/>
        </w:rPr>
        <w:t xml:space="preserve"> </w:t>
      </w:r>
      <w:r>
        <w:rPr>
          <w:rFonts w:ascii="Times New Roman" w:hAnsi="Times New Roman" w:cs="Times New Roman"/>
          <w:sz w:val="24"/>
          <w:szCs w:val="24"/>
        </w:rPr>
        <w:t>of each species</w:t>
      </w:r>
      <w:r w:rsidR="00B135ED" w:rsidRPr="00B135ED">
        <w:rPr>
          <w:rFonts w:ascii="Times New Roman" w:hAnsi="Times New Roman" w:cs="Times New Roman"/>
          <w:sz w:val="24"/>
          <w:szCs w:val="24"/>
        </w:rPr>
        <w:t>.</w:t>
      </w:r>
      <w:r>
        <w:rPr>
          <w:rFonts w:ascii="Times New Roman" w:hAnsi="Times New Roman" w:cs="Times New Roman"/>
          <w:sz w:val="24"/>
          <w:szCs w:val="24"/>
        </w:rPr>
        <w:t xml:space="preserve"> The position of the </w:t>
      </w:r>
      <w:r w:rsidR="001F0316">
        <w:rPr>
          <w:rFonts w:ascii="Times New Roman" w:hAnsi="Times New Roman" w:cs="Times New Roman"/>
          <w:sz w:val="24"/>
          <w:szCs w:val="24"/>
        </w:rPr>
        <w:t xml:space="preserve">species </w:t>
      </w:r>
      <w:r>
        <w:rPr>
          <w:rFonts w:ascii="Times New Roman" w:hAnsi="Times New Roman" w:cs="Times New Roman"/>
          <w:sz w:val="24"/>
          <w:szCs w:val="24"/>
        </w:rPr>
        <w:t>pairs w</w:t>
      </w:r>
      <w:r w:rsidR="001F0316">
        <w:rPr>
          <w:rFonts w:ascii="Times New Roman" w:hAnsi="Times New Roman" w:cs="Times New Roman"/>
          <w:sz w:val="24"/>
          <w:szCs w:val="24"/>
        </w:rPr>
        <w:t>ere</w:t>
      </w:r>
      <w:r>
        <w:rPr>
          <w:rFonts w:ascii="Times New Roman" w:hAnsi="Times New Roman" w:cs="Times New Roman"/>
          <w:sz w:val="24"/>
          <w:szCs w:val="24"/>
        </w:rPr>
        <w:t xml:space="preserve"> randomised within the plates, however given the large number of samples and to minimise ex</w:t>
      </w:r>
      <w:r w:rsidR="009444EB">
        <w:rPr>
          <w:rFonts w:ascii="Times New Roman" w:hAnsi="Times New Roman" w:cs="Times New Roman"/>
          <w:sz w:val="24"/>
          <w:szCs w:val="24"/>
        </w:rPr>
        <w:t>perimenter error, we separated low-P from high-P</w:t>
      </w:r>
      <w:r>
        <w:rPr>
          <w:rFonts w:ascii="Times New Roman" w:hAnsi="Times New Roman" w:cs="Times New Roman"/>
          <w:sz w:val="24"/>
          <w:szCs w:val="24"/>
        </w:rPr>
        <w:t xml:space="preserve"> plates.</w:t>
      </w:r>
      <w:r w:rsidR="005520D6">
        <w:rPr>
          <w:rFonts w:ascii="Times New Roman" w:hAnsi="Times New Roman" w:cs="Times New Roman"/>
          <w:sz w:val="24"/>
          <w:szCs w:val="24"/>
        </w:rPr>
        <w:t xml:space="preserve"> Plates were covered with </w:t>
      </w:r>
      <w:proofErr w:type="spellStart"/>
      <w:r w:rsidR="005520D6">
        <w:rPr>
          <w:rFonts w:ascii="Times New Roman" w:hAnsi="Times New Roman" w:cs="Times New Roman"/>
          <w:sz w:val="24"/>
          <w:szCs w:val="24"/>
        </w:rPr>
        <w:t>AeraSeal</w:t>
      </w:r>
      <w:proofErr w:type="spellEnd"/>
      <w:r w:rsidR="005520D6">
        <w:rPr>
          <w:rFonts w:ascii="Times New Roman" w:hAnsi="Times New Roman" w:cs="Times New Roman"/>
          <w:sz w:val="24"/>
          <w:szCs w:val="24"/>
        </w:rPr>
        <w:t xml:space="preserve"> breathable membrane, minimising evaporation and contamination but allowing </w:t>
      </w:r>
      <w:r w:rsidR="001F0316">
        <w:rPr>
          <w:rFonts w:ascii="Times New Roman" w:hAnsi="Times New Roman" w:cs="Times New Roman"/>
          <w:sz w:val="24"/>
          <w:szCs w:val="24"/>
        </w:rPr>
        <w:t xml:space="preserve">gas </w:t>
      </w:r>
      <w:r w:rsidR="005520D6">
        <w:rPr>
          <w:rFonts w:ascii="Times New Roman" w:hAnsi="Times New Roman" w:cs="Times New Roman"/>
          <w:sz w:val="24"/>
          <w:szCs w:val="24"/>
        </w:rPr>
        <w:t xml:space="preserve">exchange. </w:t>
      </w:r>
      <w:r w:rsidR="001F0316">
        <w:rPr>
          <w:rFonts w:ascii="Times New Roman" w:hAnsi="Times New Roman" w:cs="Times New Roman"/>
          <w:sz w:val="24"/>
          <w:szCs w:val="24"/>
        </w:rPr>
        <w:t>The competition p</w:t>
      </w:r>
      <w:r w:rsidR="005520D6">
        <w:rPr>
          <w:rFonts w:ascii="Times New Roman" w:hAnsi="Times New Roman" w:cs="Times New Roman"/>
          <w:sz w:val="24"/>
          <w:szCs w:val="24"/>
        </w:rPr>
        <w:t>lates were incubat</w:t>
      </w:r>
      <w:r w:rsidR="001F0316">
        <w:rPr>
          <w:rFonts w:ascii="Times New Roman" w:hAnsi="Times New Roman" w:cs="Times New Roman"/>
          <w:sz w:val="24"/>
          <w:szCs w:val="24"/>
        </w:rPr>
        <w:t>ed</w:t>
      </w:r>
      <w:r w:rsidR="005520D6">
        <w:rPr>
          <w:rFonts w:ascii="Times New Roman" w:hAnsi="Times New Roman" w:cs="Times New Roman"/>
          <w:sz w:val="24"/>
          <w:szCs w:val="24"/>
        </w:rPr>
        <w:t xml:space="preserve"> </w:t>
      </w:r>
      <w:r w:rsidR="001F0316">
        <w:rPr>
          <w:rFonts w:ascii="Times New Roman" w:hAnsi="Times New Roman" w:cs="Times New Roman"/>
          <w:sz w:val="24"/>
          <w:szCs w:val="24"/>
        </w:rPr>
        <w:t>in the same way as described above for the monoculture growth curves</w:t>
      </w:r>
      <w:r w:rsidR="005520D6" w:rsidRPr="00D46E49">
        <w:rPr>
          <w:rFonts w:ascii="Times New Roman" w:hAnsi="Times New Roman" w:cs="Times New Roman"/>
          <w:sz w:val="24"/>
          <w:szCs w:val="24"/>
        </w:rPr>
        <w:t xml:space="preserve">. </w:t>
      </w:r>
      <w:commentRangeStart w:id="45"/>
      <w:r w:rsidR="001F0316">
        <w:rPr>
          <w:rFonts w:ascii="Times New Roman" w:hAnsi="Times New Roman" w:cs="Times New Roman"/>
          <w:sz w:val="24"/>
          <w:szCs w:val="24"/>
        </w:rPr>
        <w:t>After</w:t>
      </w:r>
      <w:r w:rsidR="005520D6">
        <w:rPr>
          <w:rFonts w:ascii="Times New Roman" w:hAnsi="Times New Roman" w:cs="Times New Roman"/>
          <w:sz w:val="24"/>
          <w:szCs w:val="24"/>
        </w:rPr>
        <w:t xml:space="preserve"> </w:t>
      </w:r>
      <w:r w:rsidR="00295254" w:rsidRPr="00295254">
        <w:rPr>
          <w:rFonts w:ascii="Times New Roman" w:hAnsi="Times New Roman" w:cs="Times New Roman"/>
          <w:sz w:val="24"/>
          <w:szCs w:val="24"/>
          <w:highlight w:val="yellow"/>
        </w:rPr>
        <w:t>14</w:t>
      </w:r>
      <w:r w:rsidR="005520D6">
        <w:rPr>
          <w:rFonts w:ascii="Times New Roman" w:hAnsi="Times New Roman" w:cs="Times New Roman"/>
          <w:sz w:val="24"/>
          <w:szCs w:val="24"/>
        </w:rPr>
        <w:t xml:space="preserve"> </w:t>
      </w:r>
      <w:r w:rsidR="001F0316">
        <w:rPr>
          <w:rFonts w:ascii="Times New Roman" w:hAnsi="Times New Roman" w:cs="Times New Roman"/>
          <w:sz w:val="24"/>
          <w:szCs w:val="24"/>
        </w:rPr>
        <w:t>days</w:t>
      </w:r>
      <w:r w:rsidR="00693545">
        <w:rPr>
          <w:rFonts w:ascii="Times New Roman" w:hAnsi="Times New Roman" w:cs="Times New Roman"/>
          <w:sz w:val="24"/>
          <w:szCs w:val="24"/>
        </w:rPr>
        <w:t xml:space="preserve">, which was identified from the monoculture experiments as being sufficient time to reach stationary phase, </w:t>
      </w:r>
      <w:r w:rsidR="001F0316">
        <w:rPr>
          <w:rFonts w:ascii="Times New Roman" w:hAnsi="Times New Roman" w:cs="Times New Roman"/>
          <w:sz w:val="24"/>
          <w:szCs w:val="24"/>
        </w:rPr>
        <w:t>a</w:t>
      </w:r>
      <w:r w:rsidR="005520D6" w:rsidRPr="00D46E49">
        <w:rPr>
          <w:rFonts w:ascii="Times New Roman" w:hAnsi="Times New Roman" w:cs="Times New Roman"/>
          <w:sz w:val="24"/>
          <w:szCs w:val="24"/>
        </w:rPr>
        <w:t xml:space="preserve"> 200 </w:t>
      </w:r>
      <w:r w:rsidR="004D13DB" w:rsidRPr="00D46E49">
        <w:rPr>
          <w:rFonts w:ascii="Times New Roman" w:hAnsi="Times New Roman" w:cs="Times New Roman"/>
          <w:sz w:val="24"/>
          <w:szCs w:val="24"/>
        </w:rPr>
        <w:t>µ</w:t>
      </w:r>
      <w:r w:rsidR="004D13DB">
        <w:rPr>
          <w:rFonts w:ascii="Times New Roman" w:hAnsi="Times New Roman" w:cs="Times New Roman"/>
          <w:sz w:val="24"/>
          <w:szCs w:val="24"/>
        </w:rPr>
        <w:t>L</w:t>
      </w:r>
      <w:r w:rsidR="004D13DB" w:rsidRPr="00D46E49">
        <w:rPr>
          <w:rFonts w:ascii="Times New Roman" w:hAnsi="Times New Roman" w:cs="Times New Roman"/>
          <w:sz w:val="24"/>
          <w:szCs w:val="24"/>
        </w:rPr>
        <w:t xml:space="preserve"> </w:t>
      </w:r>
      <w:r w:rsidR="005520D6" w:rsidRPr="00D46E49">
        <w:rPr>
          <w:rFonts w:ascii="Times New Roman" w:hAnsi="Times New Roman" w:cs="Times New Roman"/>
          <w:sz w:val="24"/>
          <w:szCs w:val="24"/>
        </w:rPr>
        <w:t xml:space="preserve">sample was taken </w:t>
      </w:r>
      <w:r w:rsidR="00796B25">
        <w:rPr>
          <w:rFonts w:ascii="Times New Roman" w:hAnsi="Times New Roman" w:cs="Times New Roman"/>
          <w:sz w:val="24"/>
          <w:szCs w:val="24"/>
        </w:rPr>
        <w:t>and preserved in the same way as described above</w:t>
      </w:r>
      <w:r w:rsidR="00693545">
        <w:rPr>
          <w:rFonts w:ascii="Times New Roman" w:hAnsi="Times New Roman" w:cs="Times New Roman"/>
          <w:sz w:val="24"/>
          <w:szCs w:val="24"/>
        </w:rPr>
        <w:t>.</w:t>
      </w:r>
      <w:r w:rsidR="00EB31F2">
        <w:rPr>
          <w:rFonts w:ascii="Times New Roman" w:hAnsi="Times New Roman" w:cs="Times New Roman"/>
          <w:sz w:val="24"/>
          <w:szCs w:val="24"/>
        </w:rPr>
        <w:t xml:space="preserve"> </w:t>
      </w:r>
      <w:commentRangeEnd w:id="45"/>
      <w:r w:rsidR="0000522B">
        <w:rPr>
          <w:rStyle w:val="CommentReference"/>
        </w:rPr>
        <w:commentReference w:id="45"/>
      </w:r>
      <w:r w:rsidR="005520D6" w:rsidRPr="00D46E49">
        <w:rPr>
          <w:rFonts w:ascii="Times New Roman" w:hAnsi="Times New Roman" w:cs="Times New Roman"/>
          <w:sz w:val="24"/>
          <w:szCs w:val="24"/>
        </w:rPr>
        <w:t xml:space="preserve">Cell density in each sample was determined by flow cytometry (BD </w:t>
      </w:r>
      <w:proofErr w:type="spellStart"/>
      <w:r w:rsidR="005520D6" w:rsidRPr="00D46E49">
        <w:rPr>
          <w:rFonts w:ascii="Times New Roman" w:hAnsi="Times New Roman" w:cs="Times New Roman"/>
          <w:sz w:val="24"/>
          <w:szCs w:val="24"/>
        </w:rPr>
        <w:t>Accuri</w:t>
      </w:r>
      <w:proofErr w:type="spellEnd"/>
      <w:r w:rsidR="005520D6" w:rsidRPr="00D46E49">
        <w:rPr>
          <w:rFonts w:ascii="Times New Roman" w:hAnsi="Times New Roman" w:cs="Times New Roman"/>
          <w:sz w:val="24"/>
          <w:szCs w:val="24"/>
        </w:rPr>
        <w:t xml:space="preserve"> C6)</w:t>
      </w:r>
      <w:r w:rsidR="002724C6">
        <w:rPr>
          <w:rFonts w:ascii="Times New Roman" w:hAnsi="Times New Roman" w:cs="Times New Roman"/>
          <w:sz w:val="24"/>
          <w:szCs w:val="24"/>
        </w:rPr>
        <w:t xml:space="preserve"> on</w:t>
      </w:r>
      <w:r w:rsidR="00693545">
        <w:rPr>
          <w:rFonts w:ascii="Times New Roman" w:hAnsi="Times New Roman" w:cs="Times New Roman"/>
          <w:sz w:val="24"/>
          <w:szCs w:val="24"/>
        </w:rPr>
        <w:t xml:space="preserve"> the</w:t>
      </w:r>
      <w:r w:rsidR="002724C6">
        <w:rPr>
          <w:rFonts w:ascii="Times New Roman" w:hAnsi="Times New Roman" w:cs="Times New Roman"/>
          <w:sz w:val="24"/>
          <w:szCs w:val="24"/>
        </w:rPr>
        <w:t xml:space="preserve"> slow</w:t>
      </w:r>
      <w:r w:rsidR="00631CC1">
        <w:rPr>
          <w:rFonts w:ascii="Times New Roman" w:hAnsi="Times New Roman" w:cs="Times New Roman"/>
          <w:sz w:val="24"/>
          <w:szCs w:val="24"/>
        </w:rPr>
        <w:t xml:space="preserve"> flux</w:t>
      </w:r>
      <w:r w:rsidR="00693545">
        <w:rPr>
          <w:rFonts w:ascii="Times New Roman" w:hAnsi="Times New Roman" w:cs="Times New Roman"/>
          <w:sz w:val="24"/>
          <w:szCs w:val="24"/>
        </w:rPr>
        <w:t xml:space="preserve"> setting</w:t>
      </w:r>
      <w:r w:rsidR="00631CC1">
        <w:rPr>
          <w:rFonts w:ascii="Times New Roman" w:hAnsi="Times New Roman" w:cs="Times New Roman"/>
          <w:sz w:val="24"/>
          <w:szCs w:val="24"/>
        </w:rPr>
        <w:t xml:space="preserve"> (14 </w:t>
      </w:r>
      <w:r w:rsidR="004D13DB" w:rsidRPr="00D46E49">
        <w:rPr>
          <w:rFonts w:ascii="Times New Roman" w:hAnsi="Times New Roman" w:cs="Times New Roman"/>
          <w:sz w:val="24"/>
          <w:szCs w:val="24"/>
        </w:rPr>
        <w:t>µ</w:t>
      </w:r>
      <w:proofErr w:type="spellStart"/>
      <w:r w:rsidR="004D13DB">
        <w:rPr>
          <w:rFonts w:ascii="Times New Roman" w:hAnsi="Times New Roman" w:cs="Times New Roman"/>
          <w:sz w:val="24"/>
          <w:szCs w:val="24"/>
        </w:rPr>
        <w:t>L·</w:t>
      </w:r>
      <w:r w:rsidR="00631CC1">
        <w:rPr>
          <w:rFonts w:ascii="Times New Roman" w:hAnsi="Times New Roman" w:cs="Times New Roman"/>
          <w:sz w:val="24"/>
          <w:szCs w:val="24"/>
        </w:rPr>
        <w:t>min</w:t>
      </w:r>
      <w:proofErr w:type="spellEnd"/>
      <w:r w:rsidR="00631CC1">
        <w:rPr>
          <w:rFonts w:ascii="Times New Roman" w:hAnsi="Times New Roman" w:cs="Times New Roman"/>
          <w:sz w:val="24"/>
          <w:szCs w:val="24"/>
        </w:rPr>
        <w:t>)</w:t>
      </w:r>
      <w:r w:rsidR="00B25971">
        <w:rPr>
          <w:rFonts w:ascii="Times New Roman" w:hAnsi="Times New Roman" w:cs="Times New Roman"/>
          <w:sz w:val="24"/>
          <w:szCs w:val="24"/>
        </w:rPr>
        <w:t>, counting</w:t>
      </w:r>
      <w:r w:rsidR="002724C6">
        <w:rPr>
          <w:rFonts w:ascii="Times New Roman" w:hAnsi="Times New Roman" w:cs="Times New Roman"/>
          <w:sz w:val="24"/>
          <w:szCs w:val="24"/>
        </w:rPr>
        <w:t xml:space="preserve"> 20</w:t>
      </w:r>
      <w:r w:rsidR="005520D6" w:rsidRPr="00D46E49">
        <w:rPr>
          <w:rFonts w:ascii="Times New Roman" w:hAnsi="Times New Roman" w:cs="Times New Roman"/>
          <w:sz w:val="24"/>
          <w:szCs w:val="24"/>
        </w:rPr>
        <w:t xml:space="preserve"> </w:t>
      </w:r>
      <w:r w:rsidR="004D13DB" w:rsidRPr="00D46E49">
        <w:rPr>
          <w:rFonts w:ascii="Times New Roman" w:hAnsi="Times New Roman" w:cs="Times New Roman"/>
          <w:sz w:val="24"/>
          <w:szCs w:val="24"/>
        </w:rPr>
        <w:t>µ</w:t>
      </w:r>
      <w:r w:rsidR="004D13DB">
        <w:rPr>
          <w:rFonts w:ascii="Times New Roman" w:hAnsi="Times New Roman" w:cs="Times New Roman"/>
          <w:sz w:val="24"/>
          <w:szCs w:val="24"/>
        </w:rPr>
        <w:t>L</w:t>
      </w:r>
      <w:r w:rsidR="004D13DB" w:rsidRPr="00D46E49">
        <w:rPr>
          <w:rFonts w:ascii="Times New Roman" w:hAnsi="Times New Roman" w:cs="Times New Roman"/>
          <w:sz w:val="24"/>
          <w:szCs w:val="24"/>
        </w:rPr>
        <w:t xml:space="preserve"> </w:t>
      </w:r>
      <w:r w:rsidR="005520D6" w:rsidRPr="00D46E49">
        <w:rPr>
          <w:rFonts w:ascii="Times New Roman" w:hAnsi="Times New Roman" w:cs="Times New Roman"/>
          <w:sz w:val="24"/>
          <w:szCs w:val="24"/>
        </w:rPr>
        <w:t>of ea</w:t>
      </w:r>
      <w:r w:rsidR="002724C6">
        <w:rPr>
          <w:rFonts w:ascii="Times New Roman" w:hAnsi="Times New Roman" w:cs="Times New Roman"/>
          <w:sz w:val="24"/>
          <w:szCs w:val="24"/>
        </w:rPr>
        <w:t xml:space="preserve">ch sample. </w:t>
      </w:r>
      <w:r w:rsidR="00693545">
        <w:rPr>
          <w:rFonts w:ascii="Times New Roman" w:hAnsi="Times New Roman" w:cs="Times New Roman"/>
          <w:sz w:val="24"/>
          <w:szCs w:val="24"/>
        </w:rPr>
        <w:t>C</w:t>
      </w:r>
      <w:r w:rsidR="008A6893">
        <w:rPr>
          <w:rFonts w:ascii="Times New Roman" w:hAnsi="Times New Roman" w:cs="Times New Roman"/>
          <w:sz w:val="24"/>
          <w:szCs w:val="24"/>
        </w:rPr>
        <w:t>lean</w:t>
      </w:r>
      <w:r w:rsidR="00693545">
        <w:rPr>
          <w:rFonts w:ascii="Times New Roman" w:hAnsi="Times New Roman" w:cs="Times New Roman"/>
          <w:sz w:val="24"/>
          <w:szCs w:val="24"/>
        </w:rPr>
        <w:t>ing fluid</w:t>
      </w:r>
      <w:r w:rsidR="008A6893">
        <w:rPr>
          <w:rFonts w:ascii="Times New Roman" w:hAnsi="Times New Roman" w:cs="Times New Roman"/>
          <w:sz w:val="24"/>
          <w:szCs w:val="24"/>
        </w:rPr>
        <w:t xml:space="preserve"> was run</w:t>
      </w:r>
      <w:r w:rsidR="002724C6">
        <w:rPr>
          <w:rFonts w:ascii="Times New Roman" w:hAnsi="Times New Roman" w:cs="Times New Roman"/>
          <w:sz w:val="24"/>
          <w:szCs w:val="24"/>
        </w:rPr>
        <w:t xml:space="preserve"> after each sample</w:t>
      </w:r>
      <w:r w:rsidR="00693545">
        <w:rPr>
          <w:rFonts w:ascii="Times New Roman" w:hAnsi="Times New Roman" w:cs="Times New Roman"/>
          <w:sz w:val="24"/>
          <w:szCs w:val="24"/>
        </w:rPr>
        <w:t xml:space="preserve"> to</w:t>
      </w:r>
      <w:r w:rsidR="005520D6" w:rsidRPr="00D46E49">
        <w:rPr>
          <w:rFonts w:ascii="Times New Roman" w:hAnsi="Times New Roman" w:cs="Times New Roman"/>
          <w:sz w:val="24"/>
          <w:szCs w:val="24"/>
        </w:rPr>
        <w:t xml:space="preserve"> avoid contamination</w:t>
      </w:r>
      <w:r w:rsidR="002724C6">
        <w:rPr>
          <w:rFonts w:ascii="Times New Roman" w:hAnsi="Times New Roman" w:cs="Times New Roman"/>
          <w:sz w:val="24"/>
          <w:szCs w:val="24"/>
        </w:rPr>
        <w:t xml:space="preserve"> of measurements between samples</w:t>
      </w:r>
      <w:r w:rsidR="005520D6" w:rsidRPr="00D46E49">
        <w:rPr>
          <w:rFonts w:ascii="Times New Roman" w:hAnsi="Times New Roman" w:cs="Times New Roman"/>
          <w:sz w:val="24"/>
          <w:szCs w:val="24"/>
        </w:rPr>
        <w:t>.</w:t>
      </w:r>
      <w:r w:rsidR="00EA21F6">
        <w:rPr>
          <w:rFonts w:ascii="Times New Roman" w:hAnsi="Times New Roman" w:cs="Times New Roman"/>
          <w:sz w:val="24"/>
          <w:szCs w:val="24"/>
        </w:rPr>
        <w:t xml:space="preserve"> </w:t>
      </w:r>
    </w:p>
    <w:p w:rsidR="00756992" w:rsidRDefault="00E56D39">
      <w:pPr>
        <w:pStyle w:val="Heading2"/>
        <w:spacing w:line="240" w:lineRule="auto"/>
      </w:pPr>
      <w:r>
        <w:t>Data analyses</w:t>
      </w:r>
    </w:p>
    <w:p w:rsidR="00756992" w:rsidRDefault="00CA5044">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All statistical analyses were </w:t>
      </w:r>
      <w:r w:rsidR="004D13DB">
        <w:rPr>
          <w:rFonts w:ascii="Times New Roman" w:hAnsi="Times New Roman" w:cs="Times New Roman"/>
          <w:sz w:val="24"/>
          <w:szCs w:val="24"/>
        </w:rPr>
        <w:t xml:space="preserve">undertaken </w:t>
      </w:r>
      <w:r>
        <w:rPr>
          <w:rFonts w:ascii="Times New Roman" w:hAnsi="Times New Roman" w:cs="Times New Roman"/>
          <w:sz w:val="24"/>
          <w:szCs w:val="24"/>
        </w:rPr>
        <w:t>using R v3.3.2</w:t>
      </w:r>
      <w:r w:rsidR="00C562D8">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C562D8">
        <w:rPr>
          <w:rFonts w:ascii="Times New Roman" w:hAnsi="Times New Roman" w:cs="Times New Roman"/>
          <w:sz w:val="24"/>
          <w:szCs w:val="24"/>
        </w:rPr>
        <w:instrText xml:space="preserve"> ADDIN ZOTERO_ITEM CSL_CITATION {"citationID":"9tppo0f45","properties":{"formattedCitation":"(R Core Team 2014)","plainCitation":"(R Core Team 2014)"},"citationItems":[{"id":2181,"uris":["http://zotero.org/users/718951/items/Z9ZD4H9W"],"uri":["http://zotero.org/users/718951/items/Z9ZD4H9W"],"itemData":{"id":2181,"type":"book","title":"R: A Language and Environment for Statistical Computing","publisher":"R Foundation for Statistical Computing","publisher-place":"Vienna, Austria","version":"3.1.1","event-place":"Vienna, Austria","URL":"http://www.R-project.org/","ISBN":"3-900051-07-0","note":"16666","author":[{"family":"R Core Team","given":""}],"issued":{"date-parts":[["2014",7,10]]}}}],"schema":"https://github.com/citation-style-language/schema/raw/master/csl-citation.json"}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(R Core Team 2014)</w:t>
      </w:r>
      <w:r w:rsidR="00D33637">
        <w:rPr>
          <w:rFonts w:ascii="Times New Roman" w:hAnsi="Times New Roman" w:cs="Times New Roman"/>
          <w:sz w:val="24"/>
          <w:szCs w:val="24"/>
        </w:rPr>
        <w:fldChar w:fldCharType="end"/>
      </w:r>
      <w:r>
        <w:rPr>
          <w:rFonts w:ascii="Times New Roman" w:hAnsi="Times New Roman" w:cs="Times New Roman"/>
          <w:sz w:val="24"/>
          <w:szCs w:val="24"/>
        </w:rPr>
        <w:t>.</w:t>
      </w:r>
    </w:p>
    <w:p w:rsidR="00693545" w:rsidRPr="006F2B08" w:rsidRDefault="00693545" w:rsidP="00693545">
      <w:pPr>
        <w:pStyle w:val="Heading2"/>
        <w:spacing w:line="240" w:lineRule="auto"/>
        <w:rPr>
          <w:i/>
          <w:sz w:val="24"/>
          <w:szCs w:val="24"/>
        </w:rPr>
      </w:pPr>
      <w:r w:rsidRPr="006F2B08">
        <w:rPr>
          <w:i/>
          <w:sz w:val="24"/>
          <w:szCs w:val="24"/>
        </w:rPr>
        <w:t>Nutrient and temperature dependence of growth rate</w:t>
      </w:r>
    </w:p>
    <w:p w:rsidR="00756992" w:rsidRDefault="00693545">
      <w:pPr>
        <w:spacing w:line="240" w:lineRule="auto"/>
        <w:jc w:val="both"/>
        <w:rPr>
          <w:rFonts w:ascii="Times New Roman" w:hAnsi="Times New Roman" w:cs="Times New Roman"/>
          <w:sz w:val="24"/>
          <w:szCs w:val="24"/>
        </w:rPr>
      </w:pPr>
      <w:r>
        <w:rPr>
          <w:rFonts w:ascii="Times New Roman" w:hAnsi="Times New Roman" w:cs="Times New Roman"/>
          <w:sz w:val="24"/>
          <w:szCs w:val="24"/>
        </w:rPr>
        <w:t>To characterise the effects of phosphorous availability and temperature on growth</w:t>
      </w:r>
      <w:r w:rsidR="00CF7B8D">
        <w:rPr>
          <w:rFonts w:ascii="Times New Roman" w:hAnsi="Times New Roman" w:cs="Times New Roman"/>
          <w:sz w:val="24"/>
          <w:szCs w:val="24"/>
        </w:rPr>
        <w:t xml:space="preserve"> we estimated s</w:t>
      </w:r>
      <w:r w:rsidR="00CA5044" w:rsidRPr="00D46E49">
        <w:rPr>
          <w:rFonts w:ascii="Times New Roman" w:hAnsi="Times New Roman" w:cs="Times New Roman"/>
          <w:sz w:val="24"/>
          <w:szCs w:val="24"/>
        </w:rPr>
        <w:t>pecific growth rate for each</w:t>
      </w:r>
      <w:r w:rsidR="00CF7B8D">
        <w:rPr>
          <w:rFonts w:ascii="Times New Roman" w:hAnsi="Times New Roman" w:cs="Times New Roman"/>
          <w:sz w:val="24"/>
          <w:szCs w:val="24"/>
        </w:rPr>
        <w:t xml:space="preserve"> of the </w:t>
      </w:r>
      <w:r w:rsidR="00CF7B8D" w:rsidRPr="00F87FBC">
        <w:rPr>
          <w:rFonts w:ascii="Times New Roman" w:hAnsi="Times New Roman" w:cs="Times New Roman"/>
          <w:sz w:val="24"/>
          <w:szCs w:val="24"/>
        </w:rPr>
        <w:t>1170</w:t>
      </w:r>
      <w:r w:rsidR="00CF7B8D">
        <w:rPr>
          <w:rFonts w:ascii="Times New Roman" w:hAnsi="Times New Roman" w:cs="Times New Roman"/>
          <w:sz w:val="24"/>
          <w:szCs w:val="24"/>
        </w:rPr>
        <w:t xml:space="preserve"> combinations of species, phosphate and temperatures from the time-series of cell densities.</w:t>
      </w:r>
      <w:r w:rsidR="00CA5044" w:rsidRPr="00D46E49">
        <w:rPr>
          <w:rFonts w:ascii="Times New Roman" w:hAnsi="Times New Roman" w:cs="Times New Roman"/>
          <w:sz w:val="24"/>
          <w:szCs w:val="24"/>
        </w:rPr>
        <w:t xml:space="preserve"> </w:t>
      </w:r>
      <w:r w:rsidR="00CF7B8D">
        <w:rPr>
          <w:rFonts w:ascii="Times New Roman" w:hAnsi="Times New Roman" w:cs="Times New Roman"/>
          <w:sz w:val="24"/>
          <w:szCs w:val="24"/>
        </w:rPr>
        <w:t>Population dynamics were fitted to</w:t>
      </w:r>
      <w:r w:rsidR="00CA5044" w:rsidRPr="00D46E49">
        <w:rPr>
          <w:rFonts w:ascii="Times New Roman" w:hAnsi="Times New Roman" w:cs="Times New Roman"/>
          <w:sz w:val="24"/>
          <w:szCs w:val="24"/>
        </w:rPr>
        <w:t xml:space="preserve"> the Buchanan three-phase linear growth model </w:t>
      </w:r>
      <w:r w:rsidR="00D33637" w:rsidRPr="00D46E49">
        <w:rPr>
          <w:rFonts w:ascii="Times New Roman" w:hAnsi="Times New Roman" w:cs="Times New Roman"/>
          <w:sz w:val="24"/>
          <w:szCs w:val="24"/>
        </w:rPr>
        <w:fldChar w:fldCharType="begin"/>
      </w:r>
      <w:r w:rsidR="002A0AA5">
        <w:rPr>
          <w:rFonts w:ascii="Times New Roman" w:hAnsi="Times New Roman" w:cs="Times New Roman"/>
          <w:sz w:val="24"/>
          <w:szCs w:val="24"/>
        </w:rPr>
        <w:instrText xml:space="preserve"> ADDIN ZOTERO_ITEM CSL_CITATION {"citationID":"iia9d5Gt","properties":{"formattedCitation":"{\\rtf (Buchanan {\\i{}et al.} 1997)}","plainCitation":"(Buchanan et al. 1997)"},"citationItems":[{"id":6308,"uris":["http://zotero.org/users/718951/items/AA6NQU3Z"],"uri":["http://zotero.org/users/718951/items/AA6NQU3Z"],"itemData":{"id":6308,"type":"article-journal","title":"When is simple good enough: a comparison of the Gompertz, Baranyi, and three-phase linear models for fitting bacterial growth curves","container-title":"Food Microbiology","page":"313-326","volume":"14","issue":"4","source":"ScienceDirect","abstract":"The use of primary mathematical models with curve fitting software is dramatically changing quantitative food microbiology. The two most widely used primary growth models are the Baranyi and Gompertz models. A three-phase linear model was developed to determine how well growth curves could be described using a simpler model. The model divides bacterial growth curves into three phases: the lag and stationary phases where the specific growth rate is zero (gm=0), and the exponential phase where the logarithm of the bacterial population increases linearly with time (gm=constant). The model has four parameters: No(Log8of initial population density), NMAX(Log8of final population density), tLAG(time when lag phase ends), and tMAX(time when exponential phase ends). A comparison of the linear model was made against the Baranyi and Gompertz models, using established growth data forEscherichia coli0157:H7. The growth curves predicted by the three models showed good agreement. The linear model was more ‘robust' than the others, especially when experimental data were minimal. The physiological assumptions underlying the linear model are discussed, with particular emphasis on assuring that the model is consistent with bacterial behavior both as individual cells and as populations. It is proposed that the transitional behavior of bacteria at the end of the lag phase can be explained on the basis of biological variability.","DOI":"10.1006/fmic.1997.0125","ISSN":"0740-0020","shortTitle":"When is simple good enough","journalAbbreviation":"Food Microbiology","author":[{"family":"Buchanan","given":"R. L"},{"family":"Whiting","given":"R. C"},{"family":"Damert","given":"W. C"}],"issued":{"date-parts":[["1997",8]]}}}],"schema":"https://github.com/citation-style-language/schema/raw/master/csl-citation.json"} </w:instrText>
      </w:r>
      <w:r w:rsidR="00D33637" w:rsidRPr="00D46E49">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(Buchanan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1997)</w:t>
      </w:r>
      <w:r w:rsidR="00D33637" w:rsidRPr="00D46E49">
        <w:rPr>
          <w:rFonts w:ascii="Times New Roman" w:hAnsi="Times New Roman" w:cs="Times New Roman"/>
          <w:sz w:val="24"/>
          <w:szCs w:val="24"/>
        </w:rPr>
        <w:fldChar w:fldCharType="end"/>
      </w:r>
      <w:r w:rsidR="00CA5044" w:rsidRPr="00D46E49">
        <w:rPr>
          <w:rFonts w:ascii="Times New Roman" w:hAnsi="Times New Roman" w:cs="Times New Roman"/>
          <w:sz w:val="24"/>
          <w:szCs w:val="24"/>
        </w:rPr>
        <w:t xml:space="preserve"> using non-linear least squares regression. </w:t>
      </w:r>
    </w:p>
    <w:p w:rsidR="00756992" w:rsidRDefault="00D33637">
      <w:pPr>
        <w:spacing w:line="24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&amp;</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 xml:space="preserve">                          </m:t>
                </m:r>
                <m:r>
                  <m:rPr>
                    <m:nor/>
                  </m:rPr>
                  <w:rPr>
                    <w:rFonts w:ascii="Cambria Math" w:hAnsi="Cambria Math" w:cs="Times New Roman"/>
                    <w:sz w:val="24"/>
                    <w:szCs w:val="24"/>
                  </w:rPr>
                  <m:t>for</m:t>
                </m:r>
                <m:r>
                  <w:rPr>
                    <w:rFonts w:ascii="Cambria Math" w:hAnsi="Cambria Math" w:cs="Times New Roman"/>
                    <w:sz w:val="24"/>
                    <w:szCs w:val="24"/>
                  </w:rPr>
                  <m:t xml:space="preserve"> t ≤</m:t>
                </m:r>
                <m:sSub>
                  <m:sSubPr>
                    <m:ctrlPr>
                      <w:rPr>
                        <w:rFonts w:ascii="Cambria Math" w:hAnsi="Cambria Math" w:cs="Times New Roman"/>
                        <w:i/>
                        <w:sz w:val="24"/>
                        <w:szCs w:val="24"/>
                      </w:rPr>
                    </m:ctrlPr>
                  </m:sSubPr>
                  <m:e>
                    <m:r>
                      <w:rPr>
                        <w:rFonts w:ascii="Cambria Math" w:hAnsi="Cambria Math" w:cs="Times New Roman"/>
                        <w:sz w:val="24"/>
                        <w:szCs w:val="24"/>
                      </w:rPr>
                      <m:t>t</m:t>
                    </m:r>
                  </m:e>
                  <m:sub>
                    <m:r>
                      <m:rPr>
                        <m:nor/>
                      </m:rPr>
                      <w:rPr>
                        <w:rFonts w:ascii="Cambria Math" w:hAnsi="Cambria Math" w:cs="Times New Roman"/>
                        <w:sz w:val="24"/>
                        <w:szCs w:val="24"/>
                      </w:rPr>
                      <m:t>lag</m:t>
                    </m:r>
                  </m:sub>
                </m:sSub>
                <m:r>
                  <w:rPr>
                    <w:rFonts w:ascii="Cambria Math" w:hAnsi="Cambria Math" w:cs="Times New Roman"/>
                    <w:sz w:val="24"/>
                    <w:szCs w:val="24"/>
                  </w:rPr>
                  <m:t>,</m:t>
                </m:r>
              </m:e>
              <m:e>
                <m:r>
                  <w:rPr>
                    <w:rFonts w:ascii="Cambria Math" w:hAnsi="Cambria Math" w:cs="Times New Roman"/>
                    <w:sz w:val="24"/>
                    <w:szCs w:val="24"/>
                  </w:rPr>
                  <m:t>&amp;</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r>
                  <w:rPr>
                    <w:rFonts w:ascii="Cambria Math" w:hAnsi="Cambria Math" w:cs="Times New Roman"/>
                    <w:sz w:val="24"/>
                    <w:szCs w:val="24"/>
                  </w:rPr>
                  <m:t>+μ</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t</m:t>
                        </m:r>
                      </m:e>
                      <m:sub>
                        <m:r>
                          <m:rPr>
                            <m:nor/>
                          </m:rPr>
                          <w:rPr>
                            <w:rFonts w:ascii="Cambria Math" w:hAnsi="Cambria Math" w:cs="Times New Roman"/>
                            <w:sz w:val="24"/>
                            <w:szCs w:val="24"/>
                          </w:rPr>
                          <m:t>lag</m:t>
                        </m:r>
                      </m:sub>
                    </m:sSub>
                  </m:e>
                </m:d>
                <m:r>
                  <w:rPr>
                    <w:rFonts w:ascii="Cambria Math" w:hAnsi="Cambria Math" w:cs="Times New Roman"/>
                    <w:sz w:val="24"/>
                    <w:szCs w:val="24"/>
                  </w:rPr>
                  <m:t xml:space="preserve"> </m:t>
                </m:r>
                <m:r>
                  <m:rPr>
                    <m:nor/>
                  </m:rPr>
                  <w:rPr>
                    <w:rFonts w:ascii="Cambria Math" w:hAnsi="Cambria Math" w:cs="Times New Roman"/>
                    <w:sz w:val="24"/>
                    <w:szCs w:val="24"/>
                  </w:rPr>
                  <m:t>for</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m:rPr>
                        <m:nor/>
                      </m:rPr>
                      <w:rPr>
                        <w:rFonts w:ascii="Cambria Math" w:hAnsi="Cambria Math" w:cs="Times New Roman"/>
                        <w:sz w:val="24"/>
                        <w:szCs w:val="24"/>
                      </w:rPr>
                      <m:t>lag</m:t>
                    </m:r>
                  </m:sub>
                </m:sSub>
                <m:r>
                  <w:rPr>
                    <w:rFonts w:ascii="Cambria Math" w:hAnsi="Cambria Math" w:cs="Times New Roman"/>
                    <w:sz w:val="24"/>
                    <w:szCs w:val="24"/>
                  </w:rPr>
                  <m:t>&lt;t&lt;</m:t>
                </m:r>
                <m:sSub>
                  <m:sSubPr>
                    <m:ctrlPr>
                      <w:rPr>
                        <w:rFonts w:ascii="Cambria Math" w:hAnsi="Cambria Math" w:cs="Times New Roman"/>
                        <w:i/>
                        <w:sz w:val="24"/>
                        <w:szCs w:val="24"/>
                      </w:rPr>
                    </m:ctrlPr>
                  </m:sSubPr>
                  <m:e>
                    <m:r>
                      <w:rPr>
                        <w:rFonts w:ascii="Cambria Math" w:hAnsi="Cambria Math" w:cs="Times New Roman"/>
                        <w:sz w:val="24"/>
                        <w:szCs w:val="24"/>
                      </w:rPr>
                      <m:t>t</m:t>
                    </m:r>
                  </m:e>
                  <m:sub>
                    <m:r>
                      <m:rPr>
                        <m:nor/>
                      </m:rPr>
                      <w:rPr>
                        <w:rFonts w:ascii="Cambria Math" w:hAnsi="Cambria Math" w:cs="Times New Roman"/>
                        <w:sz w:val="24"/>
                        <w:szCs w:val="24"/>
                      </w:rPr>
                      <m:t>max</m:t>
                    </m:r>
                  </m:sub>
                </m:sSub>
              </m:e>
              <m:e>
                <m:r>
                  <w:rPr>
                    <w:rFonts w:ascii="Cambria Math" w:hAnsi="Cambria Math" w:cs="Times New Roman"/>
                    <w:sz w:val="24"/>
                    <w:szCs w:val="24"/>
                  </w:rPr>
                  <m:t>&amp;</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m:rPr>
                        <m:nor/>
                      </m:rPr>
                      <w:rPr>
                        <w:rFonts w:ascii="Cambria Math" w:hAnsi="Cambria Math" w:cs="Times New Roman"/>
                        <w:sz w:val="24"/>
                        <w:szCs w:val="24"/>
                      </w:rPr>
                      <m:t>max</m:t>
                    </m:r>
                  </m:sub>
                </m:sSub>
                <m:r>
                  <w:rPr>
                    <w:rFonts w:ascii="Cambria Math" w:hAnsi="Cambria Math" w:cs="Times New Roman"/>
                    <w:sz w:val="24"/>
                    <w:szCs w:val="24"/>
                  </w:rPr>
                  <m:t xml:space="preserve">            </m:t>
                </m:r>
                <m:r>
                  <m:rPr>
                    <m:nor/>
                  </m:rPr>
                  <w:rPr>
                    <w:rFonts w:ascii="Cambria Math" w:hAnsi="Cambria Math" w:cs="Times New Roman"/>
                    <w:sz w:val="24"/>
                    <w:szCs w:val="24"/>
                  </w:rPr>
                  <m:t>for</m:t>
                </m:r>
                <m:r>
                  <w:rPr>
                    <w:rFonts w:ascii="Cambria Math" w:hAnsi="Cambria Math" w:cs="Times New Roman"/>
                    <w:sz w:val="24"/>
                    <w:szCs w:val="24"/>
                  </w:rPr>
                  <m:t xml:space="preserve"> t ≥</m:t>
                </m:r>
                <m:sSub>
                  <m:sSubPr>
                    <m:ctrlPr>
                      <w:rPr>
                        <w:rFonts w:ascii="Cambria Math" w:hAnsi="Cambria Math" w:cs="Times New Roman"/>
                        <w:i/>
                        <w:sz w:val="24"/>
                        <w:szCs w:val="24"/>
                      </w:rPr>
                    </m:ctrlPr>
                  </m:sSubPr>
                  <m:e>
                    <m:r>
                      <w:rPr>
                        <w:rFonts w:ascii="Cambria Math" w:hAnsi="Cambria Math" w:cs="Times New Roman"/>
                        <w:sz w:val="24"/>
                        <w:szCs w:val="24"/>
                      </w:rPr>
                      <m:t>t</m:t>
                    </m:r>
                  </m:e>
                  <m:sub>
                    <m:r>
                      <m:rPr>
                        <m:nor/>
                      </m:rPr>
                      <w:rPr>
                        <w:rFonts w:ascii="Cambria Math" w:hAnsi="Cambria Math" w:cs="Times New Roman"/>
                        <w:sz w:val="24"/>
                        <w:szCs w:val="24"/>
                      </w:rPr>
                      <m:t>max</m:t>
                    </m:r>
                  </m:sub>
                </m:sSub>
                <m:r>
                  <w:rPr>
                    <w:rFonts w:ascii="Cambria Math" w:hAnsi="Cambria Math" w:cs="Times New Roman"/>
                    <w:sz w:val="24"/>
                    <w:szCs w:val="24"/>
                  </w:rPr>
                  <m:t>,</m:t>
                </m:r>
              </m:e>
            </m:eqArr>
          </m:e>
        </m:d>
      </m:oMath>
      <w:r w:rsidR="00CF7B8D">
        <w:rPr>
          <w:rFonts w:ascii="Times New Roman" w:hAnsi="Times New Roman" w:cs="Times New Roman"/>
          <w:sz w:val="24"/>
          <w:szCs w:val="24"/>
        </w:rPr>
        <w:t xml:space="preserve">                        </w:t>
      </w:r>
      <w:r w:rsidR="00CF7B8D" w:rsidRPr="006F2B08">
        <w:rPr>
          <w:rFonts w:ascii="Times New Roman" w:hAnsi="Times New Roman" w:cs="Times New Roman"/>
          <w:sz w:val="24"/>
          <w:szCs w:val="24"/>
          <w:highlight w:val="yellow"/>
        </w:rPr>
        <w:t>(x)</w:t>
      </w:r>
    </w:p>
    <w:p w:rsidR="00756992" w:rsidRDefault="00756992">
      <w:pPr>
        <w:spacing w:line="240" w:lineRule="auto"/>
        <w:jc w:val="both"/>
        <w:rPr>
          <w:rFonts w:ascii="Times New Roman" w:hAnsi="Times New Roman" w:cs="Times New Roman"/>
          <w:sz w:val="24"/>
          <w:szCs w:val="24"/>
        </w:rPr>
      </w:pPr>
    </w:p>
    <w:p w:rsidR="00605E7C" w:rsidRDefault="00CA5044">
      <w:pPr>
        <w:spacing w:line="240" w:lineRule="auto"/>
        <w:jc w:val="both"/>
        <w:rPr>
          <w:rFonts w:ascii="Times New Roman" w:hAnsi="Times New Roman" w:cs="Times New Roman"/>
          <w:sz w:val="24"/>
          <w:szCs w:val="24"/>
        </w:rPr>
      </w:pPr>
      <w:proofErr w:type="gramStart"/>
      <w:r w:rsidRPr="00D46E49">
        <w:rPr>
          <w:rFonts w:ascii="Times New Roman" w:hAnsi="Times New Roman" w:cs="Times New Roman"/>
          <w:sz w:val="24"/>
          <w:szCs w:val="24"/>
        </w:rPr>
        <w:t>where</w:t>
      </w:r>
      <w:proofErr w:type="gramEnd"/>
      <w:r w:rsidRPr="00D46E4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m:rPr>
                <m:nor/>
              </m:rPr>
              <w:rPr>
                <w:rFonts w:ascii="Cambria Math" w:hAnsi="Cambria Math" w:cs="Times New Roman"/>
                <w:sz w:val="24"/>
                <w:szCs w:val="24"/>
              </w:rPr>
              <m:t>lag</m:t>
            </m:r>
          </m:sub>
        </m:sSub>
      </m:oMath>
      <w:r w:rsidRPr="00D46E49" w:rsidDel="00294F9D">
        <w:rPr>
          <w:rFonts w:ascii="Times New Roman" w:hAnsi="Times New Roman" w:cs="Times New Roman"/>
          <w:sz w:val="24"/>
          <w:szCs w:val="24"/>
        </w:rPr>
        <w:t xml:space="preserve"> </w:t>
      </w:r>
      <w:r w:rsidRPr="00D46E49">
        <w:rPr>
          <w:rFonts w:ascii="Times New Roman" w:hAnsi="Times New Roman" w:cs="Times New Roman"/>
          <w:sz w:val="24"/>
          <w:szCs w:val="24"/>
        </w:rPr>
        <w:t xml:space="preserve">is the duration of the lag phase (days), </w:t>
      </w:r>
      <m:oMath>
        <m:sSub>
          <m:sSubPr>
            <m:ctrlPr>
              <w:rPr>
                <w:rFonts w:ascii="Cambria Math" w:hAnsi="Cambria Math" w:cs="Times New Roman"/>
                <w:i/>
                <w:sz w:val="24"/>
                <w:szCs w:val="24"/>
              </w:rPr>
            </m:ctrlPr>
          </m:sSubPr>
          <m:e>
            <m:r>
              <w:rPr>
                <w:rFonts w:ascii="Cambria Math" w:hAnsi="Cambria Math" w:cs="Times New Roman"/>
                <w:sz w:val="24"/>
                <w:szCs w:val="24"/>
              </w:rPr>
              <m:t>t</m:t>
            </m:r>
          </m:e>
          <m:sub>
            <m:r>
              <m:rPr>
                <m:nor/>
              </m:rPr>
              <w:rPr>
                <w:rFonts w:ascii="Cambria Math" w:hAnsi="Cambria Math" w:cs="Times New Roman"/>
                <w:sz w:val="24"/>
                <w:szCs w:val="24"/>
              </w:rPr>
              <m:t>max</m:t>
            </m:r>
          </m:sub>
        </m:sSub>
      </m:oMath>
      <w:r w:rsidRPr="00D46E49" w:rsidDel="00294F9D">
        <w:rPr>
          <w:rFonts w:ascii="Times New Roman" w:hAnsi="Times New Roman" w:cs="Times New Roman"/>
          <w:sz w:val="24"/>
          <w:szCs w:val="24"/>
        </w:rPr>
        <w:t xml:space="preserve"> </w:t>
      </w:r>
      <w:r w:rsidRPr="00D46E49">
        <w:rPr>
          <w:rFonts w:ascii="Times New Roman" w:hAnsi="Times New Roman" w:cs="Times New Roman"/>
          <w:sz w:val="24"/>
          <w:szCs w:val="24"/>
        </w:rPr>
        <w:t xml:space="preserve">is the time when the maximum population density is reached (days),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0</m:t>
            </m:r>
          </m:sub>
        </m:sSub>
      </m:oMath>
      <w:r w:rsidRPr="00D46E49" w:rsidDel="00294F9D">
        <w:rPr>
          <w:rFonts w:ascii="Times New Roman" w:hAnsi="Times New Roman" w:cs="Times New Roman"/>
          <w:sz w:val="24"/>
          <w:szCs w:val="24"/>
        </w:rPr>
        <w:t xml:space="preserve"> </w:t>
      </w:r>
      <w:r w:rsidRPr="00D46E49">
        <w:rPr>
          <w:rFonts w:ascii="Times New Roman" w:hAnsi="Times New Roman" w:cs="Times New Roman"/>
          <w:sz w:val="24"/>
          <w:szCs w:val="24"/>
        </w:rPr>
        <w:t>is the log</w:t>
      </w:r>
      <w:r w:rsidR="00294F9D">
        <w:rPr>
          <w:rFonts w:ascii="Times New Roman" w:hAnsi="Times New Roman" w:cs="Times New Roman"/>
          <w:sz w:val="24"/>
          <w:szCs w:val="24"/>
          <w:vertAlign w:val="subscript"/>
        </w:rPr>
        <w:t>10</w:t>
      </w:r>
      <w:r w:rsidRPr="00D46E49">
        <w:rPr>
          <w:rFonts w:ascii="Times New Roman" w:hAnsi="Times New Roman" w:cs="Times New Roman"/>
          <w:sz w:val="24"/>
          <w:szCs w:val="24"/>
        </w:rPr>
        <w:t xml:space="preserve"> of the initial population density (log</w:t>
      </w:r>
      <w:r w:rsidRPr="000C2B8B">
        <w:rPr>
          <w:rFonts w:ascii="Times New Roman" w:hAnsi="Times New Roman" w:cs="Times New Roman"/>
          <w:sz w:val="24"/>
          <w:szCs w:val="24"/>
          <w:vertAlign w:val="subscript"/>
        </w:rPr>
        <w:t>10</w:t>
      </w:r>
      <w:r w:rsidR="00902714">
        <w:rPr>
          <w:rFonts w:ascii="Times New Roman" w:hAnsi="Times New Roman" w:cs="Times New Roman"/>
          <w:sz w:val="24"/>
          <w:szCs w:val="24"/>
        </w:rPr>
        <w:t>(cells</w:t>
      </w:r>
      <w:r w:rsidR="00294F9D">
        <w:rPr>
          <w:rFonts w:ascii="Times New Roman" w:hAnsi="Times New Roman" w:cs="Times New Roman"/>
          <w:sz w:val="24"/>
          <w:szCs w:val="24"/>
        </w:rPr>
        <w:t>·</w:t>
      </w:r>
      <w:r w:rsidR="00294F9D" w:rsidRPr="00D46E49">
        <w:rPr>
          <w:rFonts w:ascii="Times New Roman" w:hAnsi="Times New Roman" w:cs="Times New Roman"/>
          <w:sz w:val="24"/>
          <w:szCs w:val="24"/>
        </w:rPr>
        <w:t>m</w:t>
      </w:r>
      <w:r w:rsidR="00294F9D">
        <w:rPr>
          <w:rFonts w:ascii="Times New Roman" w:hAnsi="Times New Roman" w:cs="Times New Roman"/>
          <w:sz w:val="24"/>
          <w:szCs w:val="24"/>
        </w:rPr>
        <w:t>L</w:t>
      </w:r>
      <w:r w:rsidRPr="00D46E49">
        <w:rPr>
          <w:rFonts w:ascii="Times New Roman" w:hAnsi="Times New Roman" w:cs="Times New Roman"/>
          <w:sz w:val="24"/>
          <w:szCs w:val="24"/>
          <w:vertAlign w:val="superscript"/>
        </w:rPr>
        <w:t>-1</w:t>
      </w:r>
      <w:r w:rsidRPr="00D46E4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m:rPr>
                <m:nor/>
              </m:rPr>
              <w:rPr>
                <w:rFonts w:ascii="Cambria Math" w:hAnsi="Cambria Math" w:cs="Times New Roman"/>
                <w:sz w:val="24"/>
                <w:szCs w:val="24"/>
              </w:rPr>
              <m:t>max</m:t>
            </m:r>
          </m:sub>
        </m:sSub>
      </m:oMath>
      <w:r w:rsidRPr="00D46E49" w:rsidDel="00294F9D">
        <w:rPr>
          <w:rFonts w:ascii="Times New Roman" w:hAnsi="Times New Roman" w:cs="Times New Roman"/>
          <w:sz w:val="24"/>
          <w:szCs w:val="24"/>
        </w:rPr>
        <w:t xml:space="preserve"> </w:t>
      </w:r>
      <w:r w:rsidRPr="00D46E49">
        <w:rPr>
          <w:rFonts w:ascii="Times New Roman" w:hAnsi="Times New Roman" w:cs="Times New Roman"/>
          <w:sz w:val="24"/>
          <w:szCs w:val="24"/>
        </w:rPr>
        <w:t>is the log</w:t>
      </w:r>
      <w:r w:rsidR="00294F9D">
        <w:rPr>
          <w:rFonts w:ascii="Times New Roman" w:hAnsi="Times New Roman" w:cs="Times New Roman"/>
          <w:sz w:val="24"/>
          <w:szCs w:val="24"/>
          <w:vertAlign w:val="subscript"/>
        </w:rPr>
        <w:t>10</w:t>
      </w:r>
      <w:r w:rsidRPr="00D46E49">
        <w:rPr>
          <w:rFonts w:ascii="Times New Roman" w:hAnsi="Times New Roman" w:cs="Times New Roman"/>
          <w:sz w:val="24"/>
          <w:szCs w:val="24"/>
        </w:rPr>
        <w:t xml:space="preserve"> of the maximum population density supported by the environment (log</w:t>
      </w:r>
      <w:r w:rsidRPr="000C2B8B">
        <w:rPr>
          <w:rFonts w:ascii="Times New Roman" w:hAnsi="Times New Roman" w:cs="Times New Roman"/>
          <w:sz w:val="24"/>
          <w:szCs w:val="24"/>
          <w:vertAlign w:val="subscript"/>
        </w:rPr>
        <w:t>10</w:t>
      </w:r>
      <w:r w:rsidRPr="00D46E49">
        <w:rPr>
          <w:rFonts w:ascii="Times New Roman" w:hAnsi="Times New Roman" w:cs="Times New Roman"/>
          <w:sz w:val="24"/>
          <w:szCs w:val="24"/>
        </w:rPr>
        <w:t>(</w:t>
      </w:r>
      <w:r w:rsidR="00283F51">
        <w:rPr>
          <w:rFonts w:ascii="Times New Roman" w:hAnsi="Times New Roman" w:cs="Times New Roman"/>
          <w:sz w:val="24"/>
          <w:szCs w:val="24"/>
        </w:rPr>
        <w:t>cells</w:t>
      </w:r>
      <w:r w:rsidR="00294F9D">
        <w:rPr>
          <w:rFonts w:ascii="Times New Roman" w:hAnsi="Times New Roman" w:cs="Times New Roman"/>
          <w:sz w:val="24"/>
          <w:szCs w:val="24"/>
        </w:rPr>
        <w:t>·</w:t>
      </w:r>
      <w:r w:rsidR="00294F9D" w:rsidRPr="00D46E49">
        <w:rPr>
          <w:rFonts w:ascii="Times New Roman" w:hAnsi="Times New Roman" w:cs="Times New Roman"/>
          <w:sz w:val="24"/>
          <w:szCs w:val="24"/>
        </w:rPr>
        <w:t>m</w:t>
      </w:r>
      <w:r w:rsidR="00294F9D">
        <w:rPr>
          <w:rFonts w:ascii="Times New Roman" w:hAnsi="Times New Roman" w:cs="Times New Roman"/>
          <w:sz w:val="24"/>
          <w:szCs w:val="24"/>
        </w:rPr>
        <w:t>L</w:t>
      </w:r>
      <w:r w:rsidRPr="00D46E49">
        <w:rPr>
          <w:rFonts w:ascii="Times New Roman" w:hAnsi="Times New Roman" w:cs="Times New Roman"/>
          <w:sz w:val="24"/>
          <w:szCs w:val="24"/>
          <w:vertAlign w:val="superscript"/>
        </w:rPr>
        <w:t>-1</w:t>
      </w:r>
      <w:r w:rsidRPr="00D46E49">
        <w:rPr>
          <w:rFonts w:ascii="Times New Roman" w:hAnsi="Times New Roman" w:cs="Times New Roman"/>
          <w:sz w:val="24"/>
          <w:szCs w:val="24"/>
        </w:rPr>
        <w:t xml:space="preserve">)), and </w:t>
      </w:r>
      <m:oMath>
        <m:r>
          <w:rPr>
            <w:rFonts w:ascii="Cambria Math" w:hAnsi="Cambria Math" w:cs="Times New Roman"/>
            <w:sz w:val="24"/>
            <w:szCs w:val="24"/>
          </w:rPr>
          <m:t>μ</m:t>
        </m:r>
      </m:oMath>
      <w:r w:rsidRPr="00D46E49" w:rsidDel="00294F9D">
        <w:rPr>
          <w:rFonts w:ascii="Times New Roman" w:hAnsi="Times New Roman" w:cs="Times New Roman"/>
          <w:sz w:val="24"/>
          <w:szCs w:val="24"/>
        </w:rPr>
        <w:t xml:space="preserve"> </w:t>
      </w:r>
      <w:r w:rsidRPr="00D46E49">
        <w:rPr>
          <w:rFonts w:ascii="Times New Roman" w:hAnsi="Times New Roman" w:cs="Times New Roman"/>
          <w:sz w:val="24"/>
          <w:szCs w:val="24"/>
        </w:rPr>
        <w:t>is the specific growth rate (day</w:t>
      </w:r>
      <w:r w:rsidRPr="00D46E49">
        <w:rPr>
          <w:rFonts w:ascii="Times New Roman" w:hAnsi="Times New Roman" w:cs="Times New Roman"/>
          <w:sz w:val="24"/>
          <w:szCs w:val="24"/>
          <w:vertAlign w:val="superscript"/>
        </w:rPr>
        <w:t>-1</w:t>
      </w:r>
      <w:r w:rsidRPr="00D46E49">
        <w:rPr>
          <w:rFonts w:ascii="Times New Roman" w:hAnsi="Times New Roman" w:cs="Times New Roman"/>
          <w:sz w:val="24"/>
          <w:szCs w:val="24"/>
        </w:rPr>
        <w:t>). Fits to the Buchanan model were determined using the ‘</w:t>
      </w:r>
      <w:proofErr w:type="spellStart"/>
      <w:r w:rsidRPr="00D46E49">
        <w:rPr>
          <w:rFonts w:ascii="Times New Roman" w:hAnsi="Times New Roman" w:cs="Times New Roman"/>
          <w:sz w:val="24"/>
          <w:szCs w:val="24"/>
        </w:rPr>
        <w:t>nlsLM</w:t>
      </w:r>
      <w:proofErr w:type="spellEnd"/>
      <w:r w:rsidRPr="00D46E49">
        <w:rPr>
          <w:rFonts w:ascii="Times New Roman" w:hAnsi="Times New Roman" w:cs="Times New Roman"/>
          <w:sz w:val="24"/>
          <w:szCs w:val="24"/>
        </w:rPr>
        <w:t>’ function in</w:t>
      </w:r>
      <w:r w:rsidR="00C562D8">
        <w:rPr>
          <w:rFonts w:ascii="Times New Roman" w:hAnsi="Times New Roman" w:cs="Times New Roman"/>
          <w:sz w:val="24"/>
          <w:szCs w:val="24"/>
        </w:rPr>
        <w:t xml:space="preserve"> the ‘</w:t>
      </w:r>
      <w:proofErr w:type="spellStart"/>
      <w:r w:rsidR="00C562D8">
        <w:rPr>
          <w:rFonts w:ascii="Times New Roman" w:hAnsi="Times New Roman" w:cs="Times New Roman"/>
          <w:sz w:val="24"/>
          <w:szCs w:val="24"/>
        </w:rPr>
        <w:t>minpack.lm</w:t>
      </w:r>
      <w:proofErr w:type="spellEnd"/>
      <w:r w:rsidR="00C562D8">
        <w:rPr>
          <w:rFonts w:ascii="Times New Roman" w:hAnsi="Times New Roman" w:cs="Times New Roman"/>
          <w:sz w:val="24"/>
          <w:szCs w:val="24"/>
        </w:rPr>
        <w:t>’ package in R</w:t>
      </w:r>
      <w:r w:rsidRPr="00D46E49">
        <w:rPr>
          <w:rFonts w:ascii="Times New Roman" w:hAnsi="Times New Roman" w:cs="Times New Roman"/>
          <w:sz w:val="24"/>
          <w:szCs w:val="24"/>
        </w:rPr>
        <w:t xml:space="preserve"> </w:t>
      </w:r>
      <w:r w:rsidR="00D33637" w:rsidRPr="00D46E49">
        <w:rPr>
          <w:rFonts w:ascii="Times New Roman" w:hAnsi="Times New Roman" w:cs="Times New Roman"/>
          <w:sz w:val="24"/>
          <w:szCs w:val="24"/>
        </w:rPr>
        <w:fldChar w:fldCharType="begin"/>
      </w:r>
      <w:r w:rsidR="002A0AA5">
        <w:rPr>
          <w:rFonts w:ascii="Times New Roman" w:hAnsi="Times New Roman" w:cs="Times New Roman"/>
          <w:sz w:val="24"/>
          <w:szCs w:val="24"/>
        </w:rPr>
        <w:instrText xml:space="preserve"> ADDIN ZOTERO_ITEM CSL_CITATION {"citationID":"0LNqeRzt","properties":{"formattedCitation":"{\\rtf (Elzhov {\\i{}et al.} 2010)}","plainCitation":"(Elzhov et al. 2010)"},"citationItems":[{"id":6641,"uris":["http://zotero.org/users/718951/items/UD7SZ6HV"],"uri":["http://zotero.org/users/718951/items/UD7SZ6HV"],"itemData":{"id":6641,"type":"article-journal","title":"R interface to the Levenberg-Marquardt nonlinear least-squares algorithm found in MINPACK","source":"Google Scholar","URL":"http://www.idg.pl/mirrors/CRAN/web/packages/minpack.lm/minpack.lm.pdf","author":[{"family":"Elzhov","given":"Timur V."},{"family":"Mullen","given":"Katharine M."},{"family":"Bolker","given":"Ben"}],"issued":{"date-parts":[["2010"]]},"accessed":{"date-parts":[["2016",2,17]]}}}],"schema":"https://github.com/citation-style-language/schema/raw/master/csl-citation.json"} </w:instrText>
      </w:r>
      <w:r w:rsidR="00D33637" w:rsidRPr="00D46E49">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(Elzhov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2010)</w:t>
      </w:r>
      <w:r w:rsidR="00D33637" w:rsidRPr="00D46E49">
        <w:rPr>
          <w:rFonts w:ascii="Times New Roman" w:hAnsi="Times New Roman" w:cs="Times New Roman"/>
          <w:sz w:val="24"/>
          <w:szCs w:val="24"/>
        </w:rPr>
        <w:fldChar w:fldCharType="end"/>
      </w:r>
      <w:r w:rsidRPr="00D46E49">
        <w:rPr>
          <w:rFonts w:ascii="Times New Roman" w:hAnsi="Times New Roman" w:cs="Times New Roman"/>
          <w:sz w:val="24"/>
          <w:szCs w:val="24"/>
        </w:rPr>
        <w:t xml:space="preserve">, which uses the </w:t>
      </w:r>
      <w:proofErr w:type="spellStart"/>
      <w:r w:rsidRPr="00D46E49">
        <w:rPr>
          <w:rFonts w:ascii="Times New Roman" w:hAnsi="Times New Roman" w:cs="Times New Roman"/>
          <w:sz w:val="24"/>
          <w:szCs w:val="24"/>
        </w:rPr>
        <w:t>Levenberg</w:t>
      </w:r>
      <w:proofErr w:type="spellEnd"/>
      <w:r w:rsidRPr="00D46E49">
        <w:rPr>
          <w:rFonts w:ascii="Times New Roman" w:hAnsi="Times New Roman" w:cs="Times New Roman"/>
          <w:sz w:val="24"/>
          <w:szCs w:val="24"/>
        </w:rPr>
        <w:t>-Marquardt optimisation algorithm. Parameter estimation was achieved by running 1000 different random combination of starting parameters picked from uniform distribution</w:t>
      </w:r>
      <w:r w:rsidR="000830E9">
        <w:rPr>
          <w:rFonts w:ascii="Times New Roman" w:hAnsi="Times New Roman" w:cs="Times New Roman"/>
          <w:sz w:val="24"/>
          <w:szCs w:val="24"/>
        </w:rPr>
        <w:t>s</w:t>
      </w:r>
      <w:r w:rsidRPr="00D46E49">
        <w:rPr>
          <w:rFonts w:ascii="Times New Roman" w:hAnsi="Times New Roman" w:cs="Times New Roman"/>
          <w:sz w:val="24"/>
          <w:szCs w:val="24"/>
        </w:rPr>
        <w:t xml:space="preserve"> and returning the parameter set </w:t>
      </w:r>
      <w:r w:rsidR="000830E9">
        <w:rPr>
          <w:rFonts w:ascii="Times New Roman" w:hAnsi="Times New Roman" w:cs="Times New Roman"/>
          <w:sz w:val="24"/>
          <w:szCs w:val="24"/>
        </w:rPr>
        <w:t xml:space="preserve">with </w:t>
      </w:r>
      <w:r w:rsidRPr="00D46E49">
        <w:rPr>
          <w:rFonts w:ascii="Times New Roman" w:hAnsi="Times New Roman" w:cs="Times New Roman"/>
          <w:sz w:val="24"/>
          <w:szCs w:val="24"/>
        </w:rPr>
        <w:t xml:space="preserve">the lowest </w:t>
      </w:r>
      <w:proofErr w:type="spellStart"/>
      <w:r w:rsidRPr="00D46E49">
        <w:rPr>
          <w:rFonts w:ascii="Times New Roman" w:hAnsi="Times New Roman" w:cs="Times New Roman"/>
          <w:sz w:val="24"/>
          <w:szCs w:val="24"/>
        </w:rPr>
        <w:t>AIC</w:t>
      </w:r>
      <w:r w:rsidR="00406BB6">
        <w:rPr>
          <w:rFonts w:ascii="Times New Roman" w:hAnsi="Times New Roman" w:cs="Times New Roman"/>
          <w:sz w:val="24"/>
          <w:szCs w:val="24"/>
        </w:rPr>
        <w:t>c</w:t>
      </w:r>
      <w:proofErr w:type="spellEnd"/>
      <w:r w:rsidRPr="00D46E49">
        <w:rPr>
          <w:rFonts w:ascii="Times New Roman" w:hAnsi="Times New Roman" w:cs="Times New Roman"/>
          <w:sz w:val="24"/>
          <w:szCs w:val="24"/>
        </w:rPr>
        <w:t xml:space="preserve"> score.</w:t>
      </w:r>
    </w:p>
    <w:p w:rsidR="00756992" w:rsidRDefault="00E26B60">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Monod equation </w:t>
      </w:r>
      <w:r w:rsidR="00D33637" w:rsidRPr="00D46E49">
        <w:rPr>
          <w:rFonts w:ascii="Times New Roman" w:hAnsi="Times New Roman" w:cs="Times New Roman"/>
          <w:sz w:val="24"/>
          <w:szCs w:val="24"/>
        </w:rPr>
        <w:fldChar w:fldCharType="begin"/>
      </w:r>
      <w:r w:rsidRPr="00D46E49">
        <w:rPr>
          <w:rFonts w:ascii="Times New Roman" w:hAnsi="Times New Roman" w:cs="Times New Roman"/>
          <w:sz w:val="24"/>
          <w:szCs w:val="24"/>
        </w:rPr>
        <w:instrText xml:space="preserve"> ADDIN ZOTERO_ITEM CSL_CITATION {"citationID":"122nn2oiij","properties":{"formattedCitation":"(Monod 1949)","plainCitation":"(Monod 1949)"},"citationItems":[{"id":7368,"uris":["http://zotero.org/users/718951/items/3668R72R"],"uri":["http://zotero.org/users/718951/items/3668R72R"],"itemData":{"id":7368,"type":"article-journal","title":"The growth of bacterial cultures","container-title":"Annual Reviews in Microbiology","page":"371–394","volume":"3","issue":"1","source":"Google Scholar","author":[{"family":"Monod","given":"Jacques"}],"issued":{"date-parts":[["1949"]]}}}],"schema":"https://github.com/citation-style-language/schema/raw/master/csl-citation.json"} </w:instrText>
      </w:r>
      <w:r w:rsidR="00D33637" w:rsidRPr="00D46E49">
        <w:rPr>
          <w:rFonts w:ascii="Times New Roman" w:hAnsi="Times New Roman" w:cs="Times New Roman"/>
          <w:sz w:val="24"/>
          <w:szCs w:val="24"/>
        </w:rPr>
        <w:fldChar w:fldCharType="separate"/>
      </w:r>
      <w:r w:rsidR="002A0AA5" w:rsidRPr="002A0AA5">
        <w:rPr>
          <w:rFonts w:ascii="Times New Roman" w:hAnsi="Times New Roman" w:cs="Times New Roman"/>
          <w:sz w:val="24"/>
        </w:rPr>
        <w:t>(</w:t>
      </w:r>
      <w:r w:rsidR="00366FDF" w:rsidRPr="00E224C7">
        <w:rPr>
          <w:rFonts w:ascii="Times New Roman" w:hAnsi="Times New Roman" w:cs="Times New Roman"/>
          <w:sz w:val="24"/>
          <w:highlight w:val="yellow"/>
        </w:rPr>
        <w:t>Eq 1</w:t>
      </w:r>
      <w:r w:rsidR="00366FDF">
        <w:rPr>
          <w:rFonts w:ascii="Times New Roman" w:hAnsi="Times New Roman" w:cs="Times New Roman"/>
          <w:sz w:val="24"/>
        </w:rPr>
        <w:t>,</w:t>
      </w:r>
      <w:r w:rsidR="00E90748">
        <w:rPr>
          <w:rFonts w:ascii="Times New Roman" w:hAnsi="Times New Roman" w:cs="Times New Roman"/>
          <w:sz w:val="24"/>
        </w:rPr>
        <w:t xml:space="preserve"> </w:t>
      </w:r>
      <w:r w:rsidR="002A0AA5" w:rsidRPr="002A0AA5">
        <w:rPr>
          <w:rFonts w:ascii="Times New Roman" w:hAnsi="Times New Roman" w:cs="Times New Roman"/>
          <w:sz w:val="24"/>
        </w:rPr>
        <w:t>Monod 1949)</w:t>
      </w:r>
      <w:r w:rsidR="00D33637" w:rsidRPr="00D46E49">
        <w:rPr>
          <w:rFonts w:ascii="Times New Roman" w:hAnsi="Times New Roman" w:cs="Times New Roman"/>
          <w:sz w:val="24"/>
          <w:szCs w:val="24"/>
        </w:rPr>
        <w:fldChar w:fldCharType="end"/>
      </w:r>
      <w:r>
        <w:rPr>
          <w:rFonts w:ascii="Times New Roman" w:hAnsi="Times New Roman" w:cs="Times New Roman"/>
          <w:sz w:val="24"/>
          <w:szCs w:val="24"/>
        </w:rPr>
        <w:t>,</w:t>
      </w:r>
      <w:r w:rsidR="00CA5044">
        <w:rPr>
          <w:rFonts w:ascii="Times New Roman" w:hAnsi="Times New Roman" w:cs="Times New Roman"/>
          <w:sz w:val="24"/>
          <w:szCs w:val="24"/>
        </w:rPr>
        <w:t xml:space="preserve"> </w:t>
      </w:r>
      <w:r>
        <w:rPr>
          <w:rFonts w:ascii="Times New Roman" w:hAnsi="Times New Roman" w:cs="Times New Roman"/>
          <w:sz w:val="24"/>
          <w:szCs w:val="24"/>
        </w:rPr>
        <w:t xml:space="preserve">was fitted to the </w:t>
      </w:r>
      <w:r w:rsidR="00E90748">
        <w:rPr>
          <w:rFonts w:ascii="Times New Roman" w:hAnsi="Times New Roman" w:cs="Times New Roman"/>
          <w:sz w:val="24"/>
          <w:szCs w:val="24"/>
        </w:rPr>
        <w:t>estimates of</w:t>
      </w:r>
      <w:r w:rsidR="00CA5044" w:rsidRPr="00D46E49">
        <w:rPr>
          <w:rFonts w:ascii="Times New Roman" w:hAnsi="Times New Roman" w:cs="Times New Roman"/>
          <w:sz w:val="24"/>
          <w:szCs w:val="24"/>
        </w:rPr>
        <w:t xml:space="preserve"> </w:t>
      </w:r>
      <m:oMath>
        <m:r>
          <w:rPr>
            <w:rFonts w:ascii="Cambria Math" w:hAnsi="Cambria Math" w:cs="Times New Roman"/>
            <w:sz w:val="24"/>
            <w:szCs w:val="24"/>
          </w:rPr>
          <m:t>μ</m:t>
        </m:r>
      </m:oMath>
      <w:r w:rsidR="00CA5044" w:rsidRPr="00D46E49" w:rsidDel="006419C8">
        <w:rPr>
          <w:rFonts w:ascii="Times New Roman" w:hAnsi="Times New Roman" w:cs="Times New Roman"/>
          <w:sz w:val="24"/>
          <w:szCs w:val="24"/>
        </w:rPr>
        <w:t xml:space="preserve"> </w:t>
      </w:r>
      <w:r w:rsidR="00CA5044" w:rsidRPr="00D46E49">
        <w:rPr>
          <w:rFonts w:ascii="Times New Roman" w:hAnsi="Times New Roman" w:cs="Times New Roman"/>
          <w:sz w:val="24"/>
          <w:szCs w:val="24"/>
        </w:rPr>
        <w:t>for each species</w:t>
      </w:r>
      <w:r w:rsidR="00A50D04">
        <w:rPr>
          <w:rFonts w:ascii="Times New Roman" w:hAnsi="Times New Roman" w:cs="Times New Roman"/>
          <w:sz w:val="24"/>
          <w:szCs w:val="24"/>
        </w:rPr>
        <w:t xml:space="preserve"> at each temperature and for each of the three replicates</w:t>
      </w:r>
      <w:r w:rsidR="00A50D04" w:rsidRPr="00A50D04">
        <w:t xml:space="preserve"> </w:t>
      </w:r>
      <w:r w:rsidR="00A50D04" w:rsidRPr="00A50D04">
        <w:rPr>
          <w:rFonts w:ascii="Times New Roman" w:hAnsi="Times New Roman" w:cs="Times New Roman"/>
          <w:sz w:val="24"/>
          <w:szCs w:val="24"/>
        </w:rPr>
        <w:t>using the ‘</w:t>
      </w:r>
      <w:proofErr w:type="spellStart"/>
      <w:r w:rsidR="00A50D04" w:rsidRPr="00A50D04">
        <w:rPr>
          <w:rFonts w:ascii="Times New Roman" w:hAnsi="Times New Roman" w:cs="Times New Roman"/>
          <w:sz w:val="24"/>
          <w:szCs w:val="24"/>
        </w:rPr>
        <w:t>nlsLM</w:t>
      </w:r>
      <w:proofErr w:type="spellEnd"/>
      <w:r w:rsidR="00A50D04" w:rsidRPr="00A50D04">
        <w:rPr>
          <w:rFonts w:ascii="Times New Roman" w:hAnsi="Times New Roman" w:cs="Times New Roman"/>
          <w:sz w:val="24"/>
          <w:szCs w:val="24"/>
        </w:rPr>
        <w:t>’ function in the ‘</w:t>
      </w:r>
      <w:proofErr w:type="spellStart"/>
      <w:r w:rsidR="00A50D04" w:rsidRPr="00A50D04">
        <w:rPr>
          <w:rFonts w:ascii="Times New Roman" w:hAnsi="Times New Roman" w:cs="Times New Roman"/>
          <w:sz w:val="24"/>
          <w:szCs w:val="24"/>
        </w:rPr>
        <w:t>minpack.lm</w:t>
      </w:r>
      <w:proofErr w:type="spellEnd"/>
      <w:r w:rsidR="00A50D04" w:rsidRPr="00A50D04">
        <w:rPr>
          <w:rFonts w:ascii="Times New Roman" w:hAnsi="Times New Roman" w:cs="Times New Roman"/>
          <w:sz w:val="24"/>
          <w:szCs w:val="24"/>
        </w:rPr>
        <w:t>’ package</w:t>
      </w:r>
      <w:r w:rsidR="00CA5044">
        <w:rPr>
          <w:rFonts w:ascii="Times New Roman" w:hAnsi="Times New Roman" w:cs="Times New Roman"/>
          <w:sz w:val="24"/>
          <w:szCs w:val="24"/>
        </w:rPr>
        <w:t>.</w:t>
      </w:r>
      <w:r w:rsidR="00A50D04">
        <w:rPr>
          <w:rFonts w:ascii="Times New Roman" w:hAnsi="Times New Roman" w:cs="Times New Roman"/>
          <w:sz w:val="24"/>
          <w:szCs w:val="24"/>
        </w:rPr>
        <w:t xml:space="preserve"> </w:t>
      </w:r>
      <w:r w:rsidR="00A50D04" w:rsidRPr="00A50D04">
        <w:rPr>
          <w:rFonts w:ascii="Times New Roman" w:hAnsi="Times New Roman" w:cs="Times New Roman"/>
          <w:sz w:val="24"/>
          <w:szCs w:val="24"/>
        </w:rPr>
        <w:t xml:space="preserve">Parameter estimation was achieved by running 1000 different random combination of starting parameters picked from a uniform distribution and returning the parameter set that returned the lowest </w:t>
      </w:r>
      <w:proofErr w:type="spellStart"/>
      <w:r w:rsidR="00A50D04" w:rsidRPr="00A50D04">
        <w:rPr>
          <w:rFonts w:ascii="Times New Roman" w:hAnsi="Times New Roman" w:cs="Times New Roman"/>
          <w:sz w:val="24"/>
          <w:szCs w:val="24"/>
        </w:rPr>
        <w:t>AIC</w:t>
      </w:r>
      <w:r w:rsidR="00A50D04">
        <w:rPr>
          <w:rFonts w:ascii="Times New Roman" w:hAnsi="Times New Roman" w:cs="Times New Roman"/>
          <w:sz w:val="24"/>
          <w:szCs w:val="24"/>
        </w:rPr>
        <w:t>c</w:t>
      </w:r>
      <w:proofErr w:type="spellEnd"/>
      <w:r w:rsidR="00A50D04" w:rsidRPr="00A50D04">
        <w:rPr>
          <w:rFonts w:ascii="Times New Roman" w:hAnsi="Times New Roman" w:cs="Times New Roman"/>
          <w:sz w:val="24"/>
          <w:szCs w:val="24"/>
        </w:rPr>
        <w:t xml:space="preserve"> score</w:t>
      </w:r>
      <w:r w:rsidR="00A50D04">
        <w:rPr>
          <w:rFonts w:ascii="Times New Roman" w:hAnsi="Times New Roman" w:cs="Times New Roman"/>
          <w:sz w:val="24"/>
          <w:szCs w:val="24"/>
        </w:rPr>
        <w:t>.</w:t>
      </w:r>
    </w:p>
    <w:p w:rsidR="00E224C7" w:rsidRPr="006C332A" w:rsidRDefault="00E224C7">
      <w:pPr>
        <w:spacing w:line="240" w:lineRule="auto"/>
        <w:jc w:val="both"/>
        <w:rPr>
          <w:rFonts w:ascii="Times New Roman" w:hAnsi="Times New Roman" w:cs="Times New Roman"/>
          <w:sz w:val="24"/>
          <w:szCs w:val="24"/>
        </w:rPr>
      </w:pPr>
      <w:commentRangeStart w:id="46"/>
      <w:r w:rsidRPr="00E224C7">
        <w:rPr>
          <w:rFonts w:ascii="Times New Roman" w:hAnsi="Times New Roman" w:cs="Times New Roman"/>
          <w:sz w:val="24"/>
          <w:szCs w:val="24"/>
        </w:rPr>
        <w:t>We used generalized additive models (GAMs) to describe the t</w:t>
      </w:r>
      <w:r>
        <w:rPr>
          <w:rFonts w:ascii="Times New Roman" w:hAnsi="Times New Roman" w:cs="Times New Roman"/>
          <w:sz w:val="24"/>
          <w:szCs w:val="24"/>
        </w:rPr>
        <w:t xml:space="preserve">hermal variation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Pr="00E224C7">
        <w:rPr>
          <w:rFonts w:ascii="Times New Roman" w:hAnsi="Times New Roman" w:cs="Times New Roman"/>
          <w:sz w:val="24"/>
          <w:szCs w:val="24"/>
        </w:rPr>
        <w:t>.</w:t>
      </w:r>
      <w:r>
        <w:rPr>
          <w:rFonts w:ascii="Times New Roman" w:hAnsi="Times New Roman" w:cs="Times New Roman"/>
          <w:sz w:val="24"/>
          <w:szCs w:val="24"/>
        </w:rPr>
        <w:t xml:space="preserve"> For each species, we fitted a gam model of each parameter </w:t>
      </w:r>
      <w:r w:rsidRPr="00E224C7">
        <w:rPr>
          <w:rFonts w:ascii="Times New Roman" w:hAnsi="Times New Roman" w:cs="Times New Roman"/>
          <w:sz w:val="24"/>
          <w:szCs w:val="24"/>
        </w:rPr>
        <w:t>with</w:t>
      </w:r>
      <w:r>
        <w:rPr>
          <w:rFonts w:ascii="Times New Roman" w:hAnsi="Times New Roman" w:cs="Times New Roman"/>
          <w:sz w:val="24"/>
          <w:szCs w:val="24"/>
        </w:rPr>
        <w:t xml:space="preserve"> temperature as a smoother term with</w:t>
      </w:r>
      <w:r w:rsidR="00BE36E2">
        <w:rPr>
          <w:rFonts w:ascii="Times New Roman" w:hAnsi="Times New Roman" w:cs="Times New Roman"/>
          <w:sz w:val="24"/>
          <w:szCs w:val="24"/>
        </w:rPr>
        <w:t xml:space="preserve"> the number of knots fixed at 3 with the gam function from the </w:t>
      </w:r>
      <w:proofErr w:type="spellStart"/>
      <w:r w:rsidR="00BE36E2">
        <w:rPr>
          <w:rFonts w:ascii="Times New Roman" w:hAnsi="Times New Roman" w:cs="Times New Roman"/>
          <w:sz w:val="24"/>
          <w:szCs w:val="24"/>
        </w:rPr>
        <w:t>mgcv</w:t>
      </w:r>
      <w:proofErr w:type="spellEnd"/>
      <w:r w:rsidR="00BE36E2">
        <w:rPr>
          <w:rFonts w:ascii="Times New Roman" w:hAnsi="Times New Roman" w:cs="Times New Roman"/>
          <w:sz w:val="24"/>
          <w:szCs w:val="24"/>
        </w:rPr>
        <w:t xml:space="preserve"> package.</w:t>
      </w:r>
      <w:commentRangeEnd w:id="46"/>
      <w:r w:rsidR="00BA25A1">
        <w:rPr>
          <w:rStyle w:val="CommentReference"/>
        </w:rPr>
        <w:commentReference w:id="46"/>
      </w:r>
    </w:p>
    <w:p w:rsidR="00756992" w:rsidRDefault="00F73019">
      <w:pPr>
        <w:spacing w:line="240" w:lineRule="auto"/>
        <w:jc w:val="both"/>
        <w:rPr>
          <w:rFonts w:ascii="Times New Roman" w:hAnsi="Times New Roman" w:cs="Times New Roman"/>
          <w:b/>
          <w:i/>
          <w:sz w:val="24"/>
          <w:szCs w:val="24"/>
        </w:rPr>
      </w:pPr>
      <w:r>
        <w:rPr>
          <w:rFonts w:ascii="Times New Roman" w:hAnsi="Times New Roman" w:cs="Times New Roman"/>
          <w:b/>
          <w:i/>
          <w:sz w:val="24"/>
          <w:szCs w:val="24"/>
        </w:rPr>
        <w:t>Competition</w:t>
      </w:r>
    </w:p>
    <w:p w:rsidR="00756992" w:rsidRDefault="00F92C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FSC files returned by the flow cytometer were read into R using the Bioconductor package </w:t>
      </w:r>
      <w:r w:rsidR="005B753E">
        <w:rPr>
          <w:rFonts w:ascii="Times New Roman" w:hAnsi="Times New Roman" w:cs="Times New Roman"/>
          <w:sz w:val="24"/>
          <w:szCs w:val="24"/>
        </w:rPr>
        <w:t>‘</w:t>
      </w:r>
      <w:proofErr w:type="spellStart"/>
      <w:r>
        <w:rPr>
          <w:rFonts w:ascii="Times New Roman" w:hAnsi="Times New Roman" w:cs="Times New Roman"/>
          <w:sz w:val="24"/>
          <w:szCs w:val="24"/>
        </w:rPr>
        <w:t>FlowCore</w:t>
      </w:r>
      <w:proofErr w:type="spellEnd"/>
      <w:r w:rsidR="005B753E">
        <w:rPr>
          <w:rFonts w:ascii="Times New Roman" w:hAnsi="Times New Roman" w:cs="Times New Roman"/>
          <w:sz w:val="24"/>
          <w:szCs w:val="24"/>
        </w:rPr>
        <w:t>’</w:t>
      </w:r>
      <w:r>
        <w:rPr>
          <w:rFonts w:ascii="Times New Roman" w:hAnsi="Times New Roman" w:cs="Times New Roman"/>
          <w:sz w:val="24"/>
          <w:szCs w:val="24"/>
        </w:rPr>
        <w:t>, returning</w:t>
      </w:r>
      <w:r w:rsidR="00555D21">
        <w:rPr>
          <w:rFonts w:ascii="Times New Roman" w:hAnsi="Times New Roman" w:cs="Times New Roman"/>
          <w:sz w:val="24"/>
          <w:szCs w:val="24"/>
        </w:rPr>
        <w:t xml:space="preserve"> side scatter (SSC), forward scatter (FSC), green fluorescence (FL1), orange fluorescence (FL2), red fluorescence (FL3), and blue fluorescence (FL4)</w:t>
      </w:r>
      <w:r>
        <w:rPr>
          <w:rFonts w:ascii="Times New Roman" w:hAnsi="Times New Roman" w:cs="Times New Roman"/>
          <w:sz w:val="24"/>
          <w:szCs w:val="24"/>
        </w:rPr>
        <w:t xml:space="preserve"> </w:t>
      </w:r>
      <w:r w:rsidR="003375E9">
        <w:rPr>
          <w:rFonts w:ascii="Times New Roman" w:hAnsi="Times New Roman" w:cs="Times New Roman"/>
          <w:sz w:val="24"/>
          <w:szCs w:val="24"/>
        </w:rPr>
        <w:t xml:space="preserve">values that could be used to define species morphology and thus discriminate between species in pairwise competition samples and determine species identity for each cell. We first filtered the data to remove noise by removing every data point where either </w:t>
      </w:r>
      <w:proofErr w:type="gramStart"/>
      <w:r w:rsidR="003375E9">
        <w:rPr>
          <w:rFonts w:ascii="Times New Roman" w:hAnsi="Times New Roman" w:cs="Times New Roman"/>
          <w:sz w:val="24"/>
          <w:szCs w:val="24"/>
        </w:rPr>
        <w:t>ln(</w:t>
      </w:r>
      <w:proofErr w:type="gramEnd"/>
      <w:r w:rsidR="003375E9">
        <w:rPr>
          <w:rFonts w:ascii="Times New Roman" w:hAnsi="Times New Roman" w:cs="Times New Roman"/>
          <w:sz w:val="24"/>
          <w:szCs w:val="24"/>
        </w:rPr>
        <w:t>FSC.H)&lt;10.3,  ln(SSC.H)&lt;3 or ln(FL3.H)&lt;1.5</w:t>
      </w:r>
      <w:r w:rsidR="004E1994" w:rsidRPr="00AC1DD4">
        <w:rPr>
          <w:rFonts w:ascii="Times New Roman" w:hAnsi="Times New Roman" w:cs="Times New Roman"/>
          <w:sz w:val="24"/>
          <w:szCs w:val="24"/>
        </w:rPr>
        <w:t>, which are below minimum values observed for</w:t>
      </w:r>
      <w:r w:rsidR="00AC1DD4" w:rsidRPr="00AC1DD4">
        <w:rPr>
          <w:rFonts w:ascii="Times New Roman" w:hAnsi="Times New Roman" w:cs="Times New Roman"/>
          <w:sz w:val="24"/>
          <w:szCs w:val="24"/>
        </w:rPr>
        <w:t xml:space="preserve"> life cells of</w:t>
      </w:r>
      <w:r w:rsidR="004E1994" w:rsidRPr="00AC1DD4">
        <w:rPr>
          <w:rFonts w:ascii="Times New Roman" w:hAnsi="Times New Roman" w:cs="Times New Roman"/>
          <w:sz w:val="24"/>
          <w:szCs w:val="24"/>
        </w:rPr>
        <w:t xml:space="preserve"> all species</w:t>
      </w:r>
      <w:r w:rsidR="003375E9" w:rsidRPr="00AC1DD4">
        <w:rPr>
          <w:rFonts w:ascii="Times New Roman" w:hAnsi="Times New Roman" w:cs="Times New Roman"/>
          <w:sz w:val="24"/>
          <w:szCs w:val="24"/>
        </w:rPr>
        <w:t>. We then separated the data set into 3 data frames, one for the isolates inoculated at 100 cells</w:t>
      </w:r>
      <w:r w:rsidR="00691734" w:rsidRPr="00AC1DD4">
        <w:rPr>
          <w:rFonts w:ascii="Times New Roman" w:hAnsi="Times New Roman" w:cs="Times New Roman"/>
          <w:sz w:val="24"/>
          <w:szCs w:val="24"/>
        </w:rPr>
        <w:t>·mL</w:t>
      </w:r>
      <w:r w:rsidR="003375E9" w:rsidRPr="00AC1DD4">
        <w:rPr>
          <w:rFonts w:ascii="Times New Roman" w:hAnsi="Times New Roman" w:cs="Times New Roman"/>
          <w:sz w:val="24"/>
          <w:szCs w:val="24"/>
          <w:vertAlign w:val="superscript"/>
        </w:rPr>
        <w:t>-1</w:t>
      </w:r>
      <w:r w:rsidR="003375E9" w:rsidRPr="00AC1DD4">
        <w:rPr>
          <w:rFonts w:ascii="Times New Roman" w:hAnsi="Times New Roman" w:cs="Times New Roman"/>
          <w:sz w:val="24"/>
          <w:szCs w:val="24"/>
        </w:rPr>
        <w:t>, and one for the isolates in</w:t>
      </w:r>
      <w:r w:rsidR="003375E9">
        <w:rPr>
          <w:rFonts w:ascii="Times New Roman" w:hAnsi="Times New Roman" w:cs="Times New Roman"/>
          <w:sz w:val="24"/>
          <w:szCs w:val="24"/>
        </w:rPr>
        <w:t>oculated at 200 cells</w:t>
      </w:r>
      <w:r w:rsidR="00691734">
        <w:rPr>
          <w:rFonts w:ascii="Times New Roman" w:hAnsi="Times New Roman" w:cs="Times New Roman"/>
          <w:sz w:val="24"/>
          <w:szCs w:val="24"/>
        </w:rPr>
        <w:t>·mL</w:t>
      </w:r>
      <w:r w:rsidR="003375E9" w:rsidRPr="0011634C">
        <w:rPr>
          <w:rFonts w:ascii="Times New Roman" w:hAnsi="Times New Roman" w:cs="Times New Roman"/>
          <w:sz w:val="24"/>
          <w:szCs w:val="24"/>
          <w:vertAlign w:val="superscript"/>
        </w:rPr>
        <w:t>-1</w:t>
      </w:r>
      <w:r w:rsidR="003375E9">
        <w:rPr>
          <w:rFonts w:ascii="Times New Roman" w:hAnsi="Times New Roman" w:cs="Times New Roman"/>
          <w:sz w:val="24"/>
          <w:szCs w:val="24"/>
        </w:rPr>
        <w:t>, and one for the competing species. The 200 cells</w:t>
      </w:r>
      <w:r w:rsidR="00691734">
        <w:rPr>
          <w:rFonts w:ascii="Times New Roman" w:hAnsi="Times New Roman" w:cs="Times New Roman"/>
          <w:sz w:val="24"/>
          <w:szCs w:val="24"/>
        </w:rPr>
        <w:t>·mL</w:t>
      </w:r>
      <w:r w:rsidR="003375E9" w:rsidRPr="0011634C">
        <w:rPr>
          <w:rFonts w:ascii="Times New Roman" w:hAnsi="Times New Roman" w:cs="Times New Roman"/>
          <w:sz w:val="24"/>
          <w:szCs w:val="24"/>
          <w:vertAlign w:val="superscript"/>
        </w:rPr>
        <w:t>-1</w:t>
      </w:r>
      <w:r w:rsidR="003375E9">
        <w:rPr>
          <w:rFonts w:ascii="Times New Roman" w:hAnsi="Times New Roman" w:cs="Times New Roman"/>
          <w:sz w:val="24"/>
          <w:szCs w:val="24"/>
        </w:rPr>
        <w:t xml:space="preserve"> isolates dataset measured at day 14 was used to determine pairwise discrimination functions between pair of species. We first removed outliers from this dataset by manually inspecting FSC.H by FL3.H clustering plots and choosing visual thresholds for these two values for each species. We then applied 3 different procedures to discriminate between pairs of species for each temperature and phosphate level: a linear discriminant analysis</w:t>
      </w:r>
      <w:r w:rsidR="004A0A25">
        <w:rPr>
          <w:rFonts w:ascii="Times New Roman" w:hAnsi="Times New Roman" w:cs="Times New Roman"/>
          <w:sz w:val="24"/>
          <w:szCs w:val="24"/>
        </w:rPr>
        <w:t xml:space="preserve"> with the ‘</w:t>
      </w:r>
      <w:proofErr w:type="spellStart"/>
      <w:r w:rsidR="004A0A25">
        <w:rPr>
          <w:rFonts w:ascii="Times New Roman" w:hAnsi="Times New Roman" w:cs="Times New Roman"/>
          <w:sz w:val="24"/>
          <w:szCs w:val="24"/>
        </w:rPr>
        <w:t>lda</w:t>
      </w:r>
      <w:proofErr w:type="spellEnd"/>
      <w:r w:rsidR="004A0A25">
        <w:rPr>
          <w:rFonts w:ascii="Times New Roman" w:hAnsi="Times New Roman" w:cs="Times New Roman"/>
          <w:sz w:val="24"/>
          <w:szCs w:val="24"/>
        </w:rPr>
        <w:t>’ function from the ‘MASS’ R package</w:t>
      </w:r>
      <w:r w:rsidR="003375E9">
        <w:rPr>
          <w:rFonts w:ascii="Times New Roman" w:hAnsi="Times New Roman" w:cs="Times New Roman"/>
          <w:sz w:val="24"/>
          <w:szCs w:val="24"/>
        </w:rPr>
        <w:t>, a random</w:t>
      </w:r>
      <w:r w:rsidR="00332AFA">
        <w:rPr>
          <w:rFonts w:ascii="Times New Roman" w:hAnsi="Times New Roman" w:cs="Times New Roman"/>
          <w:sz w:val="24"/>
          <w:szCs w:val="24"/>
        </w:rPr>
        <w:t xml:space="preserve"> </w:t>
      </w:r>
      <w:r w:rsidR="003375E9">
        <w:rPr>
          <w:rFonts w:ascii="Times New Roman" w:hAnsi="Times New Roman" w:cs="Times New Roman"/>
          <w:sz w:val="24"/>
          <w:szCs w:val="24"/>
        </w:rPr>
        <w:t>forest analysis</w:t>
      </w:r>
      <w:r w:rsidR="004A0A25">
        <w:rPr>
          <w:rFonts w:ascii="Times New Roman" w:hAnsi="Times New Roman" w:cs="Times New Roman"/>
          <w:sz w:val="24"/>
          <w:szCs w:val="24"/>
        </w:rPr>
        <w:t xml:space="preserve"> with the ‘</w:t>
      </w:r>
      <w:proofErr w:type="spellStart"/>
      <w:r w:rsidR="004A0A25">
        <w:rPr>
          <w:rFonts w:ascii="Times New Roman" w:hAnsi="Times New Roman" w:cs="Times New Roman"/>
          <w:sz w:val="24"/>
          <w:szCs w:val="24"/>
        </w:rPr>
        <w:t>randomForest</w:t>
      </w:r>
      <w:proofErr w:type="spellEnd"/>
      <w:r w:rsidR="004A0A25">
        <w:rPr>
          <w:rFonts w:ascii="Times New Roman" w:hAnsi="Times New Roman" w:cs="Times New Roman"/>
          <w:sz w:val="24"/>
          <w:szCs w:val="24"/>
        </w:rPr>
        <w:t>’ function from the ‘</w:t>
      </w:r>
      <w:proofErr w:type="spellStart"/>
      <w:r w:rsidR="004A0A25">
        <w:rPr>
          <w:rFonts w:ascii="Times New Roman" w:hAnsi="Times New Roman" w:cs="Times New Roman"/>
          <w:sz w:val="24"/>
          <w:szCs w:val="24"/>
        </w:rPr>
        <w:t>randomForest</w:t>
      </w:r>
      <w:proofErr w:type="spellEnd"/>
      <w:r w:rsidR="004A0A25">
        <w:rPr>
          <w:rFonts w:ascii="Times New Roman" w:hAnsi="Times New Roman" w:cs="Times New Roman"/>
          <w:sz w:val="24"/>
          <w:szCs w:val="24"/>
        </w:rPr>
        <w:t>’ R package</w:t>
      </w:r>
      <w:r w:rsidR="003375E9">
        <w:rPr>
          <w:rFonts w:ascii="Times New Roman" w:hAnsi="Times New Roman" w:cs="Times New Roman"/>
          <w:sz w:val="24"/>
          <w:szCs w:val="24"/>
        </w:rPr>
        <w:t xml:space="preserve"> and a </w:t>
      </w:r>
      <w:r w:rsidR="004A0A25">
        <w:rPr>
          <w:rFonts w:ascii="Times New Roman" w:hAnsi="Times New Roman" w:cs="Times New Roman"/>
          <w:sz w:val="24"/>
          <w:szCs w:val="24"/>
        </w:rPr>
        <w:t>recursive partitioning and regression tree</w:t>
      </w:r>
      <w:r w:rsidR="003375E9">
        <w:rPr>
          <w:rFonts w:ascii="Times New Roman" w:hAnsi="Times New Roman" w:cs="Times New Roman"/>
          <w:sz w:val="24"/>
          <w:szCs w:val="24"/>
        </w:rPr>
        <w:t xml:space="preserve"> analysis</w:t>
      </w:r>
      <w:r w:rsidR="004A0A25">
        <w:rPr>
          <w:rFonts w:ascii="Times New Roman" w:hAnsi="Times New Roman" w:cs="Times New Roman"/>
          <w:sz w:val="24"/>
          <w:szCs w:val="24"/>
        </w:rPr>
        <w:t xml:space="preserve"> with the ‘</w:t>
      </w:r>
      <w:proofErr w:type="spellStart"/>
      <w:r w:rsidR="004A0A25">
        <w:rPr>
          <w:rFonts w:ascii="Times New Roman" w:hAnsi="Times New Roman" w:cs="Times New Roman"/>
          <w:sz w:val="24"/>
          <w:szCs w:val="24"/>
        </w:rPr>
        <w:t>rpart</w:t>
      </w:r>
      <w:proofErr w:type="spellEnd"/>
      <w:r w:rsidR="004A0A25">
        <w:rPr>
          <w:rFonts w:ascii="Times New Roman" w:hAnsi="Times New Roman" w:cs="Times New Roman"/>
          <w:sz w:val="24"/>
          <w:szCs w:val="24"/>
        </w:rPr>
        <w:t>’ function from the ‘</w:t>
      </w:r>
      <w:proofErr w:type="spellStart"/>
      <w:r w:rsidR="004A0A25">
        <w:rPr>
          <w:rFonts w:ascii="Times New Roman" w:hAnsi="Times New Roman" w:cs="Times New Roman"/>
          <w:sz w:val="24"/>
          <w:szCs w:val="24"/>
        </w:rPr>
        <w:t>rpart</w:t>
      </w:r>
      <w:proofErr w:type="spellEnd"/>
      <w:r w:rsidR="004A0A25">
        <w:rPr>
          <w:rFonts w:ascii="Times New Roman" w:hAnsi="Times New Roman" w:cs="Times New Roman"/>
          <w:sz w:val="24"/>
          <w:szCs w:val="24"/>
        </w:rPr>
        <w:t>’ R package</w:t>
      </w:r>
      <w:r w:rsidR="003375E9">
        <w:rPr>
          <w:rFonts w:ascii="Times New Roman" w:hAnsi="Times New Roman" w:cs="Times New Roman"/>
          <w:sz w:val="24"/>
          <w:szCs w:val="24"/>
        </w:rPr>
        <w:t>. These analyses were performed using the natural logarithm of the 10 morphological variables</w:t>
      </w:r>
      <w:r w:rsidR="00555D21">
        <w:rPr>
          <w:rFonts w:ascii="Times New Roman" w:hAnsi="Times New Roman" w:cs="Times New Roman"/>
          <w:sz w:val="24"/>
          <w:szCs w:val="24"/>
        </w:rPr>
        <w:t xml:space="preserve"> returned by the flow cytometer (</w:t>
      </w:r>
      <w:r w:rsidR="003375E9">
        <w:rPr>
          <w:rFonts w:ascii="Times New Roman" w:hAnsi="Times New Roman" w:cs="Times New Roman"/>
          <w:sz w:val="24"/>
          <w:szCs w:val="24"/>
        </w:rPr>
        <w:t>that is FSC.H, FSC.A, SSC.H, SSC.A, FL1.H, FL1.A, FL2.H, FL2.A, FL3.H, FL3.A, FL4.H and FL4.A</w:t>
      </w:r>
      <w:r w:rsidR="00555D21">
        <w:rPr>
          <w:rFonts w:ascii="Times New Roman" w:hAnsi="Times New Roman" w:cs="Times New Roman"/>
          <w:sz w:val="24"/>
          <w:szCs w:val="24"/>
        </w:rPr>
        <w:t>, .H standing for height and .A  for area)</w:t>
      </w:r>
      <w:r w:rsidR="003375E9">
        <w:rPr>
          <w:rFonts w:ascii="Times New Roman" w:hAnsi="Times New Roman" w:cs="Times New Roman"/>
          <w:sz w:val="24"/>
          <w:szCs w:val="24"/>
        </w:rPr>
        <w:t>, on each of the 15 pairs of species for each combination of temperature and phosphate level. These different discriminant functions were then applied to the 100 cells</w:t>
      </w:r>
      <w:r w:rsidR="007C7649">
        <w:rPr>
          <w:rFonts w:ascii="Times New Roman" w:hAnsi="Times New Roman" w:cs="Times New Roman"/>
          <w:sz w:val="24"/>
          <w:szCs w:val="24"/>
        </w:rPr>
        <w:t>·mL</w:t>
      </w:r>
      <w:r w:rsidR="003375E9" w:rsidRPr="00B25971">
        <w:rPr>
          <w:rFonts w:ascii="Times New Roman" w:hAnsi="Times New Roman" w:cs="Times New Roman"/>
          <w:sz w:val="24"/>
          <w:szCs w:val="24"/>
          <w:vertAlign w:val="superscript"/>
        </w:rPr>
        <w:t xml:space="preserve">-1 </w:t>
      </w:r>
      <w:r w:rsidR="003375E9">
        <w:rPr>
          <w:rFonts w:ascii="Times New Roman" w:hAnsi="Times New Roman" w:cs="Times New Roman"/>
          <w:sz w:val="24"/>
          <w:szCs w:val="24"/>
        </w:rPr>
        <w:t xml:space="preserve">isolates </w:t>
      </w:r>
      <w:r w:rsidR="003375E9">
        <w:rPr>
          <w:rFonts w:ascii="Times New Roman" w:hAnsi="Times New Roman" w:cs="Times New Roman"/>
          <w:sz w:val="24"/>
          <w:szCs w:val="24"/>
        </w:rPr>
        <w:lastRenderedPageBreak/>
        <w:t>dataset previously filtered by removing visually determined outliers to test the accuracy of the predictions for the different discriminant methods. We then chose the method that gave the maximum level of accuracy to apply</w:t>
      </w:r>
      <w:r w:rsidR="004E1994">
        <w:rPr>
          <w:rFonts w:ascii="Times New Roman" w:hAnsi="Times New Roman" w:cs="Times New Roman"/>
          <w:sz w:val="24"/>
          <w:szCs w:val="24"/>
        </w:rPr>
        <w:t xml:space="preserve"> to</w:t>
      </w:r>
      <w:r w:rsidR="003375E9">
        <w:rPr>
          <w:rFonts w:ascii="Times New Roman" w:hAnsi="Times New Roman" w:cs="Times New Roman"/>
          <w:sz w:val="24"/>
          <w:szCs w:val="24"/>
        </w:rPr>
        <w:t xml:space="preserve"> the </w:t>
      </w:r>
      <w:r w:rsidR="006C3774">
        <w:rPr>
          <w:rFonts w:ascii="Times New Roman" w:hAnsi="Times New Roman" w:cs="Times New Roman"/>
          <w:sz w:val="24"/>
          <w:szCs w:val="24"/>
        </w:rPr>
        <w:t>c</w:t>
      </w:r>
      <w:r w:rsidR="003375E9">
        <w:rPr>
          <w:rFonts w:ascii="Times New Roman" w:hAnsi="Times New Roman" w:cs="Times New Roman"/>
          <w:sz w:val="24"/>
          <w:szCs w:val="24"/>
        </w:rPr>
        <w:t>ompetit</w:t>
      </w:r>
      <w:r w:rsidR="006C3774">
        <w:rPr>
          <w:rFonts w:ascii="Times New Roman" w:hAnsi="Times New Roman" w:cs="Times New Roman"/>
          <w:sz w:val="24"/>
          <w:szCs w:val="24"/>
        </w:rPr>
        <w:t>ion</w:t>
      </w:r>
      <w:r w:rsidR="003375E9">
        <w:rPr>
          <w:rFonts w:ascii="Times New Roman" w:hAnsi="Times New Roman" w:cs="Times New Roman"/>
          <w:sz w:val="24"/>
          <w:szCs w:val="24"/>
        </w:rPr>
        <w:t xml:space="preserve"> dataset</w:t>
      </w:r>
      <w:r w:rsidR="009444EB">
        <w:rPr>
          <w:rFonts w:ascii="Times New Roman" w:hAnsi="Times New Roman" w:cs="Times New Roman"/>
          <w:sz w:val="24"/>
          <w:szCs w:val="24"/>
        </w:rPr>
        <w:t xml:space="preserve"> (Fig. S2</w:t>
      </w:r>
      <w:r w:rsidR="00923F84">
        <w:rPr>
          <w:rFonts w:ascii="Times New Roman" w:hAnsi="Times New Roman" w:cs="Times New Roman"/>
          <w:sz w:val="24"/>
          <w:szCs w:val="24"/>
        </w:rPr>
        <w:t>A</w:t>
      </w:r>
      <w:r w:rsidR="006C3774">
        <w:rPr>
          <w:rFonts w:ascii="Times New Roman" w:hAnsi="Times New Roman" w:cs="Times New Roman"/>
          <w:sz w:val="24"/>
          <w:szCs w:val="24"/>
        </w:rPr>
        <w:t>)</w:t>
      </w:r>
      <w:r w:rsidR="003375E9">
        <w:rPr>
          <w:rFonts w:ascii="Times New Roman" w:hAnsi="Times New Roman" w:cs="Times New Roman"/>
          <w:sz w:val="24"/>
          <w:szCs w:val="24"/>
        </w:rPr>
        <w:t xml:space="preserve">. </w:t>
      </w:r>
      <w:r w:rsidR="006C3774">
        <w:rPr>
          <w:rFonts w:ascii="Times New Roman" w:hAnsi="Times New Roman" w:cs="Times New Roman"/>
          <w:sz w:val="24"/>
          <w:szCs w:val="24"/>
        </w:rPr>
        <w:t>T</w:t>
      </w:r>
      <w:r w:rsidR="003375E9">
        <w:rPr>
          <w:rFonts w:ascii="Times New Roman" w:hAnsi="Times New Roman" w:cs="Times New Roman"/>
          <w:sz w:val="24"/>
          <w:szCs w:val="24"/>
        </w:rPr>
        <w:t>he best method was the linear discriminant analysis that gave 84 % of accuracy in predi</w:t>
      </w:r>
      <w:r w:rsidR="00923F84">
        <w:rPr>
          <w:rFonts w:ascii="Times New Roman" w:hAnsi="Times New Roman" w:cs="Times New Roman"/>
          <w:sz w:val="24"/>
          <w:szCs w:val="24"/>
        </w:rPr>
        <w:t>cting species identity (Table S2A</w:t>
      </w:r>
      <w:r w:rsidR="003375E9">
        <w:rPr>
          <w:rFonts w:ascii="Times New Roman" w:hAnsi="Times New Roman" w:cs="Times New Roman"/>
          <w:sz w:val="24"/>
          <w:szCs w:val="24"/>
        </w:rPr>
        <w:t>).</w:t>
      </w:r>
    </w:p>
    <w:p w:rsidR="00756992" w:rsidRDefault="003375E9">
      <w:pPr>
        <w:spacing w:line="240" w:lineRule="auto"/>
        <w:jc w:val="both"/>
        <w:rPr>
          <w:rFonts w:ascii="Times New Roman" w:hAnsi="Times New Roman" w:cs="Times New Roman"/>
          <w:sz w:val="24"/>
          <w:szCs w:val="24"/>
        </w:rPr>
      </w:pPr>
      <w:r>
        <w:rPr>
          <w:rFonts w:ascii="Times New Roman" w:hAnsi="Times New Roman" w:cs="Times New Roman"/>
          <w:sz w:val="24"/>
          <w:szCs w:val="24"/>
        </w:rPr>
        <w:t>After determining species identit</w:t>
      </w:r>
      <w:r w:rsidR="00295254">
        <w:rPr>
          <w:rFonts w:ascii="Times New Roman" w:hAnsi="Times New Roman" w:cs="Times New Roman"/>
          <w:sz w:val="24"/>
          <w:szCs w:val="24"/>
        </w:rPr>
        <w:t>y for each sample, we computed</w:t>
      </w:r>
      <w:r>
        <w:rPr>
          <w:rFonts w:ascii="Times New Roman" w:hAnsi="Times New Roman" w:cs="Times New Roman"/>
          <w:sz w:val="24"/>
          <w:szCs w:val="24"/>
        </w:rPr>
        <w:t xml:space="preserve"> cell density </w:t>
      </w:r>
      <w:r w:rsidR="00295254">
        <w:rPr>
          <w:rFonts w:ascii="Times New Roman" w:hAnsi="Times New Roman" w:cs="Times New Roman"/>
          <w:sz w:val="24"/>
          <w:szCs w:val="24"/>
        </w:rPr>
        <w:t xml:space="preserve">and calculated </w:t>
      </w:r>
      <w:commentRangeStart w:id="47"/>
      <w:r w:rsidR="003B1315">
        <w:rPr>
          <w:rFonts w:ascii="Times New Roman" w:hAnsi="Times New Roman" w:cs="Times New Roman"/>
          <w:sz w:val="24"/>
          <w:szCs w:val="24"/>
        </w:rPr>
        <w:t>c</w:t>
      </w:r>
      <w:r w:rsidRPr="00517562">
        <w:rPr>
          <w:rFonts w:ascii="Times New Roman" w:hAnsi="Times New Roman" w:cs="Times New Roman"/>
          <w:sz w:val="24"/>
          <w:szCs w:val="24"/>
        </w:rPr>
        <w:t xml:space="preserve">ompetition coefficients </w:t>
      </w:r>
      <w:commentRangeEnd w:id="47"/>
      <w:r w:rsidR="00FB4C83">
        <w:rPr>
          <w:rStyle w:val="CommentReference"/>
        </w:rPr>
        <w:commentReference w:id="47"/>
      </w:r>
      <w:r w:rsidR="003B1315">
        <w:rPr>
          <w:rFonts w:ascii="Times New Roman" w:hAnsi="Times New Roman" w:cs="Times New Roman"/>
          <w:sz w:val="24"/>
          <w:szCs w:val="24"/>
        </w:rPr>
        <w:t>as the proportion of cells from the focal species over the total number of cells. We also computed a binary competition outcome where the</w:t>
      </w:r>
      <w:r w:rsidR="00BC24BC">
        <w:rPr>
          <w:rFonts w:ascii="Times New Roman" w:hAnsi="Times New Roman" w:cs="Times New Roman"/>
          <w:sz w:val="24"/>
          <w:szCs w:val="24"/>
        </w:rPr>
        <w:t xml:space="preserve"> competitive dominant was defined as the species that attained</w:t>
      </w:r>
      <w:r w:rsidR="003B1315">
        <w:rPr>
          <w:rFonts w:ascii="Times New Roman" w:hAnsi="Times New Roman" w:cs="Times New Roman"/>
          <w:sz w:val="24"/>
          <w:szCs w:val="24"/>
        </w:rPr>
        <w:t xml:space="preserve"> more than 50% of the </w:t>
      </w:r>
      <w:r w:rsidR="00BC24BC">
        <w:rPr>
          <w:rFonts w:ascii="Times New Roman" w:hAnsi="Times New Roman" w:cs="Times New Roman"/>
          <w:sz w:val="24"/>
          <w:szCs w:val="24"/>
        </w:rPr>
        <w:t xml:space="preserve">total number of </w:t>
      </w:r>
      <w:r w:rsidR="003B1315">
        <w:rPr>
          <w:rFonts w:ascii="Times New Roman" w:hAnsi="Times New Roman" w:cs="Times New Roman"/>
          <w:sz w:val="24"/>
          <w:szCs w:val="24"/>
        </w:rPr>
        <w:t>cells</w:t>
      </w:r>
      <w:r w:rsidRPr="00517562">
        <w:rPr>
          <w:rFonts w:ascii="Times New Roman" w:hAnsi="Times New Roman" w:cs="Times New Roman"/>
          <w:sz w:val="24"/>
          <w:szCs w:val="24"/>
        </w:rPr>
        <w:t>.</w:t>
      </w:r>
      <w:r w:rsidR="00517562">
        <w:rPr>
          <w:rFonts w:ascii="Times New Roman" w:hAnsi="Times New Roman" w:cs="Times New Roman"/>
          <w:sz w:val="24"/>
          <w:szCs w:val="24"/>
        </w:rPr>
        <w:t xml:space="preserve"> </w:t>
      </w:r>
    </w:p>
    <w:p w:rsidR="00756992" w:rsidRDefault="00573109">
      <w:pPr>
        <w:pStyle w:val="Heading1"/>
        <w:spacing w:line="240" w:lineRule="auto"/>
      </w:pPr>
      <w:r w:rsidRPr="00573109">
        <w:t>Results</w:t>
      </w:r>
    </w:p>
    <w:p w:rsidR="00756992" w:rsidRDefault="00756992">
      <w:pPr>
        <w:spacing w:line="240" w:lineRule="auto"/>
      </w:pPr>
    </w:p>
    <w:p w:rsidR="00BC24BC" w:rsidRPr="00BC2119" w:rsidRDefault="00BC24BC" w:rsidP="00BC24BC">
      <w:pPr>
        <w:pStyle w:val="Heading2"/>
        <w:spacing w:line="240" w:lineRule="auto"/>
        <w:rPr>
          <w:i/>
          <w:sz w:val="24"/>
          <w:szCs w:val="24"/>
        </w:rPr>
      </w:pPr>
      <w:r w:rsidRPr="00BC2119">
        <w:rPr>
          <w:i/>
          <w:sz w:val="24"/>
          <w:szCs w:val="24"/>
        </w:rPr>
        <w:t>Nutrient and temperature dependence of growth rate</w:t>
      </w:r>
    </w:p>
    <w:p w:rsidR="008F4F44" w:rsidRPr="00A26257" w:rsidRDefault="006074D6" w:rsidP="00A2625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responses of growth rate to the gradients in phosphate concentration were well fit by the Monod equation </w:t>
      </w:r>
      <w:r w:rsidR="00C77CB1">
        <w:rPr>
          <w:rFonts w:ascii="Times New Roman" w:hAnsi="Times New Roman" w:cs="Times New Roman"/>
          <w:sz w:val="24"/>
          <w:szCs w:val="24"/>
        </w:rPr>
        <w:t>(Fig. 1</w:t>
      </w:r>
      <w:r w:rsidR="00AF37A4">
        <w:rPr>
          <w:rFonts w:ascii="Times New Roman" w:hAnsi="Times New Roman" w:cs="Times New Roman"/>
          <w:sz w:val="24"/>
          <w:szCs w:val="24"/>
        </w:rPr>
        <w:t>a</w:t>
      </w:r>
      <w:r w:rsidR="00C77CB1">
        <w:rPr>
          <w:rFonts w:ascii="Times New Roman" w:hAnsi="Times New Roman" w:cs="Times New Roman"/>
          <w:sz w:val="24"/>
          <w:szCs w:val="24"/>
        </w:rPr>
        <w:t>)</w:t>
      </w:r>
      <w:r w:rsidR="000E3993">
        <w:rPr>
          <w:rFonts w:ascii="Times New Roman" w:hAnsi="Times New Roman" w:cs="Times New Roman"/>
          <w:sz w:val="24"/>
          <w:szCs w:val="24"/>
        </w:rPr>
        <w:t>.</w:t>
      </w:r>
      <w:r>
        <w:rPr>
          <w:rFonts w:ascii="Times New Roman" w:hAnsi="Times New Roman" w:cs="Times New Roman"/>
          <w:sz w:val="24"/>
          <w:szCs w:val="24"/>
        </w:rPr>
        <w:t xml:space="preserve"> The h</w:t>
      </w:r>
      <w:r w:rsidR="000E3993">
        <w:rPr>
          <w:rFonts w:ascii="Times New Roman" w:hAnsi="Times New Roman" w:cs="Times New Roman"/>
          <w:sz w:val="24"/>
          <w:szCs w:val="24"/>
        </w:rPr>
        <w:t>alf-saturati</w:t>
      </w:r>
      <w:r>
        <w:rPr>
          <w:rFonts w:ascii="Times New Roman" w:hAnsi="Times New Roman" w:cs="Times New Roman"/>
          <w:sz w:val="24"/>
          <w:szCs w:val="24"/>
        </w:rPr>
        <w:t>o</w:t>
      </w:r>
      <w:r w:rsidR="000E3993">
        <w:rPr>
          <w:rFonts w:ascii="Times New Roman" w:hAnsi="Times New Roman" w:cs="Times New Roman"/>
          <w:sz w:val="24"/>
          <w:szCs w:val="24"/>
        </w:rPr>
        <w:t>n constant</w:t>
      </w:r>
      <w:proofErr w:type="gramStart"/>
      <w:r>
        <w:rPr>
          <w:rFonts w:ascii="Times New Roman" w:hAnsi="Times New Roman" w:cs="Times New Roman"/>
          <w:sz w:val="24"/>
          <w:szCs w:val="24"/>
        </w:rPr>
        <w:t>,</w:t>
      </w:r>
      <w:r w:rsidR="00177309">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w:t>
      </w:r>
      <w:r w:rsidR="000E3993">
        <w:rPr>
          <w:rFonts w:ascii="Times New Roman" w:hAnsi="Times New Roman" w:cs="Times New Roman"/>
          <w:sz w:val="24"/>
          <w:szCs w:val="24"/>
        </w:rPr>
        <w:t xml:space="preserve"> </w:t>
      </w:r>
      <w:r>
        <w:rPr>
          <w:rFonts w:ascii="Times New Roman" w:hAnsi="Times New Roman" w:cs="Times New Roman"/>
          <w:sz w:val="24"/>
          <w:szCs w:val="24"/>
        </w:rPr>
        <w:t xml:space="preserve">and the maximum growth rate,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w:t>
      </w:r>
      <w:r w:rsidR="0011174C">
        <w:rPr>
          <w:rFonts w:ascii="Times New Roman" w:hAnsi="Times New Roman" w:cs="Times New Roman"/>
          <w:sz w:val="24"/>
          <w:szCs w:val="24"/>
        </w:rPr>
        <w:t xml:space="preserve"> varied with temperature, and the t</w:t>
      </w:r>
      <w:r w:rsidR="00F73019">
        <w:rPr>
          <w:rFonts w:ascii="Times New Roman" w:hAnsi="Times New Roman" w:cs="Times New Roman"/>
          <w:sz w:val="24"/>
          <w:szCs w:val="24"/>
        </w:rPr>
        <w:t>emperature response of these tr</w:t>
      </w:r>
      <w:r w:rsidR="0011174C">
        <w:rPr>
          <w:rFonts w:ascii="Times New Roman" w:hAnsi="Times New Roman" w:cs="Times New Roman"/>
          <w:sz w:val="24"/>
          <w:szCs w:val="24"/>
        </w:rPr>
        <w:t>a</w:t>
      </w:r>
      <w:r w:rsidR="00F73019">
        <w:rPr>
          <w:rFonts w:ascii="Times New Roman" w:hAnsi="Times New Roman" w:cs="Times New Roman"/>
          <w:sz w:val="24"/>
          <w:szCs w:val="24"/>
        </w:rPr>
        <w:t>i</w:t>
      </w:r>
      <w:r w:rsidR="0011174C">
        <w:rPr>
          <w:rFonts w:ascii="Times New Roman" w:hAnsi="Times New Roman" w:cs="Times New Roman"/>
          <w:sz w:val="24"/>
          <w:szCs w:val="24"/>
        </w:rPr>
        <w:t>ts differed between the 6 species</w:t>
      </w:r>
      <w:r w:rsidR="002E5A9E">
        <w:rPr>
          <w:rFonts w:ascii="Times New Roman" w:hAnsi="Times New Roman" w:cs="Times New Roman"/>
          <w:sz w:val="24"/>
          <w:szCs w:val="24"/>
        </w:rPr>
        <w:t xml:space="preserve"> (</w:t>
      </w:r>
      <w:r w:rsidR="004A2CCB">
        <w:rPr>
          <w:rFonts w:ascii="Times New Roman" w:hAnsi="Times New Roman" w:cs="Times New Roman"/>
          <w:sz w:val="24"/>
          <w:szCs w:val="24"/>
        </w:rPr>
        <w:t>Table S3</w:t>
      </w:r>
      <w:r w:rsidR="002E5A9E">
        <w:rPr>
          <w:rFonts w:ascii="Times New Roman" w:hAnsi="Times New Roman" w:cs="Times New Roman"/>
          <w:sz w:val="24"/>
          <w:szCs w:val="24"/>
        </w:rPr>
        <w:t>A and S3B</w:t>
      </w:r>
      <w:r w:rsidR="00F73019">
        <w:rPr>
          <w:rFonts w:ascii="Times New Roman" w:hAnsi="Times New Roman" w:cs="Times New Roman"/>
          <w:sz w:val="24"/>
          <w:szCs w:val="24"/>
        </w:rPr>
        <w:t>)</w:t>
      </w:r>
      <w:r w:rsidR="00091DA3">
        <w:rPr>
          <w:rFonts w:ascii="Times New Roman" w:hAnsi="Times New Roman" w:cs="Times New Roman"/>
          <w:sz w:val="24"/>
          <w:szCs w:val="24"/>
        </w:rPr>
        <w:t>.</w:t>
      </w:r>
      <w:r w:rsidR="000420EA">
        <w:rPr>
          <w:rFonts w:ascii="Times New Roman" w:hAnsi="Times New Roman" w:cs="Times New Roman"/>
          <w:sz w:val="24"/>
          <w:szCs w:val="24"/>
        </w:rPr>
        <w:t xml:space="preserve"> Maximum growth rate exhibited </w:t>
      </w:r>
      <w:proofErr w:type="gramStart"/>
      <w:r w:rsidR="000420EA">
        <w:rPr>
          <w:rFonts w:ascii="Times New Roman" w:hAnsi="Times New Roman" w:cs="Times New Roman"/>
          <w:sz w:val="24"/>
          <w:szCs w:val="24"/>
        </w:rPr>
        <w:t>a unimodal</w:t>
      </w:r>
      <w:proofErr w:type="gramEnd"/>
      <w:r w:rsidR="000420EA">
        <w:rPr>
          <w:rFonts w:ascii="Times New Roman" w:hAnsi="Times New Roman" w:cs="Times New Roman"/>
          <w:sz w:val="24"/>
          <w:szCs w:val="24"/>
        </w:rPr>
        <w:t xml:space="preserve"> temperature dependence in </w:t>
      </w:r>
      <w:r w:rsidR="000420EA" w:rsidRPr="00DB5378">
        <w:rPr>
          <w:rFonts w:ascii="Times New Roman" w:hAnsi="Times New Roman" w:cs="Times New Roman"/>
          <w:i/>
          <w:sz w:val="24"/>
          <w:szCs w:val="24"/>
        </w:rPr>
        <w:t>Ankistrodesmus</w:t>
      </w:r>
      <w:r w:rsidR="000420EA">
        <w:rPr>
          <w:rFonts w:ascii="Times New Roman" w:hAnsi="Times New Roman" w:cs="Times New Roman"/>
          <w:sz w:val="24"/>
          <w:szCs w:val="24"/>
        </w:rPr>
        <w:t xml:space="preserve">, </w:t>
      </w:r>
      <w:r w:rsidR="000420EA" w:rsidRPr="00DB5378">
        <w:rPr>
          <w:rFonts w:ascii="Times New Roman" w:hAnsi="Times New Roman" w:cs="Times New Roman"/>
          <w:i/>
          <w:sz w:val="24"/>
          <w:szCs w:val="24"/>
        </w:rPr>
        <w:t>Chlamydomonas</w:t>
      </w:r>
      <w:r w:rsidR="000420EA">
        <w:rPr>
          <w:rFonts w:ascii="Times New Roman" w:hAnsi="Times New Roman" w:cs="Times New Roman"/>
          <w:sz w:val="24"/>
          <w:szCs w:val="24"/>
        </w:rPr>
        <w:t xml:space="preserve">, and </w:t>
      </w:r>
      <w:r w:rsidR="000420EA" w:rsidRPr="00DB5378">
        <w:rPr>
          <w:rFonts w:ascii="Times New Roman" w:hAnsi="Times New Roman" w:cs="Times New Roman"/>
          <w:i/>
          <w:sz w:val="24"/>
          <w:szCs w:val="24"/>
        </w:rPr>
        <w:t>Selenastrum</w:t>
      </w:r>
      <w:r w:rsidR="000420EA">
        <w:rPr>
          <w:rFonts w:ascii="Times New Roman" w:hAnsi="Times New Roman" w:cs="Times New Roman"/>
          <w:sz w:val="24"/>
          <w:szCs w:val="24"/>
        </w:rPr>
        <w:t xml:space="preserve"> (Fig 1b</w:t>
      </w:r>
      <w:r w:rsidR="0047473C">
        <w:rPr>
          <w:rFonts w:ascii="Times New Roman" w:hAnsi="Times New Roman" w:cs="Times New Roman"/>
          <w:sz w:val="24"/>
          <w:szCs w:val="24"/>
        </w:rPr>
        <w:t>, Table S3A</w:t>
      </w:r>
      <w:r w:rsidR="000420EA">
        <w:rPr>
          <w:rFonts w:ascii="Times New Roman" w:hAnsi="Times New Roman" w:cs="Times New Roman"/>
          <w:sz w:val="24"/>
          <w:szCs w:val="24"/>
        </w:rPr>
        <w:t xml:space="preserve">). In </w:t>
      </w:r>
      <w:r w:rsidR="000420EA" w:rsidRPr="00091DA3">
        <w:rPr>
          <w:rFonts w:ascii="Times New Roman" w:hAnsi="Times New Roman" w:cs="Times New Roman"/>
          <w:i/>
          <w:sz w:val="24"/>
          <w:szCs w:val="24"/>
        </w:rPr>
        <w:t>Chlorella</w:t>
      </w:r>
      <w:r w:rsidR="000420EA">
        <w:rPr>
          <w:rFonts w:ascii="Times New Roman" w:hAnsi="Times New Roman" w:cs="Times New Roman"/>
          <w:sz w:val="24"/>
          <w:szCs w:val="24"/>
        </w:rPr>
        <w:t xml:space="preserve"> and </w:t>
      </w:r>
      <w:r w:rsidR="000420EA" w:rsidRPr="00091DA3">
        <w:rPr>
          <w:rFonts w:ascii="Times New Roman" w:hAnsi="Times New Roman" w:cs="Times New Roman"/>
          <w:i/>
          <w:sz w:val="24"/>
          <w:szCs w:val="24"/>
        </w:rPr>
        <w:t>Monoraph</w:t>
      </w:r>
      <w:r w:rsidR="000420EA">
        <w:rPr>
          <w:rFonts w:ascii="Times New Roman" w:hAnsi="Times New Roman" w:cs="Times New Roman"/>
          <w:i/>
          <w:sz w:val="24"/>
          <w:szCs w:val="24"/>
        </w:rPr>
        <w:t>id</w:t>
      </w:r>
      <w:r w:rsidR="000420EA" w:rsidRPr="00091DA3">
        <w:rPr>
          <w:rFonts w:ascii="Times New Roman" w:hAnsi="Times New Roman" w:cs="Times New Roman"/>
          <w:i/>
          <w:sz w:val="24"/>
          <w:szCs w:val="24"/>
        </w:rPr>
        <w:t>ium</w:t>
      </w:r>
      <w:r w:rsidR="000420EA">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0420EA">
        <w:rPr>
          <w:rFonts w:ascii="Times New Roman" w:hAnsi="Times New Roman" w:cs="Times New Roman"/>
          <w:sz w:val="24"/>
          <w:szCs w:val="24"/>
        </w:rPr>
        <w:t xml:space="preserve"> increased monotonically and did not reach their optima by 35°C, while </w:t>
      </w:r>
      <w:r w:rsidR="000420EA" w:rsidRPr="00F259F2">
        <w:rPr>
          <w:rFonts w:ascii="Times New Roman" w:hAnsi="Times New Roman" w:cs="Times New Roman"/>
          <w:i/>
          <w:sz w:val="24"/>
          <w:szCs w:val="24"/>
        </w:rPr>
        <w:t>Scenedesmus</w:t>
      </w:r>
      <w:r w:rsidR="000420EA">
        <w:rPr>
          <w:rFonts w:ascii="Times New Roman" w:hAnsi="Times New Roman" w:cs="Times New Roman"/>
          <w:sz w:val="24"/>
          <w:szCs w:val="24"/>
        </w:rPr>
        <w:t xml:space="preserve"> exhibited negligible temperature dependence (Fig 1b</w:t>
      </w:r>
      <w:r w:rsidR="0047473C">
        <w:rPr>
          <w:rFonts w:ascii="Times New Roman" w:hAnsi="Times New Roman" w:cs="Times New Roman"/>
          <w:sz w:val="24"/>
          <w:szCs w:val="24"/>
        </w:rPr>
        <w:t>, Table S3A</w:t>
      </w:r>
      <w:r w:rsidR="000420EA">
        <w:rPr>
          <w:rFonts w:ascii="Times New Roman" w:hAnsi="Times New Roman" w:cs="Times New Roman"/>
          <w:sz w:val="24"/>
          <w:szCs w:val="24"/>
        </w:rPr>
        <w:t>).</w:t>
      </w:r>
      <w:r w:rsidR="00091DA3">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091DA3">
        <w:rPr>
          <w:rFonts w:ascii="Times New Roman" w:hAnsi="Times New Roman" w:cs="Times New Roman"/>
          <w:sz w:val="24"/>
          <w:szCs w:val="24"/>
        </w:rPr>
        <w:t xml:space="preserve"> </w:t>
      </w:r>
      <w:proofErr w:type="gramStart"/>
      <w:r w:rsidR="00F259F2">
        <w:rPr>
          <w:rFonts w:ascii="Times New Roman" w:hAnsi="Times New Roman" w:cs="Times New Roman"/>
          <w:sz w:val="24"/>
          <w:szCs w:val="24"/>
        </w:rPr>
        <w:t>increased</w:t>
      </w:r>
      <w:proofErr w:type="gramEnd"/>
      <w:r w:rsidR="00F259F2">
        <w:rPr>
          <w:rFonts w:ascii="Times New Roman" w:hAnsi="Times New Roman" w:cs="Times New Roman"/>
          <w:sz w:val="24"/>
          <w:szCs w:val="24"/>
        </w:rPr>
        <w:t xml:space="preserve"> with temperature</w:t>
      </w:r>
      <w:r w:rsidR="000420EA">
        <w:rPr>
          <w:rFonts w:ascii="Times New Roman" w:hAnsi="Times New Roman" w:cs="Times New Roman"/>
          <w:sz w:val="24"/>
          <w:szCs w:val="24"/>
        </w:rPr>
        <w:t xml:space="preserve"> for </w:t>
      </w:r>
      <w:r w:rsidR="000420EA" w:rsidRPr="000420EA">
        <w:rPr>
          <w:rFonts w:ascii="Times New Roman" w:hAnsi="Times New Roman" w:cs="Times New Roman"/>
          <w:i/>
          <w:sz w:val="24"/>
          <w:szCs w:val="24"/>
        </w:rPr>
        <w:t>Ankistrodesmus</w:t>
      </w:r>
      <w:r w:rsidR="0034528D">
        <w:rPr>
          <w:rFonts w:ascii="Times New Roman" w:hAnsi="Times New Roman" w:cs="Times New Roman"/>
          <w:sz w:val="24"/>
          <w:szCs w:val="24"/>
        </w:rPr>
        <w:t xml:space="preserve"> and</w:t>
      </w:r>
      <w:r w:rsidR="000420EA">
        <w:rPr>
          <w:rFonts w:ascii="Times New Roman" w:hAnsi="Times New Roman" w:cs="Times New Roman"/>
          <w:sz w:val="24"/>
          <w:szCs w:val="24"/>
        </w:rPr>
        <w:t xml:space="preserve"> </w:t>
      </w:r>
      <w:r w:rsidR="000420EA" w:rsidRPr="000420EA">
        <w:rPr>
          <w:rFonts w:ascii="Times New Roman" w:hAnsi="Times New Roman" w:cs="Times New Roman"/>
          <w:i/>
          <w:sz w:val="24"/>
          <w:szCs w:val="24"/>
        </w:rPr>
        <w:t>Chlamydomonas</w:t>
      </w:r>
      <w:r w:rsidR="0034528D">
        <w:rPr>
          <w:rFonts w:ascii="Times New Roman" w:hAnsi="Times New Roman" w:cs="Times New Roman"/>
          <w:sz w:val="24"/>
          <w:szCs w:val="24"/>
        </w:rPr>
        <w:t>,</w:t>
      </w:r>
      <w:r w:rsidR="000420EA">
        <w:rPr>
          <w:rFonts w:ascii="Times New Roman" w:hAnsi="Times New Roman" w:cs="Times New Roman"/>
          <w:sz w:val="24"/>
          <w:szCs w:val="24"/>
        </w:rPr>
        <w:t xml:space="preserve"> while </w:t>
      </w:r>
      <w:r w:rsidR="000420EA" w:rsidRPr="0034528D">
        <w:rPr>
          <w:rFonts w:ascii="Times New Roman" w:hAnsi="Times New Roman" w:cs="Times New Roman"/>
          <w:i/>
          <w:sz w:val="24"/>
          <w:szCs w:val="24"/>
        </w:rPr>
        <w:t>Chlorella</w:t>
      </w:r>
      <w:r w:rsidR="000420EA">
        <w:rPr>
          <w:rFonts w:ascii="Times New Roman" w:hAnsi="Times New Roman" w:cs="Times New Roman"/>
          <w:sz w:val="24"/>
          <w:szCs w:val="24"/>
        </w:rPr>
        <w:t xml:space="preserve"> and</w:t>
      </w:r>
      <w:r w:rsidR="00F259F2">
        <w:rPr>
          <w:rFonts w:ascii="Times New Roman" w:hAnsi="Times New Roman" w:cs="Times New Roman"/>
          <w:sz w:val="24"/>
          <w:szCs w:val="24"/>
        </w:rPr>
        <w:t xml:space="preserve"> </w:t>
      </w:r>
      <w:r w:rsidR="00F259F2">
        <w:rPr>
          <w:rFonts w:ascii="Times New Roman" w:hAnsi="Times New Roman" w:cs="Times New Roman"/>
          <w:i/>
          <w:sz w:val="24"/>
          <w:szCs w:val="24"/>
        </w:rPr>
        <w:t>Selenastrum</w:t>
      </w:r>
      <w:r w:rsidR="00F259F2">
        <w:rPr>
          <w:rFonts w:ascii="Times New Roman" w:hAnsi="Times New Roman" w:cs="Times New Roman"/>
          <w:sz w:val="24"/>
          <w:szCs w:val="24"/>
        </w:rPr>
        <w:t xml:space="preserve"> </w:t>
      </w:r>
      <w:r w:rsidR="000420EA">
        <w:rPr>
          <w:rFonts w:ascii="Times New Roman" w:hAnsi="Times New Roman" w:cs="Times New Roman"/>
          <w:sz w:val="24"/>
          <w:szCs w:val="24"/>
        </w:rPr>
        <w:t>exhibited a unimodal response to temperature</w:t>
      </w:r>
      <w:r w:rsidR="0034528D">
        <w:rPr>
          <w:rFonts w:ascii="Times New Roman" w:hAnsi="Times New Roman" w:cs="Times New Roman"/>
          <w:sz w:val="24"/>
          <w:szCs w:val="24"/>
        </w:rPr>
        <w:t xml:space="preserve"> and there was no discernible trend for </w:t>
      </w:r>
      <w:r w:rsidR="0034528D" w:rsidRPr="000420EA">
        <w:rPr>
          <w:rFonts w:ascii="Times New Roman" w:hAnsi="Times New Roman" w:cs="Times New Roman"/>
          <w:i/>
          <w:sz w:val="24"/>
          <w:szCs w:val="24"/>
        </w:rPr>
        <w:t>Monoraphidium</w:t>
      </w:r>
      <w:r w:rsidR="0034528D">
        <w:rPr>
          <w:rFonts w:ascii="Times New Roman" w:hAnsi="Times New Roman" w:cs="Times New Roman"/>
          <w:sz w:val="24"/>
          <w:szCs w:val="24"/>
        </w:rPr>
        <w:t xml:space="preserve"> and </w:t>
      </w:r>
      <w:r w:rsidR="0034528D" w:rsidRPr="000420EA">
        <w:rPr>
          <w:rFonts w:ascii="Times New Roman" w:hAnsi="Times New Roman" w:cs="Times New Roman"/>
          <w:i/>
          <w:sz w:val="24"/>
          <w:szCs w:val="24"/>
        </w:rPr>
        <w:t>Scenedesmus</w:t>
      </w:r>
      <w:r w:rsidR="008E6FCE">
        <w:rPr>
          <w:rFonts w:ascii="Times New Roman" w:hAnsi="Times New Roman" w:cs="Times New Roman"/>
          <w:sz w:val="24"/>
          <w:szCs w:val="24"/>
        </w:rPr>
        <w:t xml:space="preserve"> </w:t>
      </w:r>
      <w:r w:rsidR="000420EA">
        <w:rPr>
          <w:rFonts w:ascii="Times New Roman" w:hAnsi="Times New Roman" w:cs="Times New Roman"/>
          <w:sz w:val="24"/>
          <w:szCs w:val="24"/>
        </w:rPr>
        <w:t>(Fig. 1c</w:t>
      </w:r>
      <w:r w:rsidR="0047473C">
        <w:rPr>
          <w:rFonts w:ascii="Times New Roman" w:hAnsi="Times New Roman" w:cs="Times New Roman"/>
          <w:sz w:val="24"/>
          <w:szCs w:val="24"/>
        </w:rPr>
        <w:t>, Table S3B</w:t>
      </w:r>
      <w:r w:rsidR="00091DA3">
        <w:rPr>
          <w:rFonts w:ascii="Times New Roman" w:hAnsi="Times New Roman" w:cs="Times New Roman"/>
          <w:sz w:val="24"/>
          <w:szCs w:val="24"/>
        </w:rPr>
        <w:t>).</w:t>
      </w:r>
      <w:r w:rsidR="008F4F4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EE5B44">
        <w:rPr>
          <w:rFonts w:ascii="Times New Roman" w:hAnsi="Times New Roman" w:cs="Times New Roman"/>
          <w:sz w:val="24"/>
          <w:szCs w:val="24"/>
        </w:rPr>
        <w:t xml:space="preserve"> </w:t>
      </w:r>
      <w:proofErr w:type="gramStart"/>
      <w:r w:rsidR="00EE5B44">
        <w:rPr>
          <w:rFonts w:ascii="Times New Roman" w:hAnsi="Times New Roman" w:cs="Times New Roman"/>
          <w:sz w:val="24"/>
          <w:szCs w:val="24"/>
        </w:rPr>
        <w:t>and</w:t>
      </w:r>
      <w:proofErr w:type="gramEnd"/>
      <w:r w:rsidR="00EE5B44">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EE5B44">
        <w:rPr>
          <w:rFonts w:ascii="Times New Roman" w:hAnsi="Times New Roman" w:cs="Times New Roman"/>
          <w:sz w:val="24"/>
          <w:szCs w:val="24"/>
        </w:rPr>
        <w:t xml:space="preserve"> </w:t>
      </w:r>
      <w:r w:rsidR="00673FAB">
        <w:rPr>
          <w:rFonts w:ascii="Times New Roman" w:hAnsi="Times New Roman" w:cs="Times New Roman"/>
          <w:sz w:val="24"/>
          <w:szCs w:val="24"/>
        </w:rPr>
        <w:t xml:space="preserve">were also positively correlated </w:t>
      </w:r>
      <w:r w:rsidR="00EE5B44">
        <w:rPr>
          <w:rFonts w:ascii="Times New Roman" w:hAnsi="Times New Roman" w:cs="Times New Roman"/>
          <w:sz w:val="24"/>
          <w:szCs w:val="24"/>
        </w:rPr>
        <w:t xml:space="preserve">(Pearson </w:t>
      </w:r>
      <w:r w:rsidR="00EE5B44">
        <w:rPr>
          <w:rFonts w:ascii="Times New Roman" w:hAnsi="Times New Roman" w:cs="Times New Roman"/>
          <w:i/>
          <w:sz w:val="24"/>
          <w:szCs w:val="24"/>
        </w:rPr>
        <w:t>r</w:t>
      </w:r>
      <w:r w:rsidR="000420EA">
        <w:rPr>
          <w:rFonts w:ascii="Times New Roman" w:hAnsi="Times New Roman" w:cs="Times New Roman"/>
          <w:sz w:val="24"/>
          <w:szCs w:val="24"/>
        </w:rPr>
        <w:t xml:space="preserve"> = 0.45 [0.27,0.60], t = 4.77, df = 88</w:t>
      </w:r>
      <w:r w:rsidR="00C1286A">
        <w:rPr>
          <w:rFonts w:ascii="Times New Roman" w:hAnsi="Times New Roman" w:cs="Times New Roman"/>
          <w:sz w:val="24"/>
          <w:szCs w:val="24"/>
        </w:rPr>
        <w:t>, p &lt;0.001</w:t>
      </w:r>
      <w:r w:rsidR="00EE5B44">
        <w:rPr>
          <w:rFonts w:ascii="Times New Roman" w:hAnsi="Times New Roman" w:cs="Times New Roman"/>
          <w:sz w:val="24"/>
          <w:szCs w:val="24"/>
        </w:rPr>
        <w:t>), highlighting a trade-off between maximum growth rate and performance at low nutrient concentrations.</w:t>
      </w:r>
    </w:p>
    <w:p w:rsidR="00756992" w:rsidRPr="000420EA" w:rsidRDefault="00A25E17" w:rsidP="00A26257">
      <w:pPr>
        <w:pStyle w:val="Heading2"/>
        <w:spacing w:line="240" w:lineRule="auto"/>
      </w:pPr>
      <w:commentRangeStart w:id="48"/>
      <w:r w:rsidRPr="000420EA">
        <w:rPr>
          <w:bCs w:val="0"/>
          <w:i/>
        </w:rPr>
        <w:t>Species competition</w:t>
      </w:r>
      <w:commentRangeEnd w:id="48"/>
      <w:r w:rsidR="008D2DDA">
        <w:rPr>
          <w:rStyle w:val="CommentReference"/>
          <w:rFonts w:asciiTheme="minorHAnsi" w:eastAsiaTheme="minorEastAsia" w:hAnsiTheme="minorHAnsi" w:cstheme="minorBidi"/>
          <w:b w:val="0"/>
          <w:bCs w:val="0"/>
        </w:rPr>
        <w:commentReference w:id="48"/>
      </w:r>
    </w:p>
    <w:p w:rsidR="00756992" w:rsidRDefault="008437FD">
      <w:pPr>
        <w:spacing w:line="240" w:lineRule="auto"/>
        <w:jc w:val="both"/>
        <w:rPr>
          <w:rFonts w:ascii="Times New Roman" w:hAnsi="Times New Roman" w:cs="Times New Roman"/>
          <w:sz w:val="24"/>
          <w:szCs w:val="24"/>
        </w:rPr>
      </w:pPr>
      <w:commentRangeStart w:id="49"/>
      <w:r>
        <w:rPr>
          <w:rFonts w:ascii="Times New Roman" w:hAnsi="Times New Roman" w:cs="Times New Roman"/>
          <w:sz w:val="24"/>
          <w:szCs w:val="24"/>
        </w:rPr>
        <w:t xml:space="preserve">Competition between species varied depending on temperature, nutrient conditions and pair identity (Fig. </w:t>
      </w:r>
      <w:r w:rsidR="005D27A5">
        <w:rPr>
          <w:rFonts w:ascii="Times New Roman" w:hAnsi="Times New Roman" w:cs="Times New Roman"/>
          <w:sz w:val="24"/>
          <w:szCs w:val="24"/>
        </w:rPr>
        <w:t>2</w:t>
      </w:r>
      <w:r w:rsidR="00455E0D">
        <w:rPr>
          <w:rFonts w:ascii="Times New Roman" w:hAnsi="Times New Roman" w:cs="Times New Roman"/>
          <w:sz w:val="24"/>
          <w:szCs w:val="24"/>
        </w:rPr>
        <w:t>).</w:t>
      </w:r>
      <w:r w:rsidR="00BD085E">
        <w:rPr>
          <w:rFonts w:ascii="Times New Roman" w:hAnsi="Times New Roman" w:cs="Times New Roman"/>
          <w:sz w:val="24"/>
          <w:szCs w:val="24"/>
        </w:rPr>
        <w:t xml:space="preserve"> </w:t>
      </w:r>
      <w:r w:rsidR="00BD085E" w:rsidRPr="00BD085E">
        <w:rPr>
          <w:rFonts w:ascii="Times New Roman" w:hAnsi="Times New Roman" w:cs="Times New Roman"/>
          <w:sz w:val="24"/>
          <w:szCs w:val="24"/>
        </w:rPr>
        <w:t xml:space="preserve">For instance, for the pair </w:t>
      </w:r>
      <w:r w:rsidR="00BD085E" w:rsidRPr="00BD085E">
        <w:rPr>
          <w:rFonts w:ascii="Times New Roman" w:hAnsi="Times New Roman" w:cs="Times New Roman"/>
          <w:i/>
          <w:sz w:val="24"/>
          <w:szCs w:val="24"/>
        </w:rPr>
        <w:t>Chlorella-Ankistrodesmus</w:t>
      </w:r>
      <w:r w:rsidR="00BD085E" w:rsidRPr="00BD085E">
        <w:rPr>
          <w:rFonts w:ascii="Times New Roman" w:hAnsi="Times New Roman" w:cs="Times New Roman"/>
          <w:sz w:val="24"/>
          <w:szCs w:val="24"/>
        </w:rPr>
        <w:t xml:space="preserve">, </w:t>
      </w:r>
      <w:r w:rsidR="00BD085E" w:rsidRPr="00BD085E">
        <w:rPr>
          <w:rFonts w:ascii="Times New Roman" w:hAnsi="Times New Roman" w:cs="Times New Roman"/>
          <w:i/>
          <w:sz w:val="24"/>
          <w:szCs w:val="24"/>
        </w:rPr>
        <w:t>Chlorella</w:t>
      </w:r>
      <w:r w:rsidR="00BD085E" w:rsidRPr="00BD085E">
        <w:rPr>
          <w:rFonts w:ascii="Times New Roman" w:hAnsi="Times New Roman" w:cs="Times New Roman"/>
          <w:sz w:val="24"/>
          <w:szCs w:val="24"/>
        </w:rPr>
        <w:t xml:space="preserve"> dominated the competition at low temperature, while </w:t>
      </w:r>
      <w:r w:rsidR="00BD085E" w:rsidRPr="00BD085E">
        <w:rPr>
          <w:rFonts w:ascii="Times New Roman" w:hAnsi="Times New Roman" w:cs="Times New Roman"/>
          <w:i/>
          <w:sz w:val="24"/>
          <w:szCs w:val="24"/>
        </w:rPr>
        <w:t>Ankistrodesmus</w:t>
      </w:r>
      <w:r w:rsidR="00BD085E" w:rsidRPr="00BD085E">
        <w:rPr>
          <w:rFonts w:ascii="Times New Roman" w:hAnsi="Times New Roman" w:cs="Times New Roman"/>
          <w:sz w:val="24"/>
          <w:szCs w:val="24"/>
        </w:rPr>
        <w:t xml:space="preserve"> dominated at high temperature</w:t>
      </w:r>
      <w:r w:rsidR="00F73019">
        <w:rPr>
          <w:rFonts w:ascii="Times New Roman" w:hAnsi="Times New Roman" w:cs="Times New Roman"/>
          <w:sz w:val="24"/>
          <w:szCs w:val="24"/>
        </w:rPr>
        <w:t xml:space="preserve"> under both nutrient conditions</w:t>
      </w:r>
      <w:r w:rsidR="00BD085E" w:rsidRPr="00BD085E">
        <w:rPr>
          <w:rFonts w:ascii="Times New Roman" w:hAnsi="Times New Roman" w:cs="Times New Roman"/>
          <w:sz w:val="24"/>
          <w:szCs w:val="24"/>
        </w:rPr>
        <w:t xml:space="preserve">. For the pair </w:t>
      </w:r>
      <w:r w:rsidR="00BD085E" w:rsidRPr="00BD085E">
        <w:rPr>
          <w:rFonts w:ascii="Times New Roman" w:hAnsi="Times New Roman" w:cs="Times New Roman"/>
          <w:i/>
          <w:sz w:val="24"/>
          <w:szCs w:val="24"/>
        </w:rPr>
        <w:t>Monoraphidium-Chlorella</w:t>
      </w:r>
      <w:r w:rsidR="00BD085E" w:rsidRPr="00BD085E">
        <w:rPr>
          <w:rFonts w:ascii="Times New Roman" w:hAnsi="Times New Roman" w:cs="Times New Roman"/>
          <w:sz w:val="24"/>
          <w:szCs w:val="24"/>
        </w:rPr>
        <w:t xml:space="preserve">, </w:t>
      </w:r>
      <w:r w:rsidR="00BD085E" w:rsidRPr="00BD085E">
        <w:rPr>
          <w:rFonts w:ascii="Times New Roman" w:hAnsi="Times New Roman" w:cs="Times New Roman"/>
          <w:i/>
          <w:sz w:val="24"/>
          <w:szCs w:val="24"/>
        </w:rPr>
        <w:t>Monoraphidium</w:t>
      </w:r>
      <w:r w:rsidR="00BD085E" w:rsidRPr="00BD085E">
        <w:rPr>
          <w:rFonts w:ascii="Times New Roman" w:hAnsi="Times New Roman" w:cs="Times New Roman"/>
          <w:sz w:val="24"/>
          <w:szCs w:val="24"/>
        </w:rPr>
        <w:t xml:space="preserve"> won </w:t>
      </w:r>
      <w:r w:rsidR="007F5560">
        <w:rPr>
          <w:rFonts w:ascii="Times New Roman" w:hAnsi="Times New Roman" w:cs="Times New Roman"/>
          <w:sz w:val="24"/>
          <w:szCs w:val="24"/>
        </w:rPr>
        <w:t>in</w:t>
      </w:r>
      <w:r w:rsidR="007F5560" w:rsidRPr="00BD085E">
        <w:rPr>
          <w:rFonts w:ascii="Times New Roman" w:hAnsi="Times New Roman" w:cs="Times New Roman"/>
          <w:sz w:val="24"/>
          <w:szCs w:val="24"/>
        </w:rPr>
        <w:t xml:space="preserve"> </w:t>
      </w:r>
      <w:r w:rsidR="00BD085E" w:rsidRPr="00BD085E">
        <w:rPr>
          <w:rFonts w:ascii="Times New Roman" w:hAnsi="Times New Roman" w:cs="Times New Roman"/>
          <w:sz w:val="24"/>
          <w:szCs w:val="24"/>
        </w:rPr>
        <w:t>every instance except at high</w:t>
      </w:r>
      <w:r w:rsidR="007F5560">
        <w:rPr>
          <w:rFonts w:ascii="Times New Roman" w:hAnsi="Times New Roman" w:cs="Times New Roman"/>
          <w:sz w:val="24"/>
          <w:szCs w:val="24"/>
        </w:rPr>
        <w:t xml:space="preserve"> </w:t>
      </w:r>
      <w:r w:rsidR="00BD085E" w:rsidRPr="00BD085E">
        <w:rPr>
          <w:rFonts w:ascii="Times New Roman" w:hAnsi="Times New Roman" w:cs="Times New Roman"/>
          <w:sz w:val="24"/>
          <w:szCs w:val="24"/>
        </w:rPr>
        <w:t>nutrient</w:t>
      </w:r>
      <w:r w:rsidR="007F5560">
        <w:rPr>
          <w:rFonts w:ascii="Times New Roman" w:hAnsi="Times New Roman" w:cs="Times New Roman"/>
          <w:sz w:val="24"/>
          <w:szCs w:val="24"/>
        </w:rPr>
        <w:t xml:space="preserve"> concentration and</w:t>
      </w:r>
      <w:r w:rsidR="00BD085E" w:rsidRPr="00BD085E">
        <w:rPr>
          <w:rFonts w:ascii="Times New Roman" w:hAnsi="Times New Roman" w:cs="Times New Roman"/>
          <w:sz w:val="24"/>
          <w:szCs w:val="24"/>
        </w:rPr>
        <w:t xml:space="preserve"> high</w:t>
      </w:r>
      <w:r w:rsidR="007F5560">
        <w:rPr>
          <w:rFonts w:ascii="Times New Roman" w:hAnsi="Times New Roman" w:cs="Times New Roman"/>
          <w:sz w:val="24"/>
          <w:szCs w:val="24"/>
        </w:rPr>
        <w:t xml:space="preserve"> </w:t>
      </w:r>
      <w:r w:rsidR="00BD085E" w:rsidRPr="00BD085E">
        <w:rPr>
          <w:rFonts w:ascii="Times New Roman" w:hAnsi="Times New Roman" w:cs="Times New Roman"/>
          <w:sz w:val="24"/>
          <w:szCs w:val="24"/>
        </w:rPr>
        <w:t xml:space="preserve">temperature, where </w:t>
      </w:r>
      <w:r w:rsidR="00BD085E" w:rsidRPr="00BD085E">
        <w:rPr>
          <w:rFonts w:ascii="Times New Roman" w:hAnsi="Times New Roman" w:cs="Times New Roman"/>
          <w:i/>
          <w:sz w:val="24"/>
          <w:szCs w:val="24"/>
        </w:rPr>
        <w:t>Chlorella</w:t>
      </w:r>
      <w:r w:rsidR="00BD085E" w:rsidRPr="00BD085E">
        <w:rPr>
          <w:rFonts w:ascii="Times New Roman" w:hAnsi="Times New Roman" w:cs="Times New Roman"/>
          <w:sz w:val="24"/>
          <w:szCs w:val="24"/>
        </w:rPr>
        <w:t xml:space="preserve"> won. For </w:t>
      </w:r>
      <w:r w:rsidR="005714B0">
        <w:rPr>
          <w:rFonts w:ascii="Times New Roman" w:hAnsi="Times New Roman" w:cs="Times New Roman"/>
          <w:sz w:val="24"/>
          <w:szCs w:val="24"/>
        </w:rPr>
        <w:t>t</w:t>
      </w:r>
      <w:r w:rsidR="005714B0" w:rsidRPr="00BD085E">
        <w:rPr>
          <w:rFonts w:ascii="Times New Roman" w:hAnsi="Times New Roman" w:cs="Times New Roman"/>
          <w:sz w:val="24"/>
          <w:szCs w:val="24"/>
        </w:rPr>
        <w:t xml:space="preserve">he </w:t>
      </w:r>
      <w:r w:rsidR="00BD085E" w:rsidRPr="00BD085E">
        <w:rPr>
          <w:rFonts w:ascii="Times New Roman" w:hAnsi="Times New Roman" w:cs="Times New Roman"/>
          <w:sz w:val="24"/>
          <w:szCs w:val="24"/>
        </w:rPr>
        <w:t xml:space="preserve">pair </w:t>
      </w:r>
      <w:r w:rsidR="001523F6">
        <w:rPr>
          <w:rFonts w:ascii="Times New Roman" w:hAnsi="Times New Roman" w:cs="Times New Roman"/>
          <w:i/>
          <w:sz w:val="24"/>
          <w:szCs w:val="24"/>
        </w:rPr>
        <w:t>Scenedesmus-Chlamy</w:t>
      </w:r>
      <w:r w:rsidR="00BD085E" w:rsidRPr="00BD085E">
        <w:rPr>
          <w:rFonts w:ascii="Times New Roman" w:hAnsi="Times New Roman" w:cs="Times New Roman"/>
          <w:i/>
          <w:sz w:val="24"/>
          <w:szCs w:val="24"/>
        </w:rPr>
        <w:t>domonas</w:t>
      </w:r>
      <w:r w:rsidR="00BD085E" w:rsidRPr="00BD085E">
        <w:rPr>
          <w:rFonts w:ascii="Times New Roman" w:hAnsi="Times New Roman" w:cs="Times New Roman"/>
          <w:sz w:val="24"/>
          <w:szCs w:val="24"/>
        </w:rPr>
        <w:t xml:space="preserve">, at low temperature, </w:t>
      </w:r>
      <w:r w:rsidR="00613FE4">
        <w:rPr>
          <w:rFonts w:ascii="Times New Roman" w:hAnsi="Times New Roman" w:cs="Times New Roman"/>
          <w:sz w:val="24"/>
          <w:szCs w:val="24"/>
        </w:rPr>
        <w:t>there was no clear winner between the two species</w:t>
      </w:r>
      <w:r w:rsidR="00BD085E" w:rsidRPr="00BD085E">
        <w:rPr>
          <w:rFonts w:ascii="Times New Roman" w:hAnsi="Times New Roman" w:cs="Times New Roman"/>
          <w:sz w:val="24"/>
          <w:szCs w:val="24"/>
        </w:rPr>
        <w:t xml:space="preserve"> regardless of nutrient conditions, while at high temperature </w:t>
      </w:r>
      <w:r w:rsidR="00613FE4">
        <w:rPr>
          <w:rFonts w:ascii="Times New Roman" w:hAnsi="Times New Roman" w:cs="Times New Roman"/>
          <w:sz w:val="24"/>
          <w:szCs w:val="24"/>
        </w:rPr>
        <w:t>the out</w:t>
      </w:r>
      <w:r w:rsidR="00A26257">
        <w:rPr>
          <w:rFonts w:ascii="Times New Roman" w:hAnsi="Times New Roman" w:cs="Times New Roman"/>
          <w:sz w:val="24"/>
          <w:szCs w:val="24"/>
        </w:rPr>
        <w:t>c</w:t>
      </w:r>
      <w:r w:rsidR="00613FE4">
        <w:rPr>
          <w:rFonts w:ascii="Times New Roman" w:hAnsi="Times New Roman" w:cs="Times New Roman"/>
          <w:sz w:val="24"/>
          <w:szCs w:val="24"/>
        </w:rPr>
        <w:t>ome</w:t>
      </w:r>
      <w:r w:rsidR="00BD085E" w:rsidRPr="00BD085E">
        <w:rPr>
          <w:rFonts w:ascii="Times New Roman" w:hAnsi="Times New Roman" w:cs="Times New Roman"/>
          <w:sz w:val="24"/>
          <w:szCs w:val="24"/>
        </w:rPr>
        <w:t xml:space="preserve"> depended of nutrient conditions: at low </w:t>
      </w:r>
      <w:r w:rsidR="00613FE4">
        <w:rPr>
          <w:rFonts w:ascii="Times New Roman" w:hAnsi="Times New Roman" w:cs="Times New Roman"/>
          <w:sz w:val="24"/>
          <w:szCs w:val="24"/>
        </w:rPr>
        <w:t>nutrient conditions, there was no clear winner</w:t>
      </w:r>
      <w:r w:rsidR="00BD085E" w:rsidRPr="00BD085E">
        <w:rPr>
          <w:rFonts w:ascii="Times New Roman" w:hAnsi="Times New Roman" w:cs="Times New Roman"/>
          <w:sz w:val="24"/>
          <w:szCs w:val="24"/>
        </w:rPr>
        <w:t xml:space="preserve"> while at high nutrient conditions </w:t>
      </w:r>
      <w:r w:rsidR="00BD085E" w:rsidRPr="00BD085E">
        <w:rPr>
          <w:rFonts w:ascii="Times New Roman" w:hAnsi="Times New Roman" w:cs="Times New Roman"/>
          <w:i/>
          <w:sz w:val="24"/>
          <w:szCs w:val="24"/>
        </w:rPr>
        <w:t>Chlamydomonas</w:t>
      </w:r>
      <w:r w:rsidR="00BD085E">
        <w:rPr>
          <w:rFonts w:ascii="Times New Roman" w:hAnsi="Times New Roman" w:cs="Times New Roman"/>
          <w:sz w:val="24"/>
          <w:szCs w:val="24"/>
        </w:rPr>
        <w:t xml:space="preserve"> w</w:t>
      </w:r>
      <w:r w:rsidR="005D27A5">
        <w:rPr>
          <w:rFonts w:ascii="Times New Roman" w:hAnsi="Times New Roman" w:cs="Times New Roman"/>
          <w:sz w:val="24"/>
          <w:szCs w:val="24"/>
        </w:rPr>
        <w:t>on (Fig. 2</w:t>
      </w:r>
      <w:r w:rsidR="00BD085E" w:rsidRPr="00BD085E">
        <w:rPr>
          <w:rFonts w:ascii="Times New Roman" w:hAnsi="Times New Roman" w:cs="Times New Roman"/>
          <w:sz w:val="24"/>
          <w:szCs w:val="24"/>
        </w:rPr>
        <w:t>).</w:t>
      </w:r>
      <w:commentRangeEnd w:id="49"/>
      <w:r w:rsidR="00BF665E">
        <w:rPr>
          <w:rStyle w:val="CommentReference"/>
        </w:rPr>
        <w:commentReference w:id="49"/>
      </w:r>
    </w:p>
    <w:p w:rsidR="00756992" w:rsidRPr="005B390F" w:rsidRDefault="007A20CA">
      <w:pPr>
        <w:spacing w:line="240" w:lineRule="auto"/>
        <w:jc w:val="both"/>
        <w:rPr>
          <w:rFonts w:ascii="Times New Roman" w:hAnsi="Times New Roman" w:cs="Times New Roman"/>
          <w:sz w:val="24"/>
          <w:szCs w:val="24"/>
          <w:highlight w:val="yellow"/>
        </w:rPr>
      </w:pPr>
      <w:r>
        <w:rPr>
          <w:rFonts w:ascii="Times New Roman" w:hAnsi="Times New Roman" w:cs="Times New Roman"/>
          <w:sz w:val="24"/>
          <w:szCs w:val="24"/>
        </w:rPr>
        <w:t>Differences in</w:t>
      </w:r>
      <w:r w:rsidR="0008289D">
        <w:rPr>
          <w:rFonts w:ascii="Times New Roman" w:hAnsi="Times New Roman" w:cs="Times New Roman"/>
          <w:sz w:val="24"/>
          <w:szCs w:val="24"/>
        </w:rPr>
        <w:t xml:space="preserve"> in </w:t>
      </w:r>
      <m:oMath>
        <m:r>
          <w:rPr>
            <w:rFonts w:ascii="Cambria Math" w:hAnsi="Cambria Math" w:cs="Times New Roman"/>
            <w:sz w:val="24"/>
            <w:szCs w:val="24"/>
          </w:rPr>
          <m:t>μ</m:t>
        </m:r>
      </m:oMath>
      <w:r w:rsidR="0008289D">
        <w:rPr>
          <w:rFonts w:ascii="Times New Roman" w:hAnsi="Times New Roman" w:cs="Times New Roman"/>
          <w:sz w:val="24"/>
          <w:szCs w:val="24"/>
        </w:rPr>
        <w:t xml:space="preserve"> (the realised growth rate estimated at the specific temperature and nutrient concentration)</w:t>
      </w:r>
      <w:r>
        <w:rPr>
          <w:rFonts w:ascii="Times New Roman" w:hAnsi="Times New Roman" w:cs="Times New Roman"/>
          <w:sz w:val="24"/>
          <w:szCs w:val="24"/>
        </w:rPr>
        <w:t xml:space="preserve"> between the two competitors alone predicted the correct competitive outcome </w:t>
      </w:r>
      <w:r w:rsidR="00C1286A">
        <w:rPr>
          <w:rFonts w:ascii="Times New Roman" w:hAnsi="Times New Roman" w:cs="Times New Roman"/>
          <w:sz w:val="24"/>
          <w:szCs w:val="24"/>
        </w:rPr>
        <w:t>6</w:t>
      </w:r>
      <w:r w:rsidR="0008289D">
        <w:rPr>
          <w:rFonts w:ascii="Times New Roman" w:hAnsi="Times New Roman" w:cs="Times New Roman"/>
          <w:sz w:val="24"/>
          <w:szCs w:val="24"/>
        </w:rPr>
        <w:t>2</w:t>
      </w:r>
      <w:r>
        <w:rPr>
          <w:rFonts w:ascii="Times New Roman" w:hAnsi="Times New Roman" w:cs="Times New Roman"/>
          <w:sz w:val="24"/>
          <w:szCs w:val="24"/>
        </w:rPr>
        <w:t xml:space="preserve">% of times (that is, the competitor with the higher </w:t>
      </w:r>
      <w:r w:rsidR="0008289D">
        <w:rPr>
          <w:rFonts w:ascii="Times New Roman" w:hAnsi="Times New Roman" w:cs="Times New Roman"/>
          <w:sz w:val="24"/>
          <w:szCs w:val="24"/>
        </w:rPr>
        <w:t xml:space="preserve"> </w:t>
      </w:r>
      <m:oMath>
        <m:r>
          <w:rPr>
            <w:rFonts w:ascii="Cambria Math" w:hAnsi="Cambria Math" w:cs="Times New Roman"/>
            <w:sz w:val="24"/>
            <w:szCs w:val="24"/>
          </w:rPr>
          <m:t>μ</m:t>
        </m:r>
      </m:oMath>
      <w:r>
        <w:rPr>
          <w:rFonts w:ascii="Times New Roman" w:hAnsi="Times New Roman" w:cs="Times New Roman"/>
          <w:sz w:val="24"/>
          <w:szCs w:val="24"/>
        </w:rPr>
        <w:t xml:space="preserve"> won the competition</w:t>
      </w:r>
      <w:r w:rsidR="003B4E1B">
        <w:rPr>
          <w:rFonts w:ascii="Times New Roman" w:hAnsi="Times New Roman" w:cs="Times New Roman"/>
          <w:sz w:val="24"/>
          <w:szCs w:val="24"/>
        </w:rPr>
        <w:t>; Table 2</w:t>
      </w:r>
      <w:r w:rsidR="00D27F12">
        <w:rPr>
          <w:rFonts w:ascii="Times New Roman" w:hAnsi="Times New Roman" w:cs="Times New Roman"/>
          <w:sz w:val="24"/>
          <w:szCs w:val="24"/>
        </w:rPr>
        <w:t>).</w:t>
      </w:r>
      <w:r>
        <w:rPr>
          <w:rFonts w:ascii="Times New Roman" w:hAnsi="Times New Roman" w:cs="Times New Roman"/>
          <w:sz w:val="24"/>
          <w:szCs w:val="24"/>
        </w:rPr>
        <w:t xml:space="preserve"> </w:t>
      </w:r>
      <w:r w:rsidR="00D975E8">
        <w:rPr>
          <w:rFonts w:ascii="Times New Roman" w:hAnsi="Times New Roman" w:cs="Times New Roman"/>
          <w:sz w:val="24"/>
          <w:szCs w:val="24"/>
        </w:rPr>
        <w:t xml:space="preserve">Mismatches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D975E8">
        <w:rPr>
          <w:rFonts w:ascii="Times New Roman" w:hAnsi="Times New Roman" w:cs="Times New Roman"/>
          <w:sz w:val="24"/>
          <w:szCs w:val="24"/>
        </w:rPr>
        <w:t xml:space="preserve"> </w:t>
      </w:r>
      <w:r w:rsidR="00D27F12">
        <w:rPr>
          <w:rFonts w:ascii="Times New Roman" w:hAnsi="Times New Roman" w:cs="Times New Roman"/>
          <w:sz w:val="24"/>
          <w:szCs w:val="24"/>
        </w:rPr>
        <w:t xml:space="preserve">(maximum growth rate at saturating nutrient concentrations from the Monod model) </w:t>
      </w:r>
      <w:r w:rsidR="00D975E8">
        <w:rPr>
          <w:rFonts w:ascii="Times New Roman" w:hAnsi="Times New Roman" w:cs="Times New Roman"/>
          <w:sz w:val="24"/>
          <w:szCs w:val="24"/>
        </w:rPr>
        <w:t xml:space="preserve">predicted the competitive outcome 60% of times, and </w:t>
      </w:r>
      <w:r>
        <w:rPr>
          <w:rFonts w:ascii="Times New Roman" w:hAnsi="Times New Roman" w:cs="Times New Roman"/>
          <w:sz w:val="24"/>
          <w:szCs w:val="24"/>
        </w:rPr>
        <w:t xml:space="preserve">differences in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only predicted the correct competitive outcome 37% of times (i.e., the competitor with the lower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won the competition). </w:t>
      </w:r>
      <w:commentRangeStart w:id="50"/>
      <w:r>
        <w:rPr>
          <w:rFonts w:ascii="Times New Roman" w:hAnsi="Times New Roman" w:cs="Times New Roman"/>
          <w:sz w:val="24"/>
          <w:szCs w:val="24"/>
        </w:rPr>
        <w:t>The difference in predictive power of mismatches</w:t>
      </w:r>
      <w:r w:rsidR="00561CBB">
        <w:rPr>
          <w:rFonts w:ascii="Times New Roman" w:hAnsi="Times New Roman" w:cs="Times New Roman"/>
          <w:sz w:val="24"/>
          <w:szCs w:val="24"/>
        </w:rPr>
        <w:t xml:space="preserve">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561CBB">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stands to reason given the positive correlation between individuals’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given </w:t>
      </w:r>
      <w:r w:rsidR="0023348E">
        <w:rPr>
          <w:rFonts w:ascii="Times New Roman" w:hAnsi="Times New Roman" w:cs="Times New Roman"/>
          <w:sz w:val="24"/>
          <w:szCs w:val="24"/>
        </w:rPr>
        <w:t xml:space="preserve">a high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23348E">
        <w:rPr>
          <w:rFonts w:ascii="Times New Roman" w:hAnsi="Times New Roman" w:cs="Times New Roman"/>
          <w:sz w:val="24"/>
          <w:szCs w:val="24"/>
        </w:rPr>
        <w:t xml:space="preserve"> is associated to a high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23348E">
        <w:rPr>
          <w:rFonts w:ascii="Times New Roman" w:hAnsi="Times New Roman" w:cs="Times New Roman"/>
          <w:sz w:val="24"/>
          <w:szCs w:val="24"/>
        </w:rPr>
        <w:t xml:space="preserve">, </w:t>
      </w:r>
      <w:r w:rsidR="00C763C6">
        <w:rPr>
          <w:rFonts w:ascii="Times New Roman" w:hAnsi="Times New Roman" w:cs="Times New Roman"/>
          <w:sz w:val="24"/>
          <w:szCs w:val="24"/>
        </w:rPr>
        <w:t xml:space="preserve">both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C763C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C763C6">
        <w:rPr>
          <w:rFonts w:ascii="Times New Roman" w:hAnsi="Times New Roman" w:cs="Times New Roman"/>
          <w:sz w:val="24"/>
          <w:szCs w:val="24"/>
        </w:rPr>
        <w:t xml:space="preserve"> are unlikely to equally be able to predict the outcome of a competition. </w:t>
      </w:r>
      <w:commentRangeEnd w:id="50"/>
      <w:r w:rsidR="00C40BD2">
        <w:rPr>
          <w:rStyle w:val="CommentReference"/>
        </w:rPr>
        <w:commentReference w:id="50"/>
      </w:r>
      <w:r w:rsidR="00B42939">
        <w:rPr>
          <w:rFonts w:ascii="Times New Roman" w:hAnsi="Times New Roman" w:cs="Times New Roman"/>
          <w:sz w:val="24"/>
          <w:szCs w:val="24"/>
        </w:rPr>
        <w:t xml:space="preserve">The </w:t>
      </w:r>
      <w:r w:rsidR="00CD7602">
        <w:rPr>
          <w:rFonts w:ascii="Times New Roman" w:hAnsi="Times New Roman" w:cs="Times New Roman"/>
          <w:sz w:val="24"/>
          <w:szCs w:val="24"/>
        </w:rPr>
        <w:t>competition</w:t>
      </w:r>
      <w:r w:rsidR="00B42939">
        <w:rPr>
          <w:rFonts w:ascii="Times New Roman" w:hAnsi="Times New Roman" w:cs="Times New Roman"/>
          <w:sz w:val="24"/>
          <w:szCs w:val="24"/>
        </w:rPr>
        <w:t xml:space="preserve"> model, which incorporates both mismatches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B42939">
        <w:rPr>
          <w:rFonts w:ascii="Times New Roman" w:hAnsi="Times New Roman" w:cs="Times New Roman"/>
          <w:sz w:val="24"/>
          <w:szCs w:val="24"/>
        </w:rPr>
        <w:t xml:space="preserve"> </w:t>
      </w:r>
      <w:proofErr w:type="gramStart"/>
      <w:r w:rsidR="00B42939">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B42939">
        <w:rPr>
          <w:rFonts w:ascii="Times New Roman" w:hAnsi="Times New Roman" w:cs="Times New Roman"/>
          <w:sz w:val="24"/>
          <w:szCs w:val="24"/>
        </w:rPr>
        <w:t xml:space="preserve">, predicted the correct competitive outcome 65% of times. Therefore, the inclusion of both mismatches allowed for a </w:t>
      </w:r>
      <w:commentRangeStart w:id="51"/>
      <w:r w:rsidR="00F331B1">
        <w:rPr>
          <w:rFonts w:ascii="Times New Roman" w:hAnsi="Times New Roman" w:cs="Times New Roman"/>
          <w:sz w:val="24"/>
          <w:szCs w:val="24"/>
        </w:rPr>
        <w:t xml:space="preserve">marginally </w:t>
      </w:r>
      <w:r w:rsidR="00B42939">
        <w:rPr>
          <w:rFonts w:ascii="Times New Roman" w:hAnsi="Times New Roman" w:cs="Times New Roman"/>
          <w:sz w:val="24"/>
          <w:szCs w:val="24"/>
        </w:rPr>
        <w:t xml:space="preserve">greater </w:t>
      </w:r>
      <w:commentRangeEnd w:id="51"/>
      <w:r w:rsidR="009433B2">
        <w:rPr>
          <w:rStyle w:val="CommentReference"/>
        </w:rPr>
        <w:commentReference w:id="51"/>
      </w:r>
      <w:r w:rsidR="00B42939">
        <w:rPr>
          <w:rFonts w:ascii="Times New Roman" w:hAnsi="Times New Roman" w:cs="Times New Roman"/>
          <w:sz w:val="24"/>
          <w:szCs w:val="24"/>
        </w:rPr>
        <w:t>predictive power.</w:t>
      </w:r>
      <w:r w:rsidR="00B50495">
        <w:rPr>
          <w:rFonts w:ascii="Times New Roman" w:hAnsi="Times New Roman" w:cs="Times New Roman"/>
          <w:sz w:val="24"/>
          <w:szCs w:val="24"/>
        </w:rPr>
        <w:t xml:space="preserve"> Results remained largely the same when looking at the two temperatures and nutrient concentrations separately, but the predictability of the competitive outcome was very dependent on the species involved</w:t>
      </w:r>
      <w:r w:rsidR="003B4E1B">
        <w:rPr>
          <w:rFonts w:ascii="Times New Roman" w:hAnsi="Times New Roman" w:cs="Times New Roman"/>
          <w:sz w:val="24"/>
          <w:szCs w:val="24"/>
        </w:rPr>
        <w:t xml:space="preserve"> (Table 2</w:t>
      </w:r>
      <w:r w:rsidR="00F91F5B">
        <w:rPr>
          <w:rFonts w:ascii="Times New Roman" w:hAnsi="Times New Roman" w:cs="Times New Roman"/>
          <w:sz w:val="24"/>
          <w:szCs w:val="24"/>
        </w:rPr>
        <w:t>)</w:t>
      </w:r>
      <w:r w:rsidR="00B50495">
        <w:rPr>
          <w:rFonts w:ascii="Times New Roman" w:hAnsi="Times New Roman" w:cs="Times New Roman"/>
          <w:sz w:val="24"/>
          <w:szCs w:val="24"/>
        </w:rPr>
        <w:t xml:space="preserve">. Competitions involving </w:t>
      </w:r>
      <w:r w:rsidR="00B50495">
        <w:rPr>
          <w:rFonts w:ascii="Times New Roman" w:hAnsi="Times New Roman" w:cs="Times New Roman"/>
          <w:i/>
          <w:sz w:val="24"/>
          <w:szCs w:val="24"/>
        </w:rPr>
        <w:t xml:space="preserve">Selenastrum </w:t>
      </w:r>
      <w:r w:rsidR="00B50495">
        <w:rPr>
          <w:rFonts w:ascii="Times New Roman" w:hAnsi="Times New Roman" w:cs="Times New Roman"/>
          <w:sz w:val="24"/>
          <w:szCs w:val="24"/>
        </w:rPr>
        <w:t>were consider</w:t>
      </w:r>
      <w:r w:rsidR="00411AE6">
        <w:rPr>
          <w:rFonts w:ascii="Times New Roman" w:hAnsi="Times New Roman" w:cs="Times New Roman"/>
          <w:sz w:val="24"/>
          <w:szCs w:val="24"/>
        </w:rPr>
        <w:t xml:space="preserve">ably more difficult to predict with any of the mismatches </w:t>
      </w:r>
      <w:r w:rsidR="003B4E1B">
        <w:rPr>
          <w:rFonts w:ascii="Times New Roman" w:hAnsi="Times New Roman" w:cs="Times New Roman"/>
          <w:sz w:val="24"/>
          <w:szCs w:val="24"/>
        </w:rPr>
        <w:t>(Table 2</w:t>
      </w:r>
      <w:r w:rsidR="00B50495">
        <w:rPr>
          <w:rFonts w:ascii="Times New Roman" w:hAnsi="Times New Roman" w:cs="Times New Roman"/>
          <w:sz w:val="24"/>
          <w:szCs w:val="24"/>
        </w:rPr>
        <w:t xml:space="preserve">). </w:t>
      </w:r>
      <w:r w:rsidR="00B50495" w:rsidRPr="00680FA3">
        <w:rPr>
          <w:rFonts w:ascii="Times New Roman" w:hAnsi="Times New Roman" w:cs="Times New Roman"/>
          <w:sz w:val="24"/>
          <w:szCs w:val="24"/>
        </w:rPr>
        <w:t>This could, in part, be due</w:t>
      </w:r>
      <w:r w:rsidR="00CD6D0C" w:rsidRPr="00680FA3">
        <w:rPr>
          <w:rFonts w:ascii="Times New Roman" w:hAnsi="Times New Roman" w:cs="Times New Roman"/>
          <w:sz w:val="24"/>
          <w:szCs w:val="24"/>
        </w:rPr>
        <w:t xml:space="preserve"> to the lesser power of discrimination between cells in pairs involving this species (Table S2A)</w:t>
      </w:r>
      <w:r w:rsidR="00680FA3" w:rsidRPr="00680FA3">
        <w:rPr>
          <w:rFonts w:ascii="Times New Roman" w:hAnsi="Times New Roman" w:cs="Times New Roman"/>
          <w:sz w:val="24"/>
          <w:szCs w:val="24"/>
        </w:rPr>
        <w:t xml:space="preserve">, as well as to the wide confidence intervals around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680FA3" w:rsidRPr="00680FA3">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680FA3" w:rsidRPr="00680FA3">
        <w:rPr>
          <w:rFonts w:ascii="Times New Roman" w:hAnsi="Times New Roman" w:cs="Times New Roman"/>
          <w:sz w:val="24"/>
          <w:szCs w:val="24"/>
        </w:rPr>
        <w:t xml:space="preserve">  for this species (Fig 1)</w:t>
      </w:r>
      <w:r w:rsidR="00CD6D0C" w:rsidRPr="00680FA3">
        <w:rPr>
          <w:rFonts w:ascii="Times New Roman" w:hAnsi="Times New Roman" w:cs="Times New Roman"/>
          <w:sz w:val="24"/>
          <w:szCs w:val="24"/>
        </w:rPr>
        <w:t xml:space="preserve">. </w:t>
      </w:r>
      <w:r w:rsidR="00B50495">
        <w:rPr>
          <w:rFonts w:ascii="Times New Roman" w:hAnsi="Times New Roman" w:cs="Times New Roman"/>
          <w:sz w:val="24"/>
          <w:szCs w:val="24"/>
        </w:rPr>
        <w:t xml:space="preserve">Indeed, </w:t>
      </w:r>
      <w:r w:rsidR="00CA5AAF">
        <w:rPr>
          <w:rFonts w:ascii="Times New Roman" w:hAnsi="Times New Roman" w:cs="Times New Roman"/>
          <w:sz w:val="24"/>
          <w:szCs w:val="24"/>
        </w:rPr>
        <w:t xml:space="preserve">only </w:t>
      </w:r>
      <w:r w:rsidR="00B50495">
        <w:rPr>
          <w:rFonts w:ascii="Times New Roman" w:hAnsi="Times New Roman" w:cs="Times New Roman"/>
          <w:sz w:val="24"/>
          <w:szCs w:val="24"/>
        </w:rPr>
        <w:t xml:space="preserve">removing competitions involving </w:t>
      </w:r>
      <w:r w:rsidR="00B50495">
        <w:rPr>
          <w:rFonts w:ascii="Times New Roman" w:hAnsi="Times New Roman" w:cs="Times New Roman"/>
          <w:i/>
          <w:sz w:val="24"/>
          <w:szCs w:val="24"/>
        </w:rPr>
        <w:t>Selenastrum</w:t>
      </w:r>
      <w:r w:rsidR="00B50495">
        <w:rPr>
          <w:rFonts w:ascii="Times New Roman" w:hAnsi="Times New Roman" w:cs="Times New Roman"/>
          <w:sz w:val="24"/>
          <w:szCs w:val="24"/>
        </w:rPr>
        <w:t xml:space="preserve"> increased the pr</w:t>
      </w:r>
      <w:r w:rsidR="005B390F">
        <w:rPr>
          <w:rFonts w:ascii="Times New Roman" w:hAnsi="Times New Roman" w:cs="Times New Roman"/>
          <w:sz w:val="24"/>
          <w:szCs w:val="24"/>
        </w:rPr>
        <w:t xml:space="preserve">edictive power of mismatches </w:t>
      </w:r>
      <w:proofErr w:type="gramStart"/>
      <w:r w:rsidR="005B390F">
        <w:rPr>
          <w:rFonts w:ascii="Times New Roman" w:hAnsi="Times New Roman" w:cs="Times New Roman"/>
          <w:sz w:val="24"/>
          <w:szCs w:val="24"/>
        </w:rPr>
        <w:t>in</w:t>
      </w:r>
      <w:r w:rsidR="00D27F12">
        <w:rPr>
          <w:rFonts w:ascii="Times New Roman" w:hAnsi="Times New Roman" w:cs="Times New Roman"/>
          <w:sz w:val="24"/>
          <w:szCs w:val="24"/>
        </w:rPr>
        <w:t xml:space="preserve"> </w:t>
      </w:r>
      <m:oMath>
        <w:proofErr w:type="gramEnd"/>
        <m:r>
          <w:rPr>
            <w:rFonts w:ascii="Cambria Math" w:hAnsi="Cambria Math" w:cs="Times New Roman"/>
            <w:sz w:val="24"/>
            <w:szCs w:val="24"/>
          </w:rPr>
          <m:t>μ</m:t>
        </m:r>
      </m:oMath>
      <w:r w:rsidR="00D27F12">
        <w:rPr>
          <w:rFonts w:ascii="Times New Roman" w:hAnsi="Times New Roman" w:cs="Times New Roman"/>
          <w:sz w:val="24"/>
          <w:szCs w:val="24"/>
        </w:rPr>
        <w:t>,</w:t>
      </w:r>
      <w:r w:rsidR="00D975E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B50495">
        <w:rPr>
          <w:rFonts w:ascii="Times New Roman" w:hAnsi="Times New Roman" w:cs="Times New Roman"/>
          <w:sz w:val="24"/>
          <w:szCs w:val="24"/>
        </w:rPr>
        <w:t xml:space="preserve"> and the </w:t>
      </w:r>
      <w:r w:rsidR="00CD7602">
        <w:rPr>
          <w:rFonts w:ascii="Times New Roman" w:hAnsi="Times New Roman" w:cs="Times New Roman"/>
          <w:sz w:val="24"/>
          <w:szCs w:val="24"/>
        </w:rPr>
        <w:t xml:space="preserve">competition </w:t>
      </w:r>
      <w:r w:rsidR="00B50495">
        <w:rPr>
          <w:rFonts w:ascii="Times New Roman" w:hAnsi="Times New Roman" w:cs="Times New Roman"/>
          <w:sz w:val="24"/>
          <w:szCs w:val="24"/>
        </w:rPr>
        <w:t>model (</w:t>
      </w:r>
      <w:r w:rsidR="00D27F12">
        <w:rPr>
          <w:rFonts w:ascii="Times New Roman" w:hAnsi="Times New Roman" w:cs="Times New Roman"/>
          <w:sz w:val="24"/>
          <w:szCs w:val="24"/>
        </w:rPr>
        <w:t xml:space="preserve">72.5%, </w:t>
      </w:r>
      <w:r w:rsidR="00B50495">
        <w:rPr>
          <w:rFonts w:ascii="Times New Roman" w:hAnsi="Times New Roman" w:cs="Times New Roman"/>
          <w:sz w:val="24"/>
          <w:szCs w:val="24"/>
        </w:rPr>
        <w:t>72.5%</w:t>
      </w:r>
      <w:r w:rsidR="00D975E8">
        <w:rPr>
          <w:rFonts w:ascii="Times New Roman" w:hAnsi="Times New Roman" w:cs="Times New Roman"/>
          <w:sz w:val="24"/>
          <w:szCs w:val="24"/>
        </w:rPr>
        <w:t>,</w:t>
      </w:r>
      <w:r w:rsidR="00B50495">
        <w:rPr>
          <w:rFonts w:ascii="Times New Roman" w:hAnsi="Times New Roman" w:cs="Times New Roman"/>
          <w:sz w:val="24"/>
          <w:szCs w:val="24"/>
        </w:rPr>
        <w:t xml:space="preserve"> and 77.5% of outcomes correctly predicted, respectively)</w:t>
      </w:r>
      <w:r w:rsidR="00581E7A">
        <w:rPr>
          <w:rFonts w:ascii="Times New Roman" w:hAnsi="Times New Roman" w:cs="Times New Roman"/>
          <w:sz w:val="24"/>
          <w:szCs w:val="24"/>
        </w:rPr>
        <w:t xml:space="preserve"> but not that of mismatches in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581E7A">
        <w:rPr>
          <w:rFonts w:ascii="Times New Roman" w:hAnsi="Times New Roman" w:cs="Times New Roman"/>
          <w:sz w:val="24"/>
          <w:szCs w:val="24"/>
        </w:rPr>
        <w:t xml:space="preserve"> (32.5%)</w:t>
      </w:r>
      <w:r w:rsidR="00B50495">
        <w:rPr>
          <w:rFonts w:ascii="Times New Roman" w:hAnsi="Times New Roman" w:cs="Times New Roman"/>
          <w:sz w:val="24"/>
          <w:szCs w:val="24"/>
        </w:rPr>
        <w:t>.</w:t>
      </w:r>
      <w:r w:rsidR="000E0169">
        <w:rPr>
          <w:rFonts w:ascii="Times New Roman" w:hAnsi="Times New Roman" w:cs="Times New Roman"/>
          <w:sz w:val="24"/>
          <w:szCs w:val="24"/>
        </w:rPr>
        <w:t xml:space="preserve"> The results were robust to the statistical method used to calculate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0E0169">
        <w:rPr>
          <w:rFonts w:ascii="Times New Roman" w:hAnsi="Times New Roman" w:cs="Times New Roman"/>
          <w:sz w:val="24"/>
          <w:szCs w:val="24"/>
        </w:rPr>
        <w:t xml:space="preserve"> </w:t>
      </w:r>
      <w:proofErr w:type="gramStart"/>
      <w:r w:rsidR="000E0169">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0E0169">
        <w:rPr>
          <w:rFonts w:ascii="Times New Roman" w:hAnsi="Times New Roman" w:cs="Times New Roman"/>
          <w:sz w:val="24"/>
          <w:szCs w:val="24"/>
        </w:rPr>
        <w:t>, as well as to the statistical method used to discriminate between species (Supplementary material S7).</w:t>
      </w:r>
    </w:p>
    <w:p w:rsidR="00756992" w:rsidRDefault="000D530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results indicate that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is a distinctly more important </w:t>
      </w:r>
      <w:commentRangeStart w:id="52"/>
      <w:r>
        <w:rPr>
          <w:rFonts w:ascii="Times New Roman" w:hAnsi="Times New Roman" w:cs="Times New Roman"/>
          <w:sz w:val="24"/>
          <w:szCs w:val="24"/>
        </w:rPr>
        <w:t xml:space="preserve">trait </w:t>
      </w:r>
      <w:commentRangeEnd w:id="52"/>
      <w:r>
        <w:rPr>
          <w:rStyle w:val="CommentReference"/>
        </w:rPr>
        <w:commentReference w:id="52"/>
      </w:r>
      <w:r>
        <w:rPr>
          <w:rFonts w:ascii="Times New Roman" w:hAnsi="Times New Roman" w:cs="Times New Roman"/>
          <w:sz w:val="24"/>
          <w:szCs w:val="24"/>
        </w:rPr>
        <w:t xml:space="preserve">for predicting competitive </w:t>
      </w:r>
      <w:commentRangeStart w:id="53"/>
      <w:r>
        <w:rPr>
          <w:rFonts w:ascii="Times New Roman" w:hAnsi="Times New Roman" w:cs="Times New Roman"/>
          <w:sz w:val="24"/>
          <w:szCs w:val="24"/>
        </w:rPr>
        <w:t xml:space="preserve">outcomes than </w:t>
      </w:r>
      <w:proofErr w:type="gramStart"/>
      <w:r>
        <w:rPr>
          <w:rFonts w:ascii="Times New Roman" w:hAnsi="Times New Roman" w:cs="Times New Roman"/>
          <w:sz w:val="24"/>
          <w:szCs w:val="24"/>
        </w:rPr>
        <w:t xml:space="preserve">is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suggesting that performance at low nutrient concentrations had little bearing in a species’ competitive ability.</w:t>
      </w:r>
      <w:r w:rsidR="002D6E7B">
        <w:rPr>
          <w:rFonts w:ascii="Times New Roman" w:hAnsi="Times New Roman" w:cs="Times New Roman"/>
          <w:sz w:val="24"/>
          <w:szCs w:val="24"/>
        </w:rPr>
        <w:t xml:space="preserve"> Simulations clearly show that at higher nutrient concentrations, mismatches in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2D6E7B">
        <w:rPr>
          <w:rFonts w:ascii="Times New Roman" w:hAnsi="Times New Roman" w:cs="Times New Roman"/>
          <w:sz w:val="24"/>
          <w:szCs w:val="24"/>
        </w:rPr>
        <w:t xml:space="preserve"> have little or no influence on competitions (</w:t>
      </w:r>
      <w:r w:rsidR="00763A7F">
        <w:rPr>
          <w:rFonts w:ascii="Times New Roman" w:hAnsi="Times New Roman" w:cs="Times New Roman"/>
          <w:sz w:val="24"/>
          <w:szCs w:val="24"/>
        </w:rPr>
        <w:t>Fig.</w:t>
      </w:r>
      <w:r w:rsidR="006238B0">
        <w:rPr>
          <w:rFonts w:ascii="Times New Roman" w:hAnsi="Times New Roman" w:cs="Times New Roman"/>
          <w:sz w:val="24"/>
          <w:szCs w:val="24"/>
        </w:rPr>
        <w:t xml:space="preserve"> 3</w:t>
      </w:r>
      <w:r w:rsidR="002D6E7B">
        <w:rPr>
          <w:rFonts w:ascii="Times New Roman" w:hAnsi="Times New Roman" w:cs="Times New Roman"/>
          <w:sz w:val="24"/>
          <w:szCs w:val="24"/>
        </w:rPr>
        <w:t xml:space="preserve">a, c). At the lower nutrient </w:t>
      </w:r>
      <w:proofErr w:type="gramStart"/>
      <w:r w:rsidR="002D6E7B">
        <w:rPr>
          <w:rFonts w:ascii="Times New Roman" w:hAnsi="Times New Roman" w:cs="Times New Roman"/>
          <w:sz w:val="24"/>
          <w:szCs w:val="24"/>
        </w:rPr>
        <w:t xml:space="preserve">concentration, mismatches in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2D6E7B">
        <w:rPr>
          <w:rFonts w:ascii="Times New Roman" w:hAnsi="Times New Roman" w:cs="Times New Roman"/>
          <w:sz w:val="24"/>
          <w:szCs w:val="24"/>
        </w:rPr>
        <w:t xml:space="preserve"> </w:t>
      </w:r>
      <w:r w:rsidR="00F91F5B">
        <w:rPr>
          <w:rFonts w:ascii="Times New Roman" w:hAnsi="Times New Roman" w:cs="Times New Roman"/>
          <w:sz w:val="24"/>
          <w:szCs w:val="24"/>
        </w:rPr>
        <w:t>are</w:t>
      </w:r>
      <w:proofErr w:type="gramEnd"/>
      <w:r w:rsidR="00F91F5B">
        <w:rPr>
          <w:rFonts w:ascii="Times New Roman" w:hAnsi="Times New Roman" w:cs="Times New Roman"/>
          <w:sz w:val="24"/>
          <w:szCs w:val="24"/>
        </w:rPr>
        <w:t xml:space="preserve"> of </w:t>
      </w:r>
      <w:r w:rsidR="002D6E7B">
        <w:rPr>
          <w:rFonts w:ascii="Times New Roman" w:hAnsi="Times New Roman" w:cs="Times New Roman"/>
          <w:sz w:val="24"/>
          <w:szCs w:val="24"/>
        </w:rPr>
        <w:t xml:space="preserve">greater </w:t>
      </w:r>
      <w:r w:rsidR="00F91F5B">
        <w:rPr>
          <w:rFonts w:ascii="Times New Roman" w:hAnsi="Times New Roman" w:cs="Times New Roman"/>
          <w:sz w:val="24"/>
          <w:szCs w:val="24"/>
        </w:rPr>
        <w:t>importance</w:t>
      </w:r>
      <w:r w:rsidR="002D6E7B">
        <w:rPr>
          <w:rFonts w:ascii="Times New Roman" w:hAnsi="Times New Roman" w:cs="Times New Roman"/>
          <w:sz w:val="24"/>
          <w:szCs w:val="24"/>
        </w:rPr>
        <w:t xml:space="preserve">, but mismatches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2D6E7B">
        <w:rPr>
          <w:rFonts w:ascii="Times New Roman" w:hAnsi="Times New Roman" w:cs="Times New Roman"/>
          <w:sz w:val="24"/>
          <w:szCs w:val="24"/>
        </w:rPr>
        <w:t xml:space="preserve"> nonetheless still dominate</w:t>
      </w:r>
      <w:r w:rsidR="0054569B">
        <w:rPr>
          <w:rFonts w:ascii="Times New Roman" w:hAnsi="Times New Roman" w:cs="Times New Roman"/>
          <w:sz w:val="24"/>
          <w:szCs w:val="24"/>
        </w:rPr>
        <w:t xml:space="preserve"> (</w:t>
      </w:r>
      <w:r w:rsidR="00763A7F">
        <w:rPr>
          <w:rFonts w:ascii="Times New Roman" w:hAnsi="Times New Roman" w:cs="Times New Roman"/>
          <w:sz w:val="24"/>
          <w:szCs w:val="24"/>
        </w:rPr>
        <w:t>Fig.</w:t>
      </w:r>
      <w:r w:rsidR="006238B0">
        <w:rPr>
          <w:rFonts w:ascii="Times New Roman" w:hAnsi="Times New Roman" w:cs="Times New Roman"/>
          <w:sz w:val="24"/>
          <w:szCs w:val="24"/>
        </w:rPr>
        <w:t xml:space="preserve"> 3</w:t>
      </w:r>
      <w:r w:rsidR="0054569B">
        <w:rPr>
          <w:rFonts w:ascii="Times New Roman" w:hAnsi="Times New Roman" w:cs="Times New Roman"/>
          <w:sz w:val="24"/>
          <w:szCs w:val="24"/>
        </w:rPr>
        <w:t>b, d).</w:t>
      </w:r>
      <w:commentRangeEnd w:id="53"/>
      <w:r w:rsidR="00C654A9">
        <w:rPr>
          <w:rStyle w:val="CommentReference"/>
        </w:rPr>
        <w:commentReference w:id="53"/>
      </w:r>
    </w:p>
    <w:p w:rsidR="00756992" w:rsidRDefault="00152A05">
      <w:pPr>
        <w:spacing w:line="240" w:lineRule="auto"/>
        <w:jc w:val="both"/>
        <w:rPr>
          <w:rFonts w:ascii="Times New Roman" w:hAnsi="Times New Roman" w:cs="Times New Roman"/>
          <w:sz w:val="24"/>
          <w:szCs w:val="24"/>
        </w:rPr>
      </w:pPr>
      <w:commentRangeStart w:id="54"/>
      <w:r>
        <w:rPr>
          <w:rFonts w:ascii="Times New Roman" w:hAnsi="Times New Roman" w:cs="Times New Roman"/>
          <w:sz w:val="24"/>
          <w:szCs w:val="24"/>
        </w:rPr>
        <w:t>In some cas</w:t>
      </w:r>
      <w:r w:rsidR="00E969D6">
        <w:rPr>
          <w:rFonts w:ascii="Times New Roman" w:hAnsi="Times New Roman" w:cs="Times New Roman"/>
          <w:sz w:val="24"/>
          <w:szCs w:val="24"/>
        </w:rPr>
        <w:t>es, the winner of a competition</w:t>
      </w:r>
      <w:r>
        <w:rPr>
          <w:rFonts w:ascii="Times New Roman" w:hAnsi="Times New Roman" w:cs="Times New Roman"/>
          <w:sz w:val="24"/>
          <w:szCs w:val="24"/>
        </w:rPr>
        <w:t xml:space="preserve"> changed depending on the nutrient concentration and/or temperature. For example, </w:t>
      </w:r>
      <w:r>
        <w:rPr>
          <w:rFonts w:ascii="Times New Roman" w:hAnsi="Times New Roman" w:cs="Times New Roman"/>
          <w:i/>
          <w:sz w:val="24"/>
          <w:szCs w:val="24"/>
        </w:rPr>
        <w:t xml:space="preserve">Chlorella </w:t>
      </w:r>
      <w:r>
        <w:rPr>
          <w:rFonts w:ascii="Times New Roman" w:hAnsi="Times New Roman" w:cs="Times New Roman"/>
          <w:sz w:val="24"/>
          <w:szCs w:val="24"/>
        </w:rPr>
        <w:t xml:space="preserve">won against </w:t>
      </w:r>
      <w:r>
        <w:rPr>
          <w:rFonts w:ascii="Times New Roman" w:hAnsi="Times New Roman" w:cs="Times New Roman"/>
          <w:i/>
          <w:sz w:val="24"/>
          <w:szCs w:val="24"/>
        </w:rPr>
        <w:t>Chlamydomonas</w:t>
      </w:r>
      <w:r>
        <w:rPr>
          <w:rFonts w:ascii="Times New Roman" w:hAnsi="Times New Roman" w:cs="Times New Roman"/>
          <w:sz w:val="24"/>
          <w:szCs w:val="24"/>
        </w:rPr>
        <w:t xml:space="preserve"> at</w:t>
      </w:r>
      <w:r w:rsidR="009A771B">
        <w:rPr>
          <w:rFonts w:ascii="Times New Roman" w:hAnsi="Times New Roman" w:cs="Times New Roman"/>
          <w:sz w:val="24"/>
          <w:szCs w:val="24"/>
        </w:rPr>
        <w:t xml:space="preserve"> 15°C</w:t>
      </w:r>
      <w:r>
        <w:rPr>
          <w:rFonts w:ascii="Times New Roman" w:hAnsi="Times New Roman" w:cs="Times New Roman"/>
          <w:sz w:val="24"/>
          <w:szCs w:val="24"/>
        </w:rPr>
        <w:t xml:space="preserve">, but the reverse was true at </w:t>
      </w:r>
      <w:r w:rsidR="009A771B">
        <w:rPr>
          <w:rFonts w:ascii="Times New Roman" w:hAnsi="Times New Roman" w:cs="Times New Roman"/>
          <w:sz w:val="24"/>
          <w:szCs w:val="24"/>
        </w:rPr>
        <w:t>25°</w:t>
      </w:r>
      <w:r w:rsidR="00C654A9">
        <w:rPr>
          <w:rFonts w:ascii="Times New Roman" w:hAnsi="Times New Roman" w:cs="Times New Roman"/>
          <w:sz w:val="24"/>
          <w:szCs w:val="24"/>
        </w:rPr>
        <w:t>C</w:t>
      </w:r>
      <w:r>
        <w:rPr>
          <w:rFonts w:ascii="Times New Roman" w:hAnsi="Times New Roman" w:cs="Times New Roman"/>
          <w:sz w:val="24"/>
          <w:szCs w:val="24"/>
        </w:rPr>
        <w:t>.</w:t>
      </w:r>
      <w:r w:rsidR="009A771B">
        <w:rPr>
          <w:rFonts w:ascii="Times New Roman" w:hAnsi="Times New Roman" w:cs="Times New Roman"/>
          <w:sz w:val="24"/>
          <w:szCs w:val="24"/>
        </w:rPr>
        <w:t xml:space="preserve"> These reversals, or flips of the competitive outcome, were far more likely to occur between temperatures (in 18 out of 30 competitions; 15 pairs and two nutrient concentrations) than between nutrient concentrations (six out of 30).</w:t>
      </w:r>
      <w:r w:rsidR="00E969D6">
        <w:rPr>
          <w:rFonts w:ascii="Times New Roman" w:hAnsi="Times New Roman" w:cs="Times New Roman"/>
          <w:sz w:val="24"/>
          <w:szCs w:val="24"/>
        </w:rPr>
        <w:t xml:space="preserve"> In the 18 reversals due to the change in temperature, 14 coincided with similar reversals in the species’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E969D6">
        <w:rPr>
          <w:rFonts w:ascii="Times New Roman" w:hAnsi="Times New Roman" w:cs="Times New Roman"/>
          <w:sz w:val="24"/>
          <w:szCs w:val="24"/>
        </w:rPr>
        <w:t xml:space="preserve"> (i.e.,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E969D6">
        <w:rPr>
          <w:rFonts w:ascii="Times New Roman" w:hAnsi="Times New Roman" w:cs="Times New Roman"/>
          <w:sz w:val="24"/>
          <w:szCs w:val="24"/>
        </w:rPr>
        <w:t xml:space="preserve"> was higher for one species at one temperature, but not at the other), and only six coincided with reversals in </w:t>
      </w:r>
      <w:proofErr w:type="gramStart"/>
      <w:r w:rsidR="00E969D6">
        <w:rPr>
          <w:rFonts w:ascii="Times New Roman" w:hAnsi="Times New Roman" w:cs="Times New Roman"/>
          <w:sz w:val="24"/>
          <w:szCs w:val="24"/>
        </w:rPr>
        <w:t xml:space="preserve">species’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C713EA">
        <w:rPr>
          <w:rFonts w:ascii="Times New Roman" w:hAnsi="Times New Roman" w:cs="Times New Roman"/>
          <w:sz w:val="24"/>
          <w:szCs w:val="24"/>
        </w:rPr>
        <w:t xml:space="preserve">, thus corroborating the greater significance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C713EA">
        <w:rPr>
          <w:rFonts w:ascii="Times New Roman" w:hAnsi="Times New Roman" w:cs="Times New Roman"/>
          <w:sz w:val="24"/>
          <w:szCs w:val="24"/>
        </w:rPr>
        <w:t xml:space="preserve"> in determining competitive outcomes</w:t>
      </w:r>
      <w:r w:rsidR="00086BA3">
        <w:rPr>
          <w:rFonts w:ascii="Times New Roman" w:hAnsi="Times New Roman" w:cs="Times New Roman"/>
          <w:sz w:val="24"/>
          <w:szCs w:val="24"/>
        </w:rPr>
        <w:t xml:space="preserve"> (Table 2</w:t>
      </w:r>
      <w:r w:rsidR="002409DD">
        <w:rPr>
          <w:rFonts w:ascii="Times New Roman" w:hAnsi="Times New Roman" w:cs="Times New Roman"/>
          <w:sz w:val="24"/>
          <w:szCs w:val="24"/>
        </w:rPr>
        <w:t>)</w:t>
      </w:r>
      <w:r w:rsidR="00086BA3">
        <w:rPr>
          <w:rFonts w:ascii="Times New Roman" w:hAnsi="Times New Roman" w:cs="Times New Roman"/>
          <w:sz w:val="24"/>
          <w:szCs w:val="24"/>
        </w:rPr>
        <w:t>.</w:t>
      </w:r>
      <w:commentRangeEnd w:id="54"/>
      <w:r w:rsidR="00352372">
        <w:rPr>
          <w:rStyle w:val="CommentReference"/>
        </w:rPr>
        <w:commentReference w:id="54"/>
      </w:r>
    </w:p>
    <w:p w:rsidR="00756992" w:rsidRDefault="00A25E17">
      <w:pPr>
        <w:pStyle w:val="Heading1"/>
        <w:spacing w:line="240" w:lineRule="auto"/>
      </w:pPr>
      <w:r>
        <w:t>Discussion</w:t>
      </w:r>
    </w:p>
    <w:p w:rsidR="001434E4" w:rsidRDefault="001434E4">
      <w:pPr>
        <w:spacing w:line="240" w:lineRule="auto"/>
        <w:jc w:val="both"/>
        <w:rPr>
          <w:rFonts w:ascii="Times New Roman" w:hAnsi="Times New Roman" w:cs="Times New Roman"/>
          <w:sz w:val="24"/>
          <w:szCs w:val="24"/>
        </w:rPr>
      </w:pPr>
    </w:p>
    <w:p w:rsidR="00EA096F" w:rsidRDefault="00EA096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Global change is predicted to affect both the temperature of aquatic ecosystems </w:t>
      </w:r>
      <w:r w:rsidR="00D3363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{"citationID":"1o9l4qi1ka","properties":{"formattedCitation":"(IPCC 2013)","plainCitation":"(IPCC 2013)"},"citationItems":[{"id":2873,"uris":["http://zotero.org/users/718951/items/5QB54BVT"],"uri":["http://zotero.org/users/718951/items/5QB54BVT"],"itemData":{"id":2873,"type":"book","title":"Climate change 2013: the physical science basis : Working Group I contribution to the fifth assessment report of the Intergovernmental Panel on Climate Change","publisher":"Cambridge University Press","publisher-place":"Cambridge, United Kingdom and New York, NY, USA","number-of-pages":"1535","source":"Open WorldCat","event-place":"Cambridge, United Kingdom and New York, NY, USA","ISBN":"978-1-107-66182-0","note":"00099","shortTitle":"Climate change 2013","language":"English","editor":[{"family":"Stocker","given":"Thomas F."},{"family":"Qin","given":"Dahe"},{"family":"Plattner","given":"Gian-Kasper"},{"family":"Tignor","given":"Melinda M. B."},{"family":"Allen","given":"Simon K."},{"family":"Boschung","given":"Judith"},{"family":"Nauels","given":"Alexander"},{"family":"Xia","given":"Yu"},{"family":"Bex","given":"Vincent"},{"family":"Midgley","given":"Pauline M."}],"author":[{"family":"IPCC","given":""}],"issued":{"date-parts":[["2013"]]}}}],"schema":"https://github.com/citation-style-language/schema/raw/master/csl-citation.json"} </w:instrText>
      </w:r>
      <w:r w:rsidR="00D33637">
        <w:rPr>
          <w:rFonts w:ascii="Times New Roman" w:hAnsi="Times New Roman" w:cs="Times New Roman"/>
          <w:sz w:val="24"/>
          <w:szCs w:val="24"/>
        </w:rPr>
        <w:fldChar w:fldCharType="separate"/>
      </w:r>
      <w:r w:rsidRPr="00CF2F4C">
        <w:rPr>
          <w:rFonts w:ascii="Times New Roman" w:hAnsi="Times New Roman" w:cs="Times New Roman"/>
          <w:sz w:val="24"/>
        </w:rPr>
        <w:t>(IPCC 2013)</w:t>
      </w:r>
      <w:r w:rsidR="00D33637">
        <w:rPr>
          <w:rFonts w:ascii="Times New Roman" w:hAnsi="Times New Roman" w:cs="Times New Roman"/>
          <w:sz w:val="24"/>
          <w:szCs w:val="24"/>
        </w:rPr>
        <w:fldChar w:fldCharType="end"/>
      </w:r>
      <w:r>
        <w:rPr>
          <w:rFonts w:ascii="Times New Roman" w:hAnsi="Times New Roman" w:cs="Times New Roman"/>
          <w:sz w:val="24"/>
          <w:szCs w:val="24"/>
        </w:rPr>
        <w:t xml:space="preserve"> and their nutrient balance (e.g. through an increase in vertical stratifications, reducing nutrient supply </w:t>
      </w:r>
      <w:r w:rsidR="00D3363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{"citationID":"2iiado20f0","properties":{"formattedCitation":"{\\rtf (Behrenfeld {\\i{}et al.} 2006)}","plainCitation":"(Behrenfeld et al. 2006)"},"citationItems":[{"id":8087,"uris":["http://zotero.org/users/718951/items/2UB4Z3AW"],"uri":["http://zotero.org/users/718951/items/2UB4Z3AW"],"itemData":{"id":8087,"type":"article-journal","title":"Climate-driven trends in contemporary ocean productivity","container-title":"Nature","page":"752-755","volume":"444","issue":"7120","source":"www.nature.com","abstract":"Contributing roughly half of the biosphere's net primary production (NPP), photosynthesis by oceanic phytoplankton is a vital link in the cycling of carbon between living and inorganic stocks. Each day, more than a hundred million tons of carbon in the form of CO2 are fixed into organic material by these ubiquitous, microscopic plants of the upper ocean, and each day a similar amount of organic carbon is transferred into marine ecosystems by sinking and grazing. The distribution of phytoplankton biomass and NPP is defined by the availability of light and nutrients (nitrogen, phosphate, iron). These growth-limiting factors are in turn regulated by physical processes of ocean circulation, mixed-layer dynamics, upwelling, atmospheric dust deposition, and the solar cycle. Satellite measurements of ocean colour provide a means of quantifying ocean productivity on a global scale and linking its variability to environmental factors. Here we describe global ocean NPP changes detected from space over the past decade. The period is dominated by an initial increase in NPP of 1,930 teragrams of carbon a year (Tg C yr-1), followed by a prolonged decrease averaging 190 Tg C yr-1. These trends are driven by changes occurring in the expansive stratified low-latitude oceans and are tightly coupled to coincident climate variability. This link between the physical environment and ocean biology functions through changes in upper-ocean temperature and stratification, which influence the availability of nutrients for phytoplankton growth. The observed reductions in ocean productivity during the recent post-1999 warming period provide insight on how future climate change can alter marine food webs.","DOI":"10.1038/nature05317","ISSN":"0028-0836","journalAbbreviation":"Nature","language":"en","author":[{"family":"Behrenfeld","given":"Michael J."},{"family":"O’Malley","given":"Robert T."},{"family":"Siegel","given":"David A."},{"family":"McClain","given":"Charles R."},{"family":"Sarmiento","given":"Jorge L."},{"family":"Feldman","given":"Gene C."},{"family":"Milligan","given":"Allen J."},{"family":"Falkowski","given":"Paul G."},{"family":"Letelier","given":"Ricardo M."},{"family":"Boss","given":"Emmanuel S."}],"issued":{"date-parts":[["2006",12,7]]}}}],"schema":"https://github.com/citation-style-language/schema/raw/master/csl-citation.json"} </w:instrText>
      </w:r>
      <w:r w:rsidR="00D33637">
        <w:rPr>
          <w:rFonts w:ascii="Times New Roman" w:hAnsi="Times New Roman" w:cs="Times New Roman"/>
          <w:sz w:val="24"/>
          <w:szCs w:val="24"/>
        </w:rPr>
        <w:fldChar w:fldCharType="separate"/>
      </w:r>
      <w:r w:rsidRPr="00566369">
        <w:rPr>
          <w:rFonts w:ascii="Times New Roman" w:hAnsi="Times New Roman" w:cs="Times New Roman"/>
          <w:sz w:val="24"/>
          <w:szCs w:val="24"/>
        </w:rPr>
        <w:t xml:space="preserve">(Behrenfeld </w:t>
      </w:r>
      <w:r w:rsidRPr="00566369">
        <w:rPr>
          <w:rFonts w:ascii="Times New Roman" w:hAnsi="Times New Roman" w:cs="Times New Roman"/>
          <w:i/>
          <w:iCs/>
          <w:sz w:val="24"/>
          <w:szCs w:val="24"/>
        </w:rPr>
        <w:t>et al.</w:t>
      </w:r>
      <w:r w:rsidRPr="00566369">
        <w:rPr>
          <w:rFonts w:ascii="Times New Roman" w:hAnsi="Times New Roman" w:cs="Times New Roman"/>
          <w:sz w:val="24"/>
          <w:szCs w:val="24"/>
        </w:rPr>
        <w:t xml:space="preserve"> 2006)</w:t>
      </w:r>
      <w:r w:rsidR="00D33637">
        <w:rPr>
          <w:rFonts w:ascii="Times New Roman" w:hAnsi="Times New Roman" w:cs="Times New Roman"/>
          <w:sz w:val="24"/>
          <w:szCs w:val="24"/>
        </w:rPr>
        <w:fldChar w:fldCharType="end"/>
      </w:r>
      <w:r>
        <w:rPr>
          <w:rFonts w:ascii="Times New Roman" w:hAnsi="Times New Roman" w:cs="Times New Roman"/>
          <w:sz w:val="24"/>
          <w:szCs w:val="24"/>
        </w:rPr>
        <w:t xml:space="preserve">, or through an increase in eutrophication, increasing nutrient supply </w:t>
      </w:r>
      <w:r w:rsidR="00D3363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{"citationID":"1c1o90q3r7","properties":{"formattedCitation":"{\\rtf (Ye {\\i{}et al.} 2011)}","plainCitation":"(Ye et al. 2011)"},"citationItems":[{"id":8157,"uris":["http://zotero.org/users/718951/items/W7VUDUI3"],"uri":["http://zotero.org/users/718951/items/W7VUDUI3"],"itemData":{"id":8157,"type":"article-journal","title":"Long-term joint effect of nutrients and temperature increase on algal growth in Lake Taihu, China","container-title":"Journal of Environmental Sciences","page":"222-227","volume":"23","issue":"2","source":"ScienceDirect","abstract":"To study how global warming and eutrophication affect water ecosystems, a multiplicative growth Monod model, modified by incorporating the Arrhenius equation, was applied to Lake Taihu to quantitatively study the relationships between algal biomass and both nutrients and temperature using long-term data. To qualitatively assess which factor was a limitation of the improved model, temperature variables were calculated using annual mean air temperature (AT), water temperature (WT), and their average temperature (ST), while substrate variables were calculated using annual mean total nitrogen (TN), total phosphorus (TP), and their weighted aggregate (R), respectively. The nine fitted curves showed that TN and AT were two important factors influencing algal growth; AT limited growth as algal photosynthesis is mainly carried out near the water surface; N leakage of phytoplankton and internal phosphorus load from sediment explains why TN was the best predictor of peak biomass using the Monod model. The fitted results suggest that annual mean algal biomass increased by 0.145 times when annual mean AT increased by 1.0°C. Results also showed that the more eutrophic the lake, the greater the effect AT had on algal growth. Subsequently, the long-term joint effect of annual temperature increase and eutrophication to water ecosystems can be quantitatively assessed and predicted.","DOI":"10.1016/S1001-0742(10)60396-8","ISSN":"1001-0742","journalAbbreviation":"Journal of Environmental Sciences","author":[{"family":"Ye","given":"Chun"},{"family":"Shen","given":"Zhemin"},{"family":"Zhang","given":"Tao"},{"family":"Fan","given":"Maohong"},{"family":"Lei","given":"Yangming"},{"family":"Zhang","given":"Jianda"}],"issued":{"date-parts":[["2011",2,1]]}}}],"schema":"https://github.com/citation-style-language/schema/raw/master/csl-citation.json"} </w:instrText>
      </w:r>
      <w:r w:rsidR="00D33637">
        <w:rPr>
          <w:rFonts w:ascii="Times New Roman" w:hAnsi="Times New Roman" w:cs="Times New Roman"/>
          <w:sz w:val="24"/>
          <w:szCs w:val="24"/>
        </w:rPr>
        <w:fldChar w:fldCharType="separate"/>
      </w:r>
      <w:r w:rsidRPr="00F80AC1">
        <w:rPr>
          <w:rFonts w:ascii="Times New Roman" w:hAnsi="Times New Roman" w:cs="Times New Roman"/>
          <w:sz w:val="24"/>
          <w:szCs w:val="24"/>
        </w:rPr>
        <w:t xml:space="preserve">(Ye </w:t>
      </w:r>
      <w:r w:rsidRPr="00F80AC1">
        <w:rPr>
          <w:rFonts w:ascii="Times New Roman" w:hAnsi="Times New Roman" w:cs="Times New Roman"/>
          <w:i/>
          <w:iCs/>
          <w:sz w:val="24"/>
          <w:szCs w:val="24"/>
        </w:rPr>
        <w:t>et al.</w:t>
      </w:r>
      <w:r w:rsidRPr="00F80AC1">
        <w:rPr>
          <w:rFonts w:ascii="Times New Roman" w:hAnsi="Times New Roman" w:cs="Times New Roman"/>
          <w:sz w:val="24"/>
          <w:szCs w:val="24"/>
        </w:rPr>
        <w:t xml:space="preserve"> 2011)</w:t>
      </w:r>
      <w:r w:rsidR="00D33637">
        <w:rPr>
          <w:rFonts w:ascii="Times New Roman" w:hAnsi="Times New Roman" w:cs="Times New Roman"/>
          <w:sz w:val="24"/>
          <w:szCs w:val="24"/>
        </w:rPr>
        <w:fldChar w:fldCharType="end"/>
      </w:r>
      <w:r>
        <w:rPr>
          <w:rFonts w:ascii="Times New Roman" w:hAnsi="Times New Roman" w:cs="Times New Roman"/>
          <w:sz w:val="24"/>
          <w:szCs w:val="24"/>
        </w:rPr>
        <w:t xml:space="preserve">). These shifts could lead to mismatches between competing species’ physiological traits, and influence the outcome of the competition. Here we showed that phytoplankton species varied for their temperature response of nutrient physiology traits, and that this variation affected competition between species. Mismatches between species maximum growth rate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and/or between species half-saturation constant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led to reversals in competitive outcome between pairs of species depending on environmental conditions.</w:t>
      </w:r>
    </w:p>
    <w:p w:rsidR="00756992" w:rsidRDefault="0049431C">
      <w:pPr>
        <w:spacing w:line="240" w:lineRule="auto"/>
        <w:jc w:val="both"/>
        <w:rPr>
          <w:rFonts w:ascii="Times New Roman" w:hAnsi="Times New Roman" w:cs="Times New Roman"/>
          <w:sz w:val="24"/>
          <w:szCs w:val="24"/>
        </w:rPr>
      </w:pPr>
      <w:r w:rsidRPr="0049431C">
        <w:rPr>
          <w:rFonts w:ascii="Times New Roman" w:hAnsi="Times New Roman" w:cs="Times New Roman"/>
          <w:sz w:val="24"/>
          <w:szCs w:val="24"/>
        </w:rPr>
        <w:t>We found that traits governing species nutrient physiology were not fixed values for a species but varied plastically with temperature.</w:t>
      </w:r>
      <w:r>
        <w:rPr>
          <w:rFonts w:ascii="Times New Roman" w:hAnsi="Times New Roman" w:cs="Times New Roman"/>
          <w:b/>
          <w:sz w:val="24"/>
          <w:szCs w:val="24"/>
        </w:rPr>
        <w:t xml:space="preserve"> </w:t>
      </w:r>
      <w:r w:rsidR="00675ED9">
        <w:rPr>
          <w:rFonts w:ascii="Times New Roman" w:hAnsi="Times New Roman" w:cs="Times New Roman"/>
          <w:sz w:val="24"/>
          <w:szCs w:val="24"/>
        </w:rPr>
        <w:t>Growth rate depended both on temperature and nutrients non-linearly for each species. Half-saturation constant</w:t>
      </w:r>
      <w:r w:rsidR="006C19F1">
        <w:rPr>
          <w:rFonts w:ascii="Times New Roman" w:hAnsi="Times New Roman" w:cs="Times New Roman"/>
          <w:sz w:val="24"/>
          <w:szCs w:val="24"/>
        </w:rPr>
        <w:t>s</w:t>
      </w:r>
      <w:r w:rsidR="00675ED9">
        <w:rPr>
          <w:rFonts w:ascii="Times New Roman" w:hAnsi="Times New Roman" w:cs="Times New Roman"/>
          <w:sz w:val="24"/>
          <w:szCs w:val="24"/>
        </w:rPr>
        <w:t xml:space="preserve"> </w:t>
      </w:r>
      <w:r w:rsidR="00A560C2">
        <w:rPr>
          <w:rFonts w:ascii="Times New Roman" w:hAnsi="Times New Roman" w:cs="Times New Roman"/>
          <w:sz w:val="24"/>
          <w:szCs w:val="24"/>
        </w:rPr>
        <w:t xml:space="preserve">generally </w:t>
      </w:r>
      <w:r w:rsidR="00675ED9">
        <w:rPr>
          <w:rFonts w:ascii="Times New Roman" w:hAnsi="Times New Roman" w:cs="Times New Roman"/>
          <w:sz w:val="24"/>
          <w:szCs w:val="24"/>
        </w:rPr>
        <w:t>increased with temperature</w:t>
      </w:r>
      <w:r w:rsidR="00A560C2">
        <w:rPr>
          <w:rFonts w:ascii="Times New Roman" w:hAnsi="Times New Roman" w:cs="Times New Roman"/>
          <w:sz w:val="24"/>
          <w:szCs w:val="24"/>
        </w:rPr>
        <w:t xml:space="preserve">. These results are in accordance with </w:t>
      </w:r>
      <w:r w:rsidR="00675ED9">
        <w:rPr>
          <w:rFonts w:ascii="Times New Roman" w:hAnsi="Times New Roman" w:cs="Times New Roman"/>
          <w:sz w:val="24"/>
          <w:szCs w:val="24"/>
        </w:rPr>
        <w:t xml:space="preserve">previous results showing a positive relationship between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3C4918">
        <w:rPr>
          <w:rFonts w:ascii="Times New Roman" w:hAnsi="Times New Roman" w:cs="Times New Roman"/>
          <w:sz w:val="24"/>
          <w:szCs w:val="24"/>
        </w:rPr>
        <w:t xml:space="preserve"> </w:t>
      </w:r>
      <w:r w:rsidR="00675ED9">
        <w:rPr>
          <w:rFonts w:ascii="Times New Roman" w:hAnsi="Times New Roman" w:cs="Times New Roman"/>
          <w:sz w:val="24"/>
          <w:szCs w:val="24"/>
        </w:rPr>
        <w:t xml:space="preserve">and temperature in plants </w:t>
      </w:r>
      <w:r w:rsidR="00D33637">
        <w:rPr>
          <w:rFonts w:ascii="Times New Roman" w:hAnsi="Times New Roman" w:cs="Times New Roman"/>
          <w:sz w:val="24"/>
          <w:szCs w:val="24"/>
        </w:rPr>
        <w:fldChar w:fldCharType="begin"/>
      </w:r>
      <w:r w:rsidR="00675ED9">
        <w:rPr>
          <w:rFonts w:ascii="Times New Roman" w:hAnsi="Times New Roman" w:cs="Times New Roman"/>
          <w:sz w:val="24"/>
          <w:szCs w:val="24"/>
        </w:rPr>
        <w:instrText xml:space="preserve"> ADDIN ZOTERO_ITEM CSL_CITATION {"citationID":"2i2cjs18o6","properties":{"formattedCitation":"(Carter &amp; Lathwell 1967)","plainCitation":"(Carter &amp; Lathwell 1967)"},"citationItems":[{"id":8173,"uris":["http://zotero.org/users/718951/items/C3S3GPMR"],"uri":["http://zotero.org/users/718951/items/C3S3GPMR"],"itemData":{"id":8173,"type":"article-journal","title":"Effects of Temperature on Orthophosphate Absorption by Excised Corn Roots","container-title":"Plant Physiology","page":"1407-1412","volume":"42","issue":"10","source":"www.plantphysiol.org","abstract":"The uptake of orthophosphate (32P) by excised corn roots, Zea mays L. was studied using roots grown on 0.2 mm CaSO4. Nine concentrations of KH2PO4 from 1 to 256 μm were used at temperatures of 20°, 30°, and 40°. Enzyme kinetic analysis was applied to the data obtained. Two apparent mechanisms (sites) of phosphate uptake were observed, 1 dominating at high P concentrations and 1 at low P concentrations. A Km of 1.36 × 10−4 and a Vmax of 177 × 10−9 moles per gram of roots per hour at 30° was calculated for the mechanism dominating at high P concentrations. Similar calculations gave a Km of 6.09 × 10−6 and a Vmax of 162 × 10−9 moles per gram of roots per hour at 30° for the mechanism dominating at low P concentrations. The Q10 for both mechanisms was approximately 2. Calculation of thermodynamic values from the data gave ΔF of − 5200 cal, ΔH of − 950 to − 1400 cal, and a enthalpy of activation (A) of 10,300 to 13,800 cal per mole for the mechanism dominating at high P concentrations. Similar calculations from the data for the mechanism dominating at low P concentrations gave a ΔF of − 7300 cal, ΔH of − 10,700 to − 8200 cal, and a A of 9300 to 18,900 cal per mole. If the dual mechanism interpretation of this kind of data adequately describes this system, then both mechanisms of P absorption by corn roots involve chemical reactions.","DOI":"10.1104/pp.42.10.1407","ISSN":", 1532-2548","note":"PMID: 16656670","journalAbbreviation":"Plant Physiol.","language":"en","author":[{"family":"Carter","given":"O. G."},{"family":"Lathwell","given":"D. J."}],"issued":{"date-parts":[["1967",1,10]]}}}],"schema":"https://github.com/citation-style-language/schema/raw/master/csl-citation.json"}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(Carter &amp; Lathwell 1967)</w:t>
      </w:r>
      <w:r w:rsidR="00D33637">
        <w:rPr>
          <w:rFonts w:ascii="Times New Roman" w:hAnsi="Times New Roman" w:cs="Times New Roman"/>
          <w:sz w:val="24"/>
          <w:szCs w:val="24"/>
        </w:rPr>
        <w:fldChar w:fldCharType="end"/>
      </w:r>
      <w:r w:rsidR="00675ED9">
        <w:rPr>
          <w:rFonts w:ascii="Times New Roman" w:hAnsi="Times New Roman" w:cs="Times New Roman"/>
          <w:sz w:val="24"/>
          <w:szCs w:val="24"/>
        </w:rPr>
        <w:t xml:space="preserve"> or in algae for </w:t>
      </w:r>
      <w:r w:rsidR="00675ED9">
        <w:rPr>
          <w:rFonts w:ascii="Times New Roman" w:hAnsi="Times New Roman" w:cs="Times New Roman"/>
          <w:sz w:val="24"/>
          <w:szCs w:val="24"/>
        </w:rPr>
        <w:lastRenderedPageBreak/>
        <w:t xml:space="preserve">nitrogen </w:t>
      </w:r>
      <w:r w:rsidR="00D33637">
        <w:rPr>
          <w:rFonts w:ascii="Times New Roman" w:hAnsi="Times New Roman" w:cs="Times New Roman"/>
          <w:sz w:val="24"/>
          <w:szCs w:val="24"/>
        </w:rPr>
        <w:fldChar w:fldCharType="begin"/>
      </w:r>
      <w:r w:rsidR="00C562D8">
        <w:rPr>
          <w:rFonts w:ascii="Times New Roman" w:hAnsi="Times New Roman" w:cs="Times New Roman"/>
          <w:sz w:val="24"/>
          <w:szCs w:val="24"/>
        </w:rPr>
        <w:instrText xml:space="preserve"> ADDIN ZOTERO_ITEM CSL_CITATION {"citationID":"OqFAcfhF","properties":{"unsorted":true,"formattedCitation":"(Aksnes &amp; Egge 1991; Sterner &amp; Grover 1998)","plainCitation":"(Aksnes &amp; Egge 1991; Sterner &amp; Grover 1998)"},"citationItems":[{"id":8156,"uris":["http://zotero.org/users/718951/items/WZNMV8KJ"],"uri":["http://zotero.org/users/718951/items/WZNMV8KJ"],"itemData":{"id":8156,"type":"article-journal","title":"A theoretical model for nutrient uptake in phytoplankton","container-title":"Marine Ecology Progress Series","page":"65-72","volume":"70","author":[{"family":"Aksnes","given":"D. L."},{"family":"Egge","given":"J. K."}],"issued":{"date-parts":[["1991"]]}}},{"id":8150,"uris":["http://zotero.org/users/718951/items/GQQGVM65"],"uri":["http://zotero.org/users/718951/items/GQQGVM65"],"itemData":{"id":8150,"type":"article-journal","title":"Algal growth in warm temperate reservoirs: kinetic examination of nitrogen, temperature, light, and other nutrients","container-title":"Water Research","page":"3539-3548","volume":"32","issue":"12","source":"ScienceDirect","abstract":"Nutrient limited growth of the phytoplankton assemblage in two Texas reservoirs was studied by a combination of nutrient addition experiments and statistical modeling. Dilution bioassays were run to ascertain the qualitative and quantitative patterns in nutrient limitation. Algal growth was frequently and strongly nutrient limited, particularly when temperature was &amp;gt;22°C. By itself, N was more often stimulatory than P, though strong additional enhancement of growth by P and trace nutrients was often detected. Monod growth kinetics indicated that half-saturation constants for N limited growth for the entire algal assemblage were in the range 20–200 μg N/L, relatively high compared to literature values, and increased with increasing temperature. Maximal growth was also an increasing function of temperature. A single temperature-dependent model was fit to the growth dynamics for all experiments showing N-limitation. The model μ=0.0256·T([DIN]/66.0+[DIN]) where μ is specific growth rate (d−1), T is temperature (°C) and [DIN] is dissolved inorganic N (μmol/L) fit the experimental results reasonably well (r2=0.82). However, only a modest predictive power for growth in the controls (our best estimate of growth in situ) was achieved (r2=0.26). Thus, even with unusually detailed, site-specific fitting of model parameters, accurately modeling algal growth in natural ecosystems can remain a challenge.","DOI":"10.1016/S0043-1354(98)00165-1","ISSN":"0043-1354","shortTitle":"Algal growth in warm temperate reservoirs","journalAbbreviation":"Water Research","author":[{"family":"Sterner","given":"Robert W."},{"family":"Grover","given":"James P."}],"issued":{"date-parts":[["1998",12]]}}}],"schema":"https://github.com/citation-style-language/schema/raw/master/csl-citation.json"}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(Aksnes &amp; Egge 1991; Sterner &amp; Grover 1998)</w:t>
      </w:r>
      <w:r w:rsidR="00D33637">
        <w:rPr>
          <w:rFonts w:ascii="Times New Roman" w:hAnsi="Times New Roman" w:cs="Times New Roman"/>
          <w:sz w:val="24"/>
          <w:szCs w:val="24"/>
        </w:rPr>
        <w:fldChar w:fldCharType="end"/>
      </w:r>
      <w:r w:rsidR="005705E7">
        <w:rPr>
          <w:rFonts w:ascii="Times New Roman" w:hAnsi="Times New Roman" w:cs="Times New Roman"/>
          <w:sz w:val="24"/>
          <w:szCs w:val="24"/>
        </w:rPr>
        <w:t xml:space="preserve"> and silicate</w:t>
      </w:r>
      <w:r w:rsidR="00092CAF">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092CAF">
        <w:rPr>
          <w:rFonts w:ascii="Times New Roman" w:hAnsi="Times New Roman" w:cs="Times New Roman"/>
          <w:sz w:val="24"/>
          <w:szCs w:val="24"/>
        </w:rPr>
        <w:instrText xml:space="preserve"> ADDIN ZOTERO_ITEM CSL_CITATION {"citationID":"6hgk4fp1t","properties":{"formattedCitation":"(Mechling &amp; Kilham 1982)","plainCitation":"(Mechling &amp; Kilham 1982)"},"citationItems":[{"id":8582,"uris":["http://zotero.org/users/718951/items/68Q6DNUM"],"uri":["http://zotero.org/users/718951/items/68Q6DNUM"],"itemData":{"id":8582,"type":"article-journal","title":"Temperature Effects on Silicon Limited Growth of the Lake Michigan Diatom Stephanodiscus Minutus (bacillariophyceae)1","container-title":"Journal of Phycology","page":"199-205","volume":"18","issue":"2","source":"Wiley Online Library","abstract":"The effect of temperature on the silicon limited growth and nutrient kinetics of Stephanodiscus minutus Grun. was examined using batch and semicontinuous culture methods. Short-term batch culture methods gave maximum growth rates which were essentially constant over the temperature range of 10° to 20°C (μ3= 0.71–0.80 d−1). The half-saturation constant for growth (Ks) was significantly lowest at 10°C (Ks= 0.31 μM Si; 0.22–0.41), and higher at both 15°C (Ks= 1.03 μM Si; 0.68–1.47) and 20°C (Ks= 0.88 μM Si; 0.60–1.22). Two methods were used to evaluate the semicontinuous experiments. The Droop relationship showed that the minimum cell quota was about 1.50 × 10−7 nmol Si cell−1, but there was much overlap in the results at all three temperatures. The Monod growth relationship for the semicontinuous experiments gave estimates of Ks which were lowest at 15°C (Ks= 0.12 μM Si), and higher at 10°C (Ks= 0.68 μM Si) and 20°C (Ks= 1.24 μM Si), although 95% confidence intervals overlapped. The maximum growth rate estimates for the semicontinuous experiments were similar at 10° and 15°, and higher at 20°C, but the number of points used in making the calculations makes the results less reliable than those from batch cultures. Generally, there were no consistent significant differences in the silicon limited growth of S. minutus over the temperature range studied. Our values of Ks for S. minutus are the lowest recorded for a freshwater diatom, and are consistent with the distribution of this species in nature. Generally, this species becomes abundant in areas with high phosphorus loading and very low silicon levels (low Si:P loading rates). Stephanodiscus species are also fossil indicators of eutrophication in north temperate lakes.","DOI":"10.1111/j.1529-8817.1982.tb03174.x","ISSN":"1529-8817","language":"en","author":[{"family":"Mechling","given":"Joyce A."},{"family":"Kilham","given":"Susan Soltau"}],"issued":{"date-parts":[["1982",6,1]]}}}],"schema":"https://github.com/citation-style-language/schema/raw/master/csl-citation.json"}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(Mechling &amp; Kilham 1982)</w:t>
      </w:r>
      <w:r w:rsidR="00D33637">
        <w:rPr>
          <w:rFonts w:ascii="Times New Roman" w:hAnsi="Times New Roman" w:cs="Times New Roman"/>
          <w:sz w:val="24"/>
          <w:szCs w:val="24"/>
        </w:rPr>
        <w:fldChar w:fldCharType="end"/>
      </w:r>
      <w:r w:rsidR="005705E7">
        <w:rPr>
          <w:rFonts w:ascii="Times New Roman" w:hAnsi="Times New Roman" w:cs="Times New Roman"/>
          <w:sz w:val="24"/>
          <w:szCs w:val="24"/>
        </w:rPr>
        <w:t xml:space="preserve">, and a hump shaped relationship between Ks and temperature in algae for phosphorus </w:t>
      </w:r>
      <w:r w:rsidR="00D33637">
        <w:rPr>
          <w:rFonts w:ascii="Times New Roman" w:hAnsi="Times New Roman" w:cs="Times New Roman"/>
          <w:sz w:val="24"/>
          <w:szCs w:val="24"/>
        </w:rPr>
        <w:fldChar w:fldCharType="begin"/>
      </w:r>
      <w:r w:rsidR="002A0AA5">
        <w:rPr>
          <w:rFonts w:ascii="Times New Roman" w:hAnsi="Times New Roman" w:cs="Times New Roman"/>
          <w:sz w:val="24"/>
          <w:szCs w:val="24"/>
        </w:rPr>
        <w:instrText xml:space="preserve"> ADDIN ZOTERO_ITEM CSL_CITATION {"citationID":"21cf1dae7c","properties":{"formattedCitation":"{\\rtf (Senft {\\i{}et al.} 1981)}","plainCitation":"(Senft et al. 1981)"},"citationItems":[{"id":9106,"uris":["http://zotero.org/users/718951/items/SCJB9CSP"],"uri":["http://zotero.org/users/718951/items/SCJB9CSP"],"itemData":{"id":9106,"type":"article-journal","title":"Temperature Dependence of Growth and Phosphorus Uptake in Two Species of Volvox (volvocales, Chlorophyta)1","container-title":"Journal of Phycology","page":"323-329","volume":"17","issue":"4","source":"Wiley Online Library","abstract":"The growth of Volvox globator L. and Volvox aureus Ehr. was measured at five temperatures and nine phosphorus concentrations. Growth rates were hyperbolically related to phosphorus concentrations for all temperatures using a Monod growth model. Optimal growth rates of 1.17 and 1.00 doublings d−1 were obtained at 20°C for V. globator and V. aureus, respectively. Neither species grew at 5°C. The half-saturation constants for growth, Ks, were lower for V. aureus. Phosphorus uptake by both species was also dependent upon external phosphorus concentrations and temperature. At all temperatures, maximum phosphorus uptake (μmol P colony−1 min−1) was similar for both species; however, the half-saturation constants for uptake showed significant differences between the species. Comparisons of the kinetic constants for growth and phosphorus uptake suggest that V. aureus will outcompete V. globator under phosphorus limited, conditions.","DOI":"10.1111/j.1529-8817.1981.tb00858.x","ISSN":"1529-8817","language":"en","author":[{"family":"Senft","given":"W. Herbert"},{"family":"Hunchberger","given":"Robert A."},{"family":"Roberts","given":"Kenneth E."}],"issued":{"date-parts":[["1981",12,1]]}}}],"schema":"https://github.com/citation-style-language/schema/raw/master/csl-citation.json"}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(Senft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1981)</w:t>
      </w:r>
      <w:r w:rsidR="00D33637">
        <w:rPr>
          <w:rFonts w:ascii="Times New Roman" w:hAnsi="Times New Roman" w:cs="Times New Roman"/>
          <w:sz w:val="24"/>
          <w:szCs w:val="24"/>
        </w:rPr>
        <w:fldChar w:fldCharType="end"/>
      </w:r>
      <w:r w:rsidR="00675ED9">
        <w:rPr>
          <w:rFonts w:ascii="Times New Roman" w:hAnsi="Times New Roman" w:cs="Times New Roman"/>
          <w:sz w:val="24"/>
          <w:szCs w:val="24"/>
        </w:rPr>
        <w:t>.</w:t>
      </w:r>
      <w:r w:rsidR="00616537">
        <w:rPr>
          <w:rFonts w:ascii="Times New Roman" w:hAnsi="Times New Roman" w:cs="Times New Roman"/>
          <w:sz w:val="24"/>
          <w:szCs w:val="24"/>
        </w:rPr>
        <w:t xml:space="preserve"> </w:t>
      </w:r>
      <w:r w:rsidR="00E0465D">
        <w:rPr>
          <w:rFonts w:ascii="Times New Roman" w:hAnsi="Times New Roman" w:cs="Times New Roman"/>
          <w:sz w:val="24"/>
          <w:szCs w:val="24"/>
        </w:rPr>
        <w:t>S</w:t>
      </w:r>
      <w:r w:rsidR="00616537">
        <w:rPr>
          <w:rFonts w:ascii="Times New Roman" w:hAnsi="Times New Roman" w:cs="Times New Roman"/>
          <w:sz w:val="24"/>
          <w:szCs w:val="24"/>
        </w:rPr>
        <w:t>tudies investigating effects of climate change on algal biomass often consider</w:t>
      </w:r>
      <w:r w:rsidR="006C19F1">
        <w:rPr>
          <w:rFonts w:ascii="Times New Roman" w:hAnsi="Times New Roman" w:cs="Times New Roman"/>
          <w:sz w:val="24"/>
          <w:szCs w:val="24"/>
        </w:rPr>
        <w:t xml:space="preserve"> the</w:t>
      </w:r>
      <w:r w:rsidR="00616537">
        <w:rPr>
          <w:rFonts w:ascii="Times New Roman" w:hAnsi="Times New Roman" w:cs="Times New Roman"/>
          <w:sz w:val="24"/>
          <w:szCs w:val="24"/>
        </w:rPr>
        <w:t xml:space="preserve"> half-saturation constant to be independent of temperature </w:t>
      </w:r>
      <w:r w:rsidR="00D33637">
        <w:rPr>
          <w:rFonts w:ascii="Times New Roman" w:hAnsi="Times New Roman" w:cs="Times New Roman"/>
          <w:sz w:val="24"/>
          <w:szCs w:val="24"/>
        </w:rPr>
        <w:fldChar w:fldCharType="begin"/>
      </w:r>
      <w:r w:rsidR="00C562D8">
        <w:rPr>
          <w:rFonts w:ascii="Times New Roman" w:hAnsi="Times New Roman" w:cs="Times New Roman"/>
          <w:sz w:val="24"/>
          <w:szCs w:val="24"/>
        </w:rPr>
        <w:instrText xml:space="preserve"> ADDIN ZOTERO_ITEM CSL_CITATION {"citationID":"vQZlbFJe","properties":{"formattedCitation":"{\\rtf (Goldman &amp; Carpenter 1974; Ye {\\i{}et al.} 2011; Thomas {\\i{}et al.} 2017)}","plainCitation":"(Goldman &amp; Carpenter 1974; Ye et al. 2011; Thomas et al. 2017)"},"citationItems":[{"id":8162,"uris":["http://zotero.org/users/718951/items/HPT2TQTX"],"uri":["http://zotero.org/users/718951/items/HPT2TQTX"],"itemData":{"id":8162,"type":"article-journal","title":"A kinetic approach to the effect of temperature on algal growth","container-title":"Limnology and Oceanography","page":"756–766","volume":"19","issue":"5","source":"Google Scholar","author":[{"family":"Goldman","given":"Joel C."},{"family":"Carpenter","given":"Edward J."}],"issued":{"date-parts":[["1974"]]}}},{"id":8157,"uris":["http://zotero.org/users/718951/items/W7VUDUI3"],"uri":["http://zotero.org/users/718951/items/W7VUDUI3"],"itemData":{"id":8157,"type":"article-journal","title":"Long-term joint effect of nutrients and temperature increase on algal growth in Lake Taihu, China","container-title":"Journal of Environmental Sciences","page":"222-227","volume":"23","issue":"2","source":"ScienceDirect","abstract":"To study how global warming and eutrophication affect water ecosystems, a multiplicative growth Monod model, modified by incorporating the Arrhenius equation, was applied to Lake Taihu to quantitatively study the relationships between algal biomass and both nutrients and temperature using long-term data. To qualitatively assess which factor was a limitation of the improved model, temperature variables were calculated using annual mean air temperature (AT), water temperature (WT), and their average temperature (ST), while substrate variables were calculated using annual mean total nitrogen (TN), total phosphorus (TP), and their weighted aggregate (R), respectively. The nine fitted curves showed that TN and AT were two important factors influencing algal growth; AT limited growth as algal photosynthesis is mainly carried out near the water surface; N leakage of phytoplankton and internal phosphorus load from sediment explains why TN was the best predictor of peak biomass using the Monod model. The fitted results suggest that annual mean algal biomass increased by 0.145 times when annual mean AT increased by 1.0°C. Results also showed that the more eutrophic the lake, the greater the effect AT had on algal growth. Subsequently, the long-term joint effect of annual temperature increase and eutrophication to water ecosystems can be quantitatively assessed and predicted.","DOI":"10.1016/S1001-0742(10)60396-8","ISSN":"1001-0742","journalAbbreviation":"Journal of Environmental Sciences","author":[{"family":"Ye","given":"Chun"},{"family":"Shen","given":"Zhemin"},{"family":"Zhang","given":"Tao"},{"family":"Fan","given":"Maohong"},{"family":"Lei","given":"Yangming"},{"family":"Zhang","given":"Jianda"}],"issued":{"date-parts":[["2011",2,1]]}}},{"id":9016,"uris":["http://zotero.org/users/718951/items/C2QZFVDS"],"uri":["http://zotero.org/users/718951/items/C2QZFVDS"],"itemData":{"id":9016,"type":"article-journal","title":"Temperature–nutrient interactions exacerbate sensitivity to warming in phytoplankton","container-title":"Global Change Biology","page":"n/a-n/a","source":"Wiley Online Library","abstract":"Temperature and nutrients are fundamental, highly nonlinear drivers of biological processes, but we know little about how they interact to influence growth. This has hampered attempts to model population growth and competition in dynamic environments, which is critical in forecasting species distributions, as well as the diversity and productivity of communities. To address this, we propose a model of population growth that includes a new formulation of the temperature–nutrient interaction and test a novel prediction: that a species’ optimum temperature for growth, Topt, is a saturating function of nutrient concentration. We find strong support for this prediction in experiments with a marine diatom, Thalassiosira pseudonana: Topt decreases by 3–6 °C at low nitrogen and phosphorus concentrations. This interaction implies that species are more vulnerable to hot, low-nutrient conditions than previous models accounted for. Consequently the interaction dramatically alters species’ range limits in the ocean, projected based on current temperature and nitrate levels as well as those forecast for the future. Ranges are smaller not only than projections based on the individual variables, but also than those using a simpler model of temperature–nutrient interactions. Nutrient deprivation is therefore likely to exacerbate environmental warming's effects on communities.","DOI":"10.1111/gcb.13641","ISSN":"1365-2486","journalAbbreviation":"Glob Change Biol","language":"en","author":[{"family":"Thomas","given":"Mridul K."},{"family":"Aranguren-Gassis","given":"María"},{"family":"Kremer","given":"Colin T."},{"family":"Gould","given":"Marilyn R."},{"family":"Anderson","given":"Krista"},{"family":"Klausmeier","given":"Christopher A."},{"family":"Litchman","given":"Elena"}],"issued":{"date-parts":[["2017",3,1]]}}}],"schema":"https://github.com/citation-style-language/schema/raw/master/csl-citation.json"}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(Goldman &amp; Carpenter 1974; Ye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2011; Thomas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2017)</w:t>
      </w:r>
      <w:r w:rsidR="00D33637">
        <w:rPr>
          <w:rFonts w:ascii="Times New Roman" w:hAnsi="Times New Roman" w:cs="Times New Roman"/>
          <w:sz w:val="24"/>
          <w:szCs w:val="24"/>
        </w:rPr>
        <w:fldChar w:fldCharType="end"/>
      </w:r>
      <w:r w:rsidR="00E0465D">
        <w:rPr>
          <w:rFonts w:ascii="Times New Roman" w:hAnsi="Times New Roman" w:cs="Times New Roman"/>
          <w:sz w:val="24"/>
          <w:szCs w:val="24"/>
        </w:rPr>
        <w:t>;</w:t>
      </w:r>
      <w:r w:rsidR="00616537">
        <w:rPr>
          <w:rFonts w:ascii="Times New Roman" w:hAnsi="Times New Roman" w:cs="Times New Roman"/>
          <w:sz w:val="24"/>
          <w:szCs w:val="24"/>
        </w:rPr>
        <w:t xml:space="preserve"> our results highlight the</w:t>
      </w:r>
      <w:r w:rsidR="005705E7">
        <w:rPr>
          <w:rFonts w:ascii="Times New Roman" w:hAnsi="Times New Roman" w:cs="Times New Roman"/>
          <w:sz w:val="24"/>
          <w:szCs w:val="24"/>
        </w:rPr>
        <w:t xml:space="preserve"> temperature-dependence</w:t>
      </w:r>
      <w:r w:rsidR="00616537">
        <w:rPr>
          <w:rFonts w:ascii="Times New Roman" w:hAnsi="Times New Roman" w:cs="Times New Roman"/>
          <w:sz w:val="24"/>
          <w:szCs w:val="24"/>
        </w:rPr>
        <w:t xml:space="preserve"> of nutrient-limited growth.</w:t>
      </w:r>
      <w:r w:rsidR="00030FDA">
        <w:rPr>
          <w:rFonts w:ascii="Times New Roman" w:hAnsi="Times New Roman" w:cs="Times New Roman"/>
          <w:sz w:val="24"/>
          <w:szCs w:val="24"/>
        </w:rPr>
        <w:t xml:space="preserve"> Further, </w:t>
      </w:r>
      <w:r w:rsidR="00616537">
        <w:rPr>
          <w:rFonts w:ascii="Times New Roman" w:hAnsi="Times New Roman" w:cs="Times New Roman"/>
          <w:sz w:val="24"/>
          <w:szCs w:val="24"/>
        </w:rPr>
        <w:t xml:space="preserve">the </w:t>
      </w:r>
      <w:r w:rsidR="00030FDA">
        <w:rPr>
          <w:rFonts w:ascii="Times New Roman" w:hAnsi="Times New Roman" w:cs="Times New Roman"/>
          <w:sz w:val="24"/>
          <w:szCs w:val="24"/>
        </w:rPr>
        <w:t xml:space="preserve">relationship between temperature and nutrient physiology depended on species identity, with for instance </w:t>
      </w:r>
      <w:r w:rsidR="00692D9F">
        <w:rPr>
          <w:rFonts w:ascii="Times New Roman" w:hAnsi="Times New Roman" w:cs="Times New Roman"/>
          <w:i/>
          <w:sz w:val="24"/>
          <w:szCs w:val="24"/>
        </w:rPr>
        <w:t>Selenastrum</w:t>
      </w:r>
      <w:r w:rsidR="00A02E1C">
        <w:rPr>
          <w:rFonts w:ascii="Times New Roman" w:hAnsi="Times New Roman" w:cs="Times New Roman"/>
          <w:sz w:val="24"/>
          <w:szCs w:val="24"/>
        </w:rPr>
        <w:t xml:space="preserve"> having a much</w:t>
      </w:r>
      <w:r w:rsidR="00616537">
        <w:rPr>
          <w:rFonts w:ascii="Times New Roman" w:hAnsi="Times New Roman" w:cs="Times New Roman"/>
          <w:sz w:val="24"/>
          <w:szCs w:val="24"/>
        </w:rPr>
        <w:t xml:space="preserve"> higher</w:t>
      </w:r>
      <w:r w:rsidR="00030FDA">
        <w:rPr>
          <w:rFonts w:ascii="Times New Roman" w:hAnsi="Times New Roman" w:cs="Times New Roman"/>
          <w:sz w:val="24"/>
          <w:szCs w:val="24"/>
        </w:rPr>
        <w:t xml:space="preserve"> half-saturation</w:t>
      </w:r>
      <w:r w:rsidR="00A560C2">
        <w:rPr>
          <w:rFonts w:ascii="Times New Roman" w:hAnsi="Times New Roman" w:cs="Times New Roman"/>
          <w:sz w:val="24"/>
          <w:szCs w:val="24"/>
        </w:rPr>
        <w:t xml:space="preserve"> constant than</w:t>
      </w:r>
      <w:r w:rsidR="00616537">
        <w:rPr>
          <w:rFonts w:ascii="Times New Roman" w:hAnsi="Times New Roman" w:cs="Times New Roman"/>
          <w:sz w:val="24"/>
          <w:szCs w:val="24"/>
        </w:rPr>
        <w:t xml:space="preserve"> </w:t>
      </w:r>
      <w:r w:rsidR="00616537" w:rsidRPr="00616537">
        <w:rPr>
          <w:rFonts w:ascii="Times New Roman" w:hAnsi="Times New Roman" w:cs="Times New Roman"/>
          <w:i/>
          <w:sz w:val="24"/>
          <w:szCs w:val="24"/>
        </w:rPr>
        <w:t>Ankistrodesmus</w:t>
      </w:r>
      <w:r w:rsidR="00030FDA">
        <w:rPr>
          <w:rFonts w:ascii="Times New Roman" w:hAnsi="Times New Roman" w:cs="Times New Roman"/>
          <w:sz w:val="24"/>
          <w:szCs w:val="24"/>
        </w:rPr>
        <w:t>.</w:t>
      </w:r>
      <w:r w:rsidR="005A4EB3">
        <w:rPr>
          <w:rFonts w:ascii="Times New Roman" w:hAnsi="Times New Roman" w:cs="Times New Roman"/>
          <w:sz w:val="24"/>
          <w:szCs w:val="24"/>
        </w:rPr>
        <w:t xml:space="preserve"> </w:t>
      </w:r>
    </w:p>
    <w:p w:rsidR="00EB7826" w:rsidRDefault="00D7404A">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Competitive outcomes between pairs of species varied with temperature and nutrient conditions. These results match previous studies, where temperature has been shown to influence competitive </w:t>
      </w:r>
      <w:r w:rsidR="003060B8">
        <w:rPr>
          <w:rFonts w:ascii="Times New Roman" w:hAnsi="Times New Roman" w:cs="Times New Roman"/>
          <w:sz w:val="24"/>
          <w:szCs w:val="24"/>
        </w:rPr>
        <w:t xml:space="preserve">interactions </w:t>
      </w:r>
      <w:r>
        <w:rPr>
          <w:rFonts w:ascii="Times New Roman" w:hAnsi="Times New Roman" w:cs="Times New Roman"/>
          <w:sz w:val="24"/>
          <w:szCs w:val="24"/>
        </w:rPr>
        <w:t xml:space="preserve">in various groups including phytoplankton, arthropods and vertebrates (see </w:t>
      </w:r>
      <w:r w:rsidR="00D3363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{"citationID":"37mhe0c99","properties":{"formattedCitation":"(Dunson &amp; Travis 1991)","plainCitation":"(Dunson &amp; Travis 1991)"},"citationItems":[{"id":7090,"uris":["http://zotero.org/users/718951/items/H3KIIM57"],"uri":["http://zotero.org/users/718951/items/H3KIIM57"],"itemData":{"id":7090,"type":"article-journal","title":"The Role of Abiotic Factors in Community Organization","container-title":"The American Naturalist","page":"1067-1091","volume":"138","issue":"5","source":"journals.uchicago.edu (Atypon)","abstract":"Very few ecological studies have attempted to fully test the integrative role of abiotic and biotic factors in interspecific interactions. There is little if any dispute about the value of such an approach in community ecology. However, there is great disagreement over the present direction of the field; we advocate a reemphasis of the integrative role of abiotic and biotic factors. By using literature examples and data on the role of salinity in reversing the competitive relations between fish of the genus Lucania, we have suggested a reemphasis on these interactions. This represents a blend of the traditional fields of ecology, physiology, and toxicology and could facilitate progress in community ecology. As such it could also be a significant part of the new direction sought for the field of physiological ecology. Finally, we are not arguing that abiotic parameters are necessarily more important than any of a group of multiple factors that may be involved in regulating community structure, only that they must be included as possible controlling variables in any complete study.","DOI":"10.1086/285270","ISSN":"0003-0147","journalAbbreviation":"The American Naturalist","author":[{"family":"Dunson","given":"William A."},{"family":"Travis","given":"Joseph"}],"issued":{"date-parts":[["1991",11,1]]}}}],"schema":"https://github.com/citation-style-language/schema/raw/master/csl-citation.json"}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(Dunson &amp; Travis 1991)</w:t>
      </w:r>
      <w:r w:rsidR="00D33637">
        <w:rPr>
          <w:rFonts w:ascii="Times New Roman" w:hAnsi="Times New Roman" w:cs="Times New Roman"/>
          <w:sz w:val="24"/>
          <w:szCs w:val="24"/>
        </w:rPr>
        <w:fldChar w:fldCharType="end"/>
      </w:r>
      <w:r>
        <w:rPr>
          <w:rFonts w:ascii="Times New Roman" w:hAnsi="Times New Roman" w:cs="Times New Roman"/>
          <w:sz w:val="24"/>
          <w:szCs w:val="24"/>
        </w:rPr>
        <w:t xml:space="preserve"> for a review). </w:t>
      </w:r>
      <w:r w:rsidR="00D158D2">
        <w:rPr>
          <w:rFonts w:ascii="Times New Roman" w:hAnsi="Times New Roman" w:cs="Times New Roman"/>
          <w:sz w:val="24"/>
          <w:szCs w:val="24"/>
        </w:rPr>
        <w:t>Mismatches in nutrient uptake traits were a good predictor of competitive outcomes between species. Particularly</w:t>
      </w:r>
      <w:r w:rsidR="00A11B83">
        <w:rPr>
          <w:rFonts w:ascii="Times New Roman" w:hAnsi="Times New Roman" w:cs="Times New Roman"/>
          <w:sz w:val="24"/>
          <w:szCs w:val="24"/>
        </w:rPr>
        <w:t xml:space="preserve">, mismatches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A11B83">
        <w:rPr>
          <w:rFonts w:ascii="Times New Roman" w:hAnsi="Times New Roman" w:cs="Times New Roman"/>
          <w:sz w:val="24"/>
          <w:szCs w:val="24"/>
        </w:rPr>
        <w:t xml:space="preserve"> were clearly a better predictor of competitive ability than performance at low nutrient concentrations, although knowledge of mismatches in both traits using the model helped improve predictive power. Our results in fact indicate that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A11B83">
        <w:rPr>
          <w:rFonts w:ascii="Times New Roman" w:hAnsi="Times New Roman" w:cs="Times New Roman"/>
          <w:sz w:val="24"/>
          <w:szCs w:val="24"/>
        </w:rPr>
        <w:t xml:space="preserve"> was the more important trait even at low nutrient concentrations, when we would have expected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3B4E1B">
        <w:rPr>
          <w:rFonts w:ascii="Times New Roman" w:hAnsi="Times New Roman" w:cs="Times New Roman"/>
          <w:sz w:val="24"/>
          <w:szCs w:val="24"/>
        </w:rPr>
        <w:t xml:space="preserve"> to be most significant (Table 2, Figure 3</w:t>
      </w:r>
      <w:r w:rsidR="00A11B83">
        <w:rPr>
          <w:rFonts w:ascii="Times New Roman" w:hAnsi="Times New Roman" w:cs="Times New Roman"/>
          <w:sz w:val="24"/>
          <w:szCs w:val="24"/>
        </w:rPr>
        <w:t>).</w:t>
      </w:r>
      <w:r w:rsidR="00041157">
        <w:rPr>
          <w:rFonts w:ascii="Times New Roman" w:hAnsi="Times New Roman" w:cs="Times New Roman"/>
          <w:sz w:val="24"/>
          <w:szCs w:val="24"/>
        </w:rPr>
        <w:t xml:space="preserve"> </w:t>
      </w:r>
      <w:r w:rsidR="00A02E1C">
        <w:rPr>
          <w:rFonts w:ascii="Times New Roman" w:hAnsi="Times New Roman" w:cs="Times New Roman"/>
          <w:sz w:val="24"/>
          <w:szCs w:val="24"/>
        </w:rPr>
        <w:t xml:space="preserve">This could be due to the </w:t>
      </w:r>
      <w:r w:rsidR="00987862">
        <w:rPr>
          <w:rFonts w:ascii="Times New Roman" w:hAnsi="Times New Roman" w:cs="Times New Roman"/>
          <w:sz w:val="24"/>
          <w:szCs w:val="24"/>
        </w:rPr>
        <w:t>relatively</w:t>
      </w:r>
      <w:r w:rsidR="00A02E1C">
        <w:rPr>
          <w:rFonts w:ascii="Times New Roman" w:hAnsi="Times New Roman" w:cs="Times New Roman"/>
          <w:sz w:val="24"/>
          <w:szCs w:val="24"/>
        </w:rPr>
        <w:t xml:space="preserve"> </w:t>
      </w:r>
      <w:r w:rsidR="00987862">
        <w:rPr>
          <w:rFonts w:ascii="Times New Roman" w:hAnsi="Times New Roman" w:cs="Times New Roman"/>
          <w:sz w:val="24"/>
          <w:szCs w:val="24"/>
        </w:rPr>
        <w:t xml:space="preserve">large </w:t>
      </w:r>
      <w:r w:rsidR="00A02E1C">
        <w:rPr>
          <w:rFonts w:ascii="Times New Roman" w:hAnsi="Times New Roman" w:cs="Times New Roman"/>
          <w:sz w:val="24"/>
          <w:szCs w:val="24"/>
        </w:rPr>
        <w:t xml:space="preserve">confidence intervals </w:t>
      </w:r>
      <w:r w:rsidR="00987862">
        <w:rPr>
          <w:rFonts w:ascii="Times New Roman" w:hAnsi="Times New Roman" w:cs="Times New Roman"/>
          <w:sz w:val="24"/>
          <w:szCs w:val="24"/>
        </w:rPr>
        <w:t xml:space="preserve">around our estimates of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A02E1C">
        <w:rPr>
          <w:rFonts w:ascii="Times New Roman" w:hAnsi="Times New Roman" w:cs="Times New Roman"/>
          <w:sz w:val="24"/>
          <w:szCs w:val="24"/>
        </w:rPr>
        <w:t>, or to the fact that the lowest concentration of phosphate used in the competition experiment, 1</w:t>
      </w:r>
      <w:r>
        <w:rPr>
          <w:rFonts w:ascii="Times New Roman" w:hAnsi="Times New Roman" w:cs="Times New Roman"/>
          <w:sz w:val="24"/>
          <w:szCs w:val="24"/>
        </w:rPr>
        <w:t xml:space="preserve"> </w:t>
      </w:r>
      <w:r w:rsidR="00A02E1C">
        <w:rPr>
          <w:rFonts w:ascii="Times New Roman" w:hAnsi="Times New Roman" w:cs="Times New Roman"/>
          <w:sz w:val="24"/>
          <w:szCs w:val="24"/>
        </w:rPr>
        <w:t>μmol</w:t>
      </w:r>
      <w:r w:rsidR="00987862">
        <w:rPr>
          <w:rFonts w:ascii="Times New Roman" w:hAnsi="Times New Roman" w:cs="Times New Roman"/>
          <w:sz w:val="24"/>
          <w:szCs w:val="24"/>
        </w:rPr>
        <w:t>·</w:t>
      </w:r>
      <w:r w:rsidR="00A02E1C">
        <w:rPr>
          <w:rFonts w:ascii="Times New Roman" w:hAnsi="Times New Roman" w:cs="Times New Roman"/>
          <w:sz w:val="24"/>
          <w:szCs w:val="24"/>
        </w:rPr>
        <w:t>L</w:t>
      </w:r>
      <w:r w:rsidR="00A02E1C" w:rsidRPr="00A02E1C">
        <w:rPr>
          <w:rFonts w:ascii="Times New Roman" w:hAnsi="Times New Roman" w:cs="Times New Roman"/>
          <w:sz w:val="24"/>
          <w:szCs w:val="24"/>
          <w:vertAlign w:val="superscript"/>
        </w:rPr>
        <w:t>-1</w:t>
      </w:r>
      <w:r w:rsidR="00A02E1C">
        <w:rPr>
          <w:rFonts w:ascii="Times New Roman" w:hAnsi="Times New Roman" w:cs="Times New Roman"/>
          <w:sz w:val="24"/>
          <w:szCs w:val="24"/>
        </w:rPr>
        <w:t xml:space="preserve">, was still relatively high compared to the half-saturating constant of most species. </w:t>
      </w:r>
      <w:r w:rsidR="00254709">
        <w:rPr>
          <w:rFonts w:ascii="Times New Roman" w:hAnsi="Times New Roman" w:cs="Times New Roman"/>
          <w:sz w:val="24"/>
          <w:szCs w:val="24"/>
        </w:rPr>
        <w:t>Our results on the predictability of</w:t>
      </w:r>
      <w:r w:rsidR="003B4E1B">
        <w:rPr>
          <w:rFonts w:ascii="Times New Roman" w:hAnsi="Times New Roman" w:cs="Times New Roman"/>
          <w:sz w:val="24"/>
          <w:szCs w:val="24"/>
        </w:rPr>
        <w:t xml:space="preserve"> competitive outcomes (Table 2</w:t>
      </w:r>
      <w:r w:rsidR="00254709">
        <w:rPr>
          <w:rFonts w:ascii="Times New Roman" w:hAnsi="Times New Roman" w:cs="Times New Roman"/>
          <w:sz w:val="24"/>
          <w:szCs w:val="24"/>
        </w:rPr>
        <w:t xml:space="preserve">) should also be interpreted in the context that </w:t>
      </w:r>
      <w:r w:rsidR="00803828">
        <w:rPr>
          <w:rFonts w:ascii="Times New Roman" w:hAnsi="Times New Roman" w:cs="Times New Roman"/>
          <w:sz w:val="24"/>
          <w:szCs w:val="24"/>
        </w:rPr>
        <w:t>competitions</w:t>
      </w:r>
      <w:r w:rsidR="00254709">
        <w:rPr>
          <w:rFonts w:ascii="Times New Roman" w:hAnsi="Times New Roman" w:cs="Times New Roman"/>
          <w:sz w:val="24"/>
          <w:szCs w:val="24"/>
        </w:rPr>
        <w:t xml:space="preserve"> were very vari</w:t>
      </w:r>
      <w:r w:rsidR="008B1AC1">
        <w:rPr>
          <w:rFonts w:ascii="Times New Roman" w:hAnsi="Times New Roman" w:cs="Times New Roman"/>
          <w:sz w:val="24"/>
          <w:szCs w:val="24"/>
        </w:rPr>
        <w:t>able across replicates (Figure 2</w:t>
      </w:r>
      <w:r w:rsidR="00254709">
        <w:rPr>
          <w:rFonts w:ascii="Times New Roman" w:hAnsi="Times New Roman" w:cs="Times New Roman"/>
          <w:sz w:val="24"/>
          <w:szCs w:val="24"/>
        </w:rPr>
        <w:t xml:space="preserve">), that is to say, both competing species were often observed to win across six replicates. </w:t>
      </w:r>
      <w:r w:rsidR="00A113A6">
        <w:rPr>
          <w:rFonts w:ascii="Times New Roman" w:hAnsi="Times New Roman" w:cs="Times New Roman"/>
          <w:sz w:val="24"/>
          <w:szCs w:val="24"/>
        </w:rPr>
        <w:t xml:space="preserve">Competitive outcomes were highly predictable when excluding competitions involving </w:t>
      </w:r>
      <w:r w:rsidR="00A113A6" w:rsidRPr="00A113A6">
        <w:rPr>
          <w:rFonts w:ascii="Times New Roman" w:hAnsi="Times New Roman" w:cs="Times New Roman"/>
          <w:i/>
          <w:sz w:val="24"/>
          <w:szCs w:val="24"/>
        </w:rPr>
        <w:t>Selenastrum</w:t>
      </w:r>
      <w:r w:rsidR="00A113A6">
        <w:rPr>
          <w:rFonts w:ascii="Times New Roman" w:hAnsi="Times New Roman" w:cs="Times New Roman"/>
          <w:sz w:val="24"/>
          <w:szCs w:val="24"/>
        </w:rPr>
        <w:t xml:space="preserve">, suggesting that </w:t>
      </w:r>
      <w:r w:rsidR="00F91F5B">
        <w:rPr>
          <w:rFonts w:ascii="Times New Roman" w:hAnsi="Times New Roman" w:cs="Times New Roman"/>
          <w:sz w:val="24"/>
          <w:szCs w:val="24"/>
        </w:rPr>
        <w:t>the other</w:t>
      </w:r>
      <w:r w:rsidR="00A113A6">
        <w:rPr>
          <w:rFonts w:ascii="Times New Roman" w:hAnsi="Times New Roman" w:cs="Times New Roman"/>
          <w:sz w:val="24"/>
          <w:szCs w:val="24"/>
        </w:rPr>
        <w:t xml:space="preserve"> species predominantly compete for resources (and implying that there is little </w:t>
      </w:r>
      <w:r w:rsidR="00CF2EA6">
        <w:rPr>
          <w:rFonts w:ascii="Times New Roman" w:hAnsi="Times New Roman" w:cs="Times New Roman"/>
          <w:sz w:val="24"/>
          <w:szCs w:val="24"/>
        </w:rPr>
        <w:t>direct interference</w:t>
      </w:r>
      <w:r w:rsidR="00A113A6">
        <w:rPr>
          <w:rFonts w:ascii="Times New Roman" w:hAnsi="Times New Roman" w:cs="Times New Roman"/>
          <w:sz w:val="24"/>
          <w:szCs w:val="24"/>
        </w:rPr>
        <w:t xml:space="preserve">). On the other hand, the predictability of </w:t>
      </w:r>
      <w:proofErr w:type="spellStart"/>
      <w:r w:rsidR="00A113A6" w:rsidRPr="00A113A6">
        <w:rPr>
          <w:rFonts w:ascii="Times New Roman" w:hAnsi="Times New Roman" w:cs="Times New Roman"/>
          <w:i/>
          <w:sz w:val="24"/>
          <w:szCs w:val="24"/>
        </w:rPr>
        <w:t>Selenastrum</w:t>
      </w:r>
      <w:r w:rsidR="00A113A6">
        <w:rPr>
          <w:rFonts w:ascii="Times New Roman" w:hAnsi="Times New Roman" w:cs="Times New Roman"/>
          <w:sz w:val="24"/>
          <w:szCs w:val="24"/>
        </w:rPr>
        <w:t>’s</w:t>
      </w:r>
      <w:proofErr w:type="spellEnd"/>
      <w:r w:rsidR="00A113A6">
        <w:rPr>
          <w:rFonts w:ascii="Times New Roman" w:hAnsi="Times New Roman" w:cs="Times New Roman"/>
          <w:sz w:val="24"/>
          <w:szCs w:val="24"/>
        </w:rPr>
        <w:t xml:space="preserve"> competitive outcomes was poor. </w:t>
      </w:r>
      <w:r w:rsidR="00A113A6" w:rsidRPr="00A113A6">
        <w:rPr>
          <w:rFonts w:ascii="Times New Roman" w:hAnsi="Times New Roman" w:cs="Times New Roman"/>
          <w:sz w:val="24"/>
          <w:szCs w:val="24"/>
        </w:rPr>
        <w:t>This</w:t>
      </w:r>
      <w:r w:rsidR="00A113A6">
        <w:rPr>
          <w:rFonts w:ascii="Times New Roman" w:hAnsi="Times New Roman" w:cs="Times New Roman"/>
          <w:sz w:val="24"/>
          <w:szCs w:val="24"/>
        </w:rPr>
        <w:t xml:space="preserve"> might have been due to the fact that our discriminating power fo</w:t>
      </w:r>
      <w:r w:rsidR="00EB7826">
        <w:rPr>
          <w:rFonts w:ascii="Times New Roman" w:hAnsi="Times New Roman" w:cs="Times New Roman"/>
          <w:sz w:val="24"/>
          <w:szCs w:val="24"/>
        </w:rPr>
        <w:t>r this species was low (Table S2A</w:t>
      </w:r>
      <w:r w:rsidR="00A113A6">
        <w:rPr>
          <w:rFonts w:ascii="Times New Roman" w:hAnsi="Times New Roman" w:cs="Times New Roman"/>
          <w:sz w:val="24"/>
          <w:szCs w:val="24"/>
        </w:rPr>
        <w:t xml:space="preserve">b), but could also indicate that competitions with this species might have involved some significant form of </w:t>
      </w:r>
      <w:r w:rsidR="00CF2EA6">
        <w:rPr>
          <w:rFonts w:ascii="Times New Roman" w:hAnsi="Times New Roman" w:cs="Times New Roman"/>
          <w:sz w:val="24"/>
          <w:szCs w:val="24"/>
        </w:rPr>
        <w:t>direct interspecific interference (e.g. production of toxins)</w:t>
      </w:r>
      <w:r w:rsidR="00680FD9">
        <w:rPr>
          <w:rFonts w:ascii="Times New Roman" w:hAnsi="Times New Roman" w:cs="Times New Roman"/>
          <w:sz w:val="24"/>
          <w:szCs w:val="24"/>
        </w:rPr>
        <w:t xml:space="preserve">, </w:t>
      </w:r>
      <w:r w:rsidR="00A113A6">
        <w:rPr>
          <w:rFonts w:ascii="Times New Roman" w:hAnsi="Times New Roman" w:cs="Times New Roman"/>
          <w:sz w:val="24"/>
          <w:szCs w:val="24"/>
        </w:rPr>
        <w:t xml:space="preserve">as also indicated by the fact that </w:t>
      </w:r>
      <w:r w:rsidR="00680FD9">
        <w:rPr>
          <w:rFonts w:ascii="Times New Roman" w:hAnsi="Times New Roman" w:cs="Times New Roman"/>
          <w:sz w:val="24"/>
          <w:szCs w:val="24"/>
        </w:rPr>
        <w:t xml:space="preserve">competitive interactions involving </w:t>
      </w:r>
      <w:r w:rsidR="00A113A6">
        <w:rPr>
          <w:rFonts w:ascii="Times New Roman" w:hAnsi="Times New Roman" w:cs="Times New Roman"/>
          <w:sz w:val="24"/>
          <w:szCs w:val="24"/>
        </w:rPr>
        <w:t xml:space="preserve">this species </w:t>
      </w:r>
      <w:r w:rsidR="00680FD9">
        <w:rPr>
          <w:rFonts w:ascii="Times New Roman" w:hAnsi="Times New Roman" w:cs="Times New Roman"/>
          <w:sz w:val="24"/>
          <w:szCs w:val="24"/>
        </w:rPr>
        <w:t>were all strongly negative</w:t>
      </w:r>
      <w:r w:rsidR="00F73019">
        <w:rPr>
          <w:rFonts w:ascii="Times New Roman" w:hAnsi="Times New Roman" w:cs="Times New Roman"/>
          <w:sz w:val="24"/>
          <w:szCs w:val="24"/>
        </w:rPr>
        <w:t>, leading to a strongly diminished yield of th</w:t>
      </w:r>
      <w:r w:rsidR="008655FD">
        <w:rPr>
          <w:rFonts w:ascii="Times New Roman" w:hAnsi="Times New Roman" w:cs="Times New Roman"/>
          <w:sz w:val="24"/>
          <w:szCs w:val="24"/>
        </w:rPr>
        <w:t>e pair of competitors relative</w:t>
      </w:r>
      <w:r w:rsidR="00F73019">
        <w:rPr>
          <w:rFonts w:ascii="Times New Roman" w:hAnsi="Times New Roman" w:cs="Times New Roman"/>
          <w:sz w:val="24"/>
          <w:szCs w:val="24"/>
        </w:rPr>
        <w:t xml:space="preserve"> to the same species in </w:t>
      </w:r>
      <w:r w:rsidR="00F73019" w:rsidRPr="00C86B03">
        <w:rPr>
          <w:rFonts w:ascii="Times New Roman" w:hAnsi="Times New Roman" w:cs="Times New Roman"/>
          <w:sz w:val="24"/>
          <w:szCs w:val="24"/>
        </w:rPr>
        <w:t>monoculture</w:t>
      </w:r>
      <w:r w:rsidR="00C86B03" w:rsidRPr="00C86B03">
        <w:rPr>
          <w:rFonts w:ascii="Times New Roman" w:hAnsi="Times New Roman" w:cs="Times New Roman"/>
          <w:sz w:val="24"/>
          <w:szCs w:val="24"/>
        </w:rPr>
        <w:t xml:space="preserve"> </w:t>
      </w:r>
      <w:r w:rsidR="00D33637" w:rsidRPr="00C86B03">
        <w:rPr>
          <w:rFonts w:ascii="Times New Roman" w:hAnsi="Times New Roman" w:cs="Times New Roman"/>
          <w:sz w:val="24"/>
          <w:szCs w:val="24"/>
        </w:rPr>
        <w:fldChar w:fldCharType="begin"/>
      </w:r>
      <w:r w:rsidR="00C86B03" w:rsidRPr="00C86B03">
        <w:rPr>
          <w:rFonts w:ascii="Times New Roman" w:hAnsi="Times New Roman" w:cs="Times New Roman"/>
          <w:sz w:val="24"/>
          <w:szCs w:val="24"/>
        </w:rPr>
        <w:instrText xml:space="preserve"> ADDIN ZOTERO_ITEM CSL_CITATION {"citationID":"e0eei8vag","properties":{"formattedCitation":"(Loreau &amp; Hector 2001)","plainCitation":"(Loreau &amp; Hector 2001)"},"citationItems":[{"id":8494,"uris":["http://zotero.org/users/718951/items/9H8CKSJI"],"uri":["http://zotero.org/users/718951/items/9H8CKSJI"],"itemData":{"id":8494,"type":"article-journal","title":"Partitioning selection and complementarity in biodiversity experiments","container-title":"Nature","page":"72-76","volume":"412","issue":"6842","source":"www.nature.com","abstract":"The impact of biodiversity loss on the functioning of ecosystems and their ability to provide ecological services has become a central issue in ecology. Several experiments have provided evidence that reduced species diversity may impair ecosystem processes such as plant biomass production. The interpretation of these experiments, however, has been controversial because two types of mechanism may operate in combination. In the 'selection effect', dominance by species with particular traits affects ecosystem processes. In the 'complementarity effect', resource partitioning or positive interactions lead to increased total resource use. Here we present a new approach to separate the two effects on the basis of an additive partitioning analogous to the Price equation in evolutionary genetics. Applying this method to data from the pan-European BIODEPTH experiment reveals that the selection effect is zero on average and varies from negative to positive in different localities, depending on whether species with lower- or higher-than-average biomass dominate communities. In contrast, the complementarity effect is positive overall, supporting the hypothesis that plant diversity influences primary production in European grasslands through niche differentiation or facilitation.","DOI":"10.1038/35083573","ISSN":"0028-0836","journalAbbreviation":"Nature","language":"en","author":[{"family":"Loreau","given":"Michel"},{"family":"Hector","given":"Andy"}],"issued":{"date-parts":[["2001",7,5]]}}}],"schema":"https://github.com/citation-style-language/schema/raw/master/csl-citation.json"} </w:instrText>
      </w:r>
      <w:r w:rsidR="00D33637" w:rsidRPr="00C86B03">
        <w:rPr>
          <w:rFonts w:ascii="Times New Roman" w:hAnsi="Times New Roman" w:cs="Times New Roman"/>
          <w:sz w:val="24"/>
          <w:szCs w:val="24"/>
        </w:rPr>
        <w:fldChar w:fldCharType="separate"/>
      </w:r>
      <w:r w:rsidR="002A0AA5" w:rsidRPr="002A0AA5">
        <w:rPr>
          <w:rFonts w:ascii="Times New Roman" w:hAnsi="Times New Roman" w:cs="Times New Roman"/>
          <w:sz w:val="24"/>
        </w:rPr>
        <w:t>(Loreau &amp; Hector 2001)</w:t>
      </w:r>
      <w:r w:rsidR="00D33637" w:rsidRPr="00C86B03">
        <w:rPr>
          <w:rFonts w:ascii="Times New Roman" w:hAnsi="Times New Roman" w:cs="Times New Roman"/>
          <w:sz w:val="24"/>
          <w:szCs w:val="24"/>
        </w:rPr>
        <w:fldChar w:fldCharType="end"/>
      </w:r>
      <w:r w:rsidR="00F73019" w:rsidRPr="00C86B03">
        <w:rPr>
          <w:rFonts w:ascii="Times New Roman" w:hAnsi="Times New Roman" w:cs="Times New Roman"/>
          <w:sz w:val="24"/>
          <w:szCs w:val="24"/>
        </w:rPr>
        <w:t xml:space="preserve"> </w:t>
      </w:r>
      <w:r w:rsidR="00C86B03" w:rsidRPr="00C86B03">
        <w:rPr>
          <w:rFonts w:ascii="Times New Roman" w:hAnsi="Times New Roman" w:cs="Times New Roman"/>
          <w:sz w:val="24"/>
          <w:szCs w:val="24"/>
        </w:rPr>
        <w:t xml:space="preserve">deviation from expected yield  in pairs involving the focal species, mean ± SD, -0.77 ± 0.36 in pairs involving </w:t>
      </w:r>
      <w:r w:rsidR="00C86B03" w:rsidRPr="00C86B03">
        <w:rPr>
          <w:rFonts w:ascii="Times New Roman" w:hAnsi="Times New Roman" w:cs="Times New Roman"/>
          <w:i/>
          <w:sz w:val="24"/>
          <w:szCs w:val="24"/>
        </w:rPr>
        <w:t>Selenastrum</w:t>
      </w:r>
      <w:r w:rsidR="00C86B03" w:rsidRPr="00C86B03">
        <w:rPr>
          <w:rFonts w:ascii="Times New Roman" w:hAnsi="Times New Roman" w:cs="Times New Roman"/>
          <w:sz w:val="24"/>
          <w:szCs w:val="24"/>
        </w:rPr>
        <w:t xml:space="preserve">, compared to -0.37 ± 0.64, -0.13 ± 0.51, -0.19 ± 0.72 and -0.23 ± 0.53 in pairs involving </w:t>
      </w:r>
      <w:r w:rsidR="00C86B03" w:rsidRPr="00C86B03">
        <w:rPr>
          <w:rFonts w:ascii="Times New Roman" w:hAnsi="Times New Roman" w:cs="Times New Roman"/>
          <w:i/>
          <w:sz w:val="24"/>
          <w:szCs w:val="24"/>
        </w:rPr>
        <w:t>Ankistrodesmus</w:t>
      </w:r>
      <w:r w:rsidR="00C86B03" w:rsidRPr="00C86B03">
        <w:rPr>
          <w:rFonts w:ascii="Times New Roman" w:hAnsi="Times New Roman" w:cs="Times New Roman"/>
          <w:sz w:val="24"/>
          <w:szCs w:val="24"/>
        </w:rPr>
        <w:t xml:space="preserve">, </w:t>
      </w:r>
      <w:r w:rsidR="00C86B03" w:rsidRPr="00C86B03">
        <w:rPr>
          <w:rFonts w:ascii="Times New Roman" w:hAnsi="Times New Roman" w:cs="Times New Roman"/>
          <w:i/>
          <w:sz w:val="24"/>
          <w:szCs w:val="24"/>
        </w:rPr>
        <w:t>Chlamydomonas</w:t>
      </w:r>
      <w:r w:rsidR="00C86B03" w:rsidRPr="00C86B03">
        <w:rPr>
          <w:rFonts w:ascii="Times New Roman" w:hAnsi="Times New Roman" w:cs="Times New Roman"/>
          <w:sz w:val="24"/>
          <w:szCs w:val="24"/>
        </w:rPr>
        <w:t xml:space="preserve">, </w:t>
      </w:r>
      <w:r w:rsidR="00C86B03" w:rsidRPr="00C86B03">
        <w:rPr>
          <w:rFonts w:ascii="Times New Roman" w:hAnsi="Times New Roman" w:cs="Times New Roman"/>
          <w:i/>
          <w:sz w:val="24"/>
          <w:szCs w:val="24"/>
        </w:rPr>
        <w:t>Chlorella</w:t>
      </w:r>
      <w:r w:rsidR="00C86B03" w:rsidRPr="00C86B03">
        <w:rPr>
          <w:rFonts w:ascii="Times New Roman" w:hAnsi="Times New Roman" w:cs="Times New Roman"/>
          <w:sz w:val="24"/>
          <w:szCs w:val="24"/>
        </w:rPr>
        <w:t xml:space="preserve">, </w:t>
      </w:r>
      <w:r w:rsidR="00C86B03" w:rsidRPr="00C86B03">
        <w:rPr>
          <w:rFonts w:ascii="Times New Roman" w:hAnsi="Times New Roman" w:cs="Times New Roman"/>
          <w:i/>
          <w:sz w:val="24"/>
          <w:szCs w:val="24"/>
        </w:rPr>
        <w:t>Monoraphidium</w:t>
      </w:r>
      <w:r w:rsidR="00C86B03" w:rsidRPr="00C86B03">
        <w:rPr>
          <w:rFonts w:ascii="Times New Roman" w:hAnsi="Times New Roman" w:cs="Times New Roman"/>
          <w:sz w:val="24"/>
          <w:szCs w:val="24"/>
        </w:rPr>
        <w:t xml:space="preserve"> and </w:t>
      </w:r>
      <w:r w:rsidR="00C86B03" w:rsidRPr="00C86B03">
        <w:rPr>
          <w:rFonts w:ascii="Times New Roman" w:hAnsi="Times New Roman" w:cs="Times New Roman"/>
          <w:i/>
          <w:sz w:val="24"/>
          <w:szCs w:val="24"/>
        </w:rPr>
        <w:t>Scenedesmus</w:t>
      </w:r>
      <w:r w:rsidR="00C86B03" w:rsidRPr="00C86B03">
        <w:rPr>
          <w:rFonts w:ascii="Times New Roman" w:hAnsi="Times New Roman" w:cs="Times New Roman"/>
          <w:sz w:val="24"/>
          <w:szCs w:val="24"/>
        </w:rPr>
        <w:t xml:space="preserve"> respectively</w:t>
      </w:r>
      <w:r w:rsidR="00044AFB" w:rsidRPr="00C86B03">
        <w:rPr>
          <w:rFonts w:ascii="Times New Roman" w:hAnsi="Times New Roman" w:cs="Times New Roman"/>
          <w:sz w:val="24"/>
          <w:szCs w:val="24"/>
        </w:rPr>
        <w:t>)</w:t>
      </w:r>
      <w:r w:rsidR="00680FD9" w:rsidRPr="00C86B03">
        <w:rPr>
          <w:rFonts w:ascii="Times New Roman" w:hAnsi="Times New Roman" w:cs="Times New Roman"/>
          <w:sz w:val="24"/>
          <w:szCs w:val="24"/>
        </w:rPr>
        <w:t>.</w:t>
      </w:r>
    </w:p>
    <w:p w:rsidR="00756992" w:rsidRDefault="00D7404A">
      <w:pPr>
        <w:spacing w:line="240" w:lineRule="auto"/>
        <w:jc w:val="both"/>
        <w:rPr>
          <w:rFonts w:ascii="Times New Roman" w:hAnsi="Times New Roman" w:cs="Times New Roman"/>
          <w:sz w:val="24"/>
          <w:szCs w:val="24"/>
        </w:rPr>
      </w:pPr>
      <w:r>
        <w:rPr>
          <w:rFonts w:ascii="Times New Roman" w:hAnsi="Times New Roman" w:cs="Times New Roman"/>
          <w:sz w:val="24"/>
          <w:szCs w:val="24"/>
        </w:rPr>
        <w:t>We highlight</w:t>
      </w:r>
      <w:r w:rsidR="001D587C">
        <w:rPr>
          <w:rFonts w:ascii="Times New Roman" w:hAnsi="Times New Roman" w:cs="Times New Roman"/>
          <w:sz w:val="24"/>
          <w:szCs w:val="24"/>
        </w:rPr>
        <w:t>ed</w:t>
      </w:r>
      <w:r>
        <w:rPr>
          <w:rFonts w:ascii="Times New Roman" w:hAnsi="Times New Roman" w:cs="Times New Roman"/>
          <w:sz w:val="24"/>
          <w:szCs w:val="24"/>
        </w:rPr>
        <w:t xml:space="preserve"> different </w:t>
      </w:r>
      <w:commentRangeStart w:id="55"/>
      <w:r w:rsidR="002834FA">
        <w:rPr>
          <w:rFonts w:ascii="Times New Roman" w:hAnsi="Times New Roman" w:cs="Times New Roman"/>
          <w:sz w:val="24"/>
          <w:szCs w:val="24"/>
        </w:rPr>
        <w:t>competitions</w:t>
      </w:r>
      <w:commentRangeEnd w:id="55"/>
      <w:r w:rsidR="00F07EFD">
        <w:rPr>
          <w:rStyle w:val="CommentReference"/>
        </w:rPr>
        <w:commentReference w:id="55"/>
      </w:r>
      <w:r>
        <w:rPr>
          <w:rFonts w:ascii="Times New Roman" w:hAnsi="Times New Roman" w:cs="Times New Roman"/>
          <w:sz w:val="24"/>
          <w:szCs w:val="24"/>
        </w:rPr>
        <w:t xml:space="preserve"> where</w:t>
      </w:r>
      <w:r w:rsidR="00D45AF1" w:rsidRPr="00364F22">
        <w:rPr>
          <w:rFonts w:ascii="Times New Roman" w:hAnsi="Times New Roman" w:cs="Times New Roman"/>
          <w:sz w:val="24"/>
          <w:szCs w:val="24"/>
        </w:rPr>
        <w:t xml:space="preserve"> some species </w:t>
      </w:r>
      <w:r w:rsidR="002834FA">
        <w:rPr>
          <w:rFonts w:ascii="Times New Roman" w:hAnsi="Times New Roman" w:cs="Times New Roman"/>
          <w:sz w:val="24"/>
          <w:szCs w:val="24"/>
        </w:rPr>
        <w:t>always won</w:t>
      </w:r>
      <w:r w:rsidR="00D45AF1" w:rsidRPr="00364F22">
        <w:rPr>
          <w:rFonts w:ascii="Times New Roman" w:hAnsi="Times New Roman" w:cs="Times New Roman"/>
          <w:sz w:val="24"/>
          <w:szCs w:val="24"/>
        </w:rPr>
        <w:t xml:space="preserve">, while there were </w:t>
      </w:r>
      <w:r w:rsidR="002E2B40">
        <w:rPr>
          <w:rFonts w:ascii="Times New Roman" w:hAnsi="Times New Roman" w:cs="Times New Roman"/>
          <w:sz w:val="24"/>
          <w:szCs w:val="24"/>
        </w:rPr>
        <w:t>frequent</w:t>
      </w:r>
      <w:r w:rsidR="002E2B40" w:rsidRPr="00364F22">
        <w:rPr>
          <w:rFonts w:ascii="Times New Roman" w:hAnsi="Times New Roman" w:cs="Times New Roman"/>
          <w:sz w:val="24"/>
          <w:szCs w:val="24"/>
        </w:rPr>
        <w:t xml:space="preserve"> </w:t>
      </w:r>
      <w:r w:rsidR="00D45AF1" w:rsidRPr="00364F22">
        <w:rPr>
          <w:rFonts w:ascii="Times New Roman" w:hAnsi="Times New Roman" w:cs="Times New Roman"/>
          <w:sz w:val="24"/>
          <w:szCs w:val="24"/>
        </w:rPr>
        <w:t xml:space="preserve">reversals of competitive </w:t>
      </w:r>
      <w:r w:rsidR="002834FA">
        <w:rPr>
          <w:rFonts w:ascii="Times New Roman" w:hAnsi="Times New Roman" w:cs="Times New Roman"/>
          <w:sz w:val="24"/>
          <w:szCs w:val="24"/>
        </w:rPr>
        <w:t>outcomes</w:t>
      </w:r>
      <w:r w:rsidR="002E2B40">
        <w:rPr>
          <w:rFonts w:ascii="Times New Roman" w:hAnsi="Times New Roman" w:cs="Times New Roman"/>
          <w:sz w:val="24"/>
          <w:szCs w:val="24"/>
        </w:rPr>
        <w:t>, particularly</w:t>
      </w:r>
      <w:r w:rsidR="00D45AF1" w:rsidRPr="00364F22">
        <w:rPr>
          <w:rFonts w:ascii="Times New Roman" w:hAnsi="Times New Roman" w:cs="Times New Roman"/>
          <w:sz w:val="24"/>
          <w:szCs w:val="24"/>
        </w:rPr>
        <w:t xml:space="preserve"> with temperature and </w:t>
      </w:r>
      <w:r w:rsidR="002E2B40">
        <w:rPr>
          <w:rFonts w:ascii="Times New Roman" w:hAnsi="Times New Roman" w:cs="Times New Roman"/>
          <w:sz w:val="24"/>
          <w:szCs w:val="24"/>
        </w:rPr>
        <w:t xml:space="preserve">less so with </w:t>
      </w:r>
      <w:r w:rsidR="00D45AF1" w:rsidRPr="00364F22">
        <w:rPr>
          <w:rFonts w:ascii="Times New Roman" w:hAnsi="Times New Roman" w:cs="Times New Roman"/>
          <w:sz w:val="24"/>
          <w:szCs w:val="24"/>
        </w:rPr>
        <w:t xml:space="preserve">nutrients. </w:t>
      </w:r>
      <w:r w:rsidR="008025AE">
        <w:rPr>
          <w:rFonts w:ascii="Times New Roman" w:hAnsi="Times New Roman" w:cs="Times New Roman"/>
          <w:sz w:val="24"/>
          <w:szCs w:val="24"/>
        </w:rPr>
        <w:t xml:space="preserve">Reversals in competitive outcomes were often linked to analogous reversals in the values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8025AE">
        <w:rPr>
          <w:rFonts w:ascii="Times New Roman" w:hAnsi="Times New Roman" w:cs="Times New Roman"/>
          <w:sz w:val="24"/>
          <w:szCs w:val="24"/>
        </w:rPr>
        <w:t xml:space="preserve">. </w:t>
      </w:r>
      <w:commentRangeStart w:id="56"/>
      <w:r w:rsidR="008025AE">
        <w:rPr>
          <w:rFonts w:ascii="Times New Roman" w:hAnsi="Times New Roman" w:cs="Times New Roman"/>
          <w:sz w:val="24"/>
          <w:szCs w:val="24"/>
        </w:rPr>
        <w:t xml:space="preserve">Mismatches in both </w:t>
      </w:r>
      <m:oMath>
        <m:r>
          <w:rPr>
            <w:rFonts w:ascii="Cambria Math" w:hAnsi="Cambria Math" w:cs="Times New Roman"/>
            <w:sz w:val="24"/>
            <w:szCs w:val="24"/>
          </w:rPr>
          <m:t>μ</m:t>
        </m:r>
      </m:oMath>
      <w:r w:rsidR="008025AE">
        <w:rPr>
          <w:rFonts w:ascii="Times New Roman" w:hAnsi="Times New Roman" w:cs="Times New Roman"/>
          <w:sz w:val="24"/>
          <w:szCs w:val="24"/>
        </w:rPr>
        <w:t xml:space="preserve"> and </w:t>
      </w:r>
      <m:oMath>
        <w:commentRangeStart w:id="57"/>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D47A95" w:rsidRPr="00364F22">
        <w:rPr>
          <w:rFonts w:ascii="Times New Roman" w:hAnsi="Times New Roman" w:cs="Times New Roman"/>
          <w:sz w:val="24"/>
          <w:szCs w:val="24"/>
        </w:rPr>
        <w:t xml:space="preserve"> </w:t>
      </w:r>
      <w:commentRangeEnd w:id="57"/>
      <w:r w:rsidR="008025AE">
        <w:rPr>
          <w:rStyle w:val="CommentReference"/>
        </w:rPr>
        <w:commentReference w:id="57"/>
      </w:r>
      <w:r w:rsidR="00D47A95" w:rsidRPr="00364F22">
        <w:rPr>
          <w:rFonts w:ascii="Times New Roman" w:hAnsi="Times New Roman" w:cs="Times New Roman"/>
          <w:sz w:val="24"/>
          <w:szCs w:val="24"/>
        </w:rPr>
        <w:t xml:space="preserve">were themselves linked to </w:t>
      </w:r>
      <w:r w:rsidR="008025AE">
        <w:rPr>
          <w:rFonts w:ascii="Times New Roman" w:hAnsi="Times New Roman" w:cs="Times New Roman"/>
          <w:sz w:val="24"/>
          <w:szCs w:val="24"/>
        </w:rPr>
        <w:t xml:space="preserve">mismatches in </w:t>
      </w:r>
      <w:r w:rsidR="00D47A95" w:rsidRPr="00364F22">
        <w:rPr>
          <w:rFonts w:ascii="Times New Roman" w:hAnsi="Times New Roman" w:cs="Times New Roman"/>
          <w:sz w:val="24"/>
          <w:szCs w:val="24"/>
        </w:rPr>
        <w:t>physiological traits.</w:t>
      </w:r>
      <w:r w:rsidR="00E513D5" w:rsidRPr="00364F22">
        <w:rPr>
          <w:rFonts w:ascii="Times New Roman" w:hAnsi="Times New Roman" w:cs="Times New Roman"/>
          <w:sz w:val="24"/>
          <w:szCs w:val="24"/>
        </w:rPr>
        <w:t xml:space="preserve"> </w:t>
      </w:r>
      <w:commentRangeEnd w:id="56"/>
      <w:r w:rsidR="001B5F4F">
        <w:rPr>
          <w:rStyle w:val="CommentReference"/>
        </w:rPr>
        <w:commentReference w:id="56"/>
      </w:r>
      <w:r w:rsidR="00D45AF1" w:rsidRPr="00364F22">
        <w:rPr>
          <w:rFonts w:ascii="Times New Roman" w:hAnsi="Times New Roman" w:cs="Times New Roman"/>
          <w:sz w:val="24"/>
          <w:szCs w:val="24"/>
        </w:rPr>
        <w:t>Therefore</w:t>
      </w:r>
      <w:r w:rsidR="00D45AF1">
        <w:rPr>
          <w:rFonts w:ascii="Times New Roman" w:hAnsi="Times New Roman" w:cs="Times New Roman"/>
          <w:sz w:val="24"/>
          <w:szCs w:val="24"/>
        </w:rPr>
        <w:t xml:space="preserve"> having a better understanding on the thermal-dependency of species nutrient physiology </w:t>
      </w:r>
      <w:r w:rsidR="001D587C">
        <w:rPr>
          <w:rFonts w:ascii="Times New Roman" w:hAnsi="Times New Roman" w:cs="Times New Roman"/>
          <w:sz w:val="24"/>
          <w:szCs w:val="24"/>
        </w:rPr>
        <w:t xml:space="preserve">is </w:t>
      </w:r>
      <w:r w:rsidR="00D45AF1">
        <w:rPr>
          <w:rFonts w:ascii="Times New Roman" w:hAnsi="Times New Roman" w:cs="Times New Roman"/>
          <w:sz w:val="24"/>
          <w:szCs w:val="24"/>
        </w:rPr>
        <w:t xml:space="preserve">an important step if we are to understand how species competition </w:t>
      </w:r>
      <w:r w:rsidR="00BA6089">
        <w:rPr>
          <w:rFonts w:ascii="Times New Roman" w:hAnsi="Times New Roman" w:cs="Times New Roman"/>
          <w:sz w:val="24"/>
          <w:szCs w:val="24"/>
        </w:rPr>
        <w:t xml:space="preserve">and community functioning </w:t>
      </w:r>
      <w:r w:rsidR="00D45AF1">
        <w:rPr>
          <w:rFonts w:ascii="Times New Roman" w:hAnsi="Times New Roman" w:cs="Times New Roman"/>
          <w:sz w:val="24"/>
          <w:szCs w:val="24"/>
        </w:rPr>
        <w:t>can be affected by climate change</w:t>
      </w:r>
      <w:r w:rsidR="00BA6089">
        <w:rPr>
          <w:rFonts w:ascii="Times New Roman" w:hAnsi="Times New Roman" w:cs="Times New Roman"/>
          <w:sz w:val="24"/>
          <w:szCs w:val="24"/>
        </w:rPr>
        <w:t xml:space="preserve"> </w:t>
      </w:r>
      <w:r w:rsidR="00D33637">
        <w:rPr>
          <w:rFonts w:ascii="Times New Roman" w:hAnsi="Times New Roman" w:cs="Times New Roman"/>
          <w:sz w:val="24"/>
          <w:szCs w:val="24"/>
        </w:rPr>
        <w:fldChar w:fldCharType="begin"/>
      </w:r>
      <w:r w:rsidR="00BA6089">
        <w:rPr>
          <w:rFonts w:ascii="Times New Roman" w:hAnsi="Times New Roman" w:cs="Times New Roman"/>
          <w:sz w:val="24"/>
          <w:szCs w:val="24"/>
        </w:rPr>
        <w:instrText xml:space="preserve"> ADDIN ZOTERO_ITEM CSL_CITATION {"citationID":"yDXZlo37","properties":{"formattedCitation":"{\\rtf (Litchman &amp; Klausmeier 2008; Litchman {\\i{}et al.} 2010)}","plainCitation":"(Litchman &amp; Klausmeier 2008; Litchman et al. 2010)"},"citationItems":[{"id":9114,"uris":["http://zotero.org/users/718951/items/WQ85229V"],"uri":["http://zotero.org/users/718951/items/WQ85229V"],"itemData":{"id":9114,"type":"article-journal","title":"Trait-Based Community Ecology of Phytoplankton","container-title":"Annual Review of Ecology, Evolution, and Systematics","page":"615-639","volume":"39","issue":"1","source":"CrossRef","DOI":"10.1146/annurev.ecolsys.39.110707.173549","ISSN":"1543-592X, 1545-2069","language":"en","author":[{"family":"Litchman","given":"Elena"},{"family":"Klausmeier","given":"Christopher A."}],"issued":{"date-parts":[["2008",12]]}}},{"id":9091,"uris":["http://zotero.org/users/718951/items/ZMD35R3H"],"uri":["http://zotero.org/users/718951/items/ZMD35R3H"],"itemData":{"id":9091,"type":"article-journal","title":"Linking traits to species diversity and community structure in phytoplankton","container-title":"Hydrobiologia","page":"15-28","volume":"653","issue":"1","source":"link.springer.com","abstract":"In addition to answering Hutchinson’s question “Why are there so many species?”, we need to understand why certain species are found only under certain environmental conditions and not others. Trait-based approaches are being increasingly used in ecology to do just that: explain and predict species distributions along environmental gradients. These approaches can be successful in understanding the diversity and community structure of phytoplankton. Among major traits shaping phytoplankton distributions are resource utilization traits, morphological traits (with size being probably the most influential), grazer resistance traits, and temperature responses. We review these trait-based approaches and give examples of how trait data can explain species distributions in both freshwater and marine systems. We also outline new directions in trait-based approaches applied to phytoplankton such as looking simultaneously at trait and phylogenetic structure of phytoplankton communities and using adaptive dynamics models to predict trait evolution.","DOI":"10.1007/s10750-010-0341-5","ISSN":"0018-8158, 1573-5117","journalAbbreviation":"Hydrobiologia","language":"en","author":[{"family":"Litchman","given":"Elena"},{"family":"Pinto","given":"Paula de Tezanos"},{"family":"Klausmeier","given":"Christopher A."},{"family":"Thomas","given":"Mridul K."},{"family":"Yoshiyama","given":"Kohei"}],"issued":{"date-parts":[["2010",10,1]]}}}],"schema":"https://github.com/citation-style-language/schema/raw/master/csl-citation.json"}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(Litchman &amp; Klausmeier 2008; Litchman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2010)</w:t>
      </w:r>
      <w:r w:rsidR="00D33637">
        <w:rPr>
          <w:rFonts w:ascii="Times New Roman" w:hAnsi="Times New Roman" w:cs="Times New Roman"/>
          <w:sz w:val="24"/>
          <w:szCs w:val="24"/>
        </w:rPr>
        <w:fldChar w:fldCharType="end"/>
      </w:r>
      <w:r w:rsidR="00D45AF1">
        <w:rPr>
          <w:rFonts w:ascii="Times New Roman" w:hAnsi="Times New Roman" w:cs="Times New Roman"/>
          <w:sz w:val="24"/>
          <w:szCs w:val="24"/>
        </w:rPr>
        <w:t>.</w:t>
      </w:r>
      <w:r w:rsidR="00D47A95">
        <w:rPr>
          <w:rFonts w:ascii="Times New Roman" w:hAnsi="Times New Roman" w:cs="Times New Roman"/>
          <w:sz w:val="24"/>
          <w:szCs w:val="24"/>
        </w:rPr>
        <w:t xml:space="preserve"> </w:t>
      </w:r>
      <w:r w:rsidR="0018670C">
        <w:rPr>
          <w:rFonts w:ascii="Times New Roman" w:hAnsi="Times New Roman" w:cs="Times New Roman"/>
          <w:sz w:val="24"/>
          <w:szCs w:val="24"/>
        </w:rPr>
        <w:t xml:space="preserve">The results of our study contrast with some earlier studies, as </w:t>
      </w:r>
      <w:r w:rsidR="00D33637">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{"citationID":"jdpsbs97r","properties":{"formattedCitation":"(Park 1954)","plainCitation":"(Park 1954)"},"citationItems":[{"id":7094,"uris":["http://zotero.org/users/718951/items/RTN52994"],"uri":["http://zotero.org/users/718951/items/RTN52994"],"itemData":{"id":7094,"type":"article-journal","title":"Experimental Studies of Interspecies Competition II. Temperature, Humidity, and Competition in Two Species of Tribolium","container-title":"Physiological Zoology","page":"177-238","volume":"27","issue":"3","source":"JSTOR","ISSN":"0031-935X","journalAbbreviation":"Physiological Zoology","author":[{"family":"Park","given":"Thomas"}],"issued":{"date-parts":[["1954"]]}}}],"schema":"https://github.com/citation-style-language/schema/raw/master/csl-citation.json"}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rPr>
        <w:t>(Park 1954)</w:t>
      </w:r>
      <w:r w:rsidR="00D33637">
        <w:rPr>
          <w:rFonts w:ascii="Times New Roman" w:hAnsi="Times New Roman" w:cs="Times New Roman"/>
          <w:sz w:val="24"/>
          <w:szCs w:val="24"/>
        </w:rPr>
        <w:fldChar w:fldCharType="end"/>
      </w:r>
      <w:r w:rsidR="0018670C">
        <w:rPr>
          <w:rFonts w:ascii="Times New Roman" w:hAnsi="Times New Roman" w:cs="Times New Roman"/>
          <w:sz w:val="24"/>
          <w:szCs w:val="24"/>
        </w:rPr>
        <w:t xml:space="preserve"> found that higher growth rate of a competitor at higher temperature did not lead to a switch in competitive dominance in </w:t>
      </w:r>
      <w:proofErr w:type="spellStart"/>
      <w:r w:rsidR="0018670C" w:rsidRPr="0018670C">
        <w:rPr>
          <w:rFonts w:ascii="Times New Roman" w:hAnsi="Times New Roman" w:cs="Times New Roman"/>
          <w:i/>
          <w:sz w:val="24"/>
          <w:szCs w:val="24"/>
        </w:rPr>
        <w:t>Tribolium</w:t>
      </w:r>
      <w:proofErr w:type="spellEnd"/>
      <w:r w:rsidR="0018670C">
        <w:rPr>
          <w:rFonts w:ascii="Times New Roman" w:hAnsi="Times New Roman" w:cs="Times New Roman"/>
          <w:sz w:val="24"/>
          <w:szCs w:val="24"/>
        </w:rPr>
        <w:t xml:space="preserve"> species.</w:t>
      </w:r>
    </w:p>
    <w:p w:rsidR="006238B0" w:rsidRDefault="0049431C" w:rsidP="003B4E1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More generally, our findings stress the importance of considering how species traits will plastically change with temperature to better understand biotic interactions in a context of </w:t>
      </w:r>
      <w:r>
        <w:rPr>
          <w:rFonts w:ascii="Times New Roman" w:hAnsi="Times New Roman" w:cs="Times New Roman"/>
          <w:sz w:val="24"/>
          <w:szCs w:val="24"/>
        </w:rPr>
        <w:lastRenderedPageBreak/>
        <w:t>global climate change.</w:t>
      </w:r>
      <w:r w:rsidR="00FB5A58">
        <w:rPr>
          <w:rFonts w:ascii="Times New Roman" w:hAnsi="Times New Roman" w:cs="Times New Roman"/>
          <w:sz w:val="24"/>
          <w:szCs w:val="24"/>
        </w:rPr>
        <w:t xml:space="preserve"> Studying consequences of climate change in terms of mismatches between physiological traits should be a useful approach in understanding how species interactions will be modified by warming climates </w:t>
      </w:r>
      <w:r w:rsidR="00D33637">
        <w:rPr>
          <w:rFonts w:ascii="Times New Roman" w:hAnsi="Times New Roman" w:cs="Times New Roman"/>
          <w:sz w:val="24"/>
          <w:szCs w:val="24"/>
        </w:rPr>
        <w:fldChar w:fldCharType="begin"/>
      </w:r>
      <w:r w:rsidR="00FB5A58">
        <w:rPr>
          <w:rFonts w:ascii="Times New Roman" w:hAnsi="Times New Roman" w:cs="Times New Roman"/>
          <w:sz w:val="24"/>
          <w:szCs w:val="24"/>
        </w:rPr>
        <w:instrText xml:space="preserve"> ADDIN ZOTERO_ITEM CSL_CITATION {"citationID":"bgu298u8i","properties":{"formattedCitation":"{\\rtf (Dell {\\i{}et al.} 2014)}","plainCitation":"(Dell et al. 2014)"},"citationItems":[{"id":3731,"uris":["http://zotero.org/users/718951/items/ZP84AN75"],"uri":["http://zotero.org/users/718951/items/ZP84AN75"],"itemData":{"id":3731,"type":"article-journal","title":"Temperature dependence of trophic interactions are driven by asymmetry of species responses and foraging strategy","container-title":"The Journal of Animal Ecology","page":"70-84","volume":"83","issue":"1","source":"NCBI PubMed","abstract":"Environmental temperature has systematic effects on rates of species interactions, primarily through its influence on organismal physiology. We present a mechanistic model for the thermal response of consumer-resource interactions. We focus on how temperature affects species interactions via key traits - body velocity, detection distance, search rate and handling time - that underlie per capita consumption rate. The model is general because it applies to all foraging strategies: active-capture (both consumer and resource body velocity are important), sit-and-wait (resource velocity dominates) and grazing (consumer velocity dominates). The model predicts that temperature influences consumer-resource interactions primarily through its effects on body velocity (either of the consumer, resource or both), which determines how often consumers and resources encounter each other, and that asymmetries in the thermal responses of interacting species can introduce qualitative, not just quantitative, changes in consumer-resource dynamics. We illustrate this by showing how asymmetries in thermal responses determine equilibrium population densities in interacting consumer-resource pairs. We test for the existence of asymmetries in consumer-resource thermal responses by analysing an extensive database on thermal response curves of ecological traits for 309 species spanning 15 orders of magnitude in body size from terrestrial, marine and freshwater habitats. We find that asymmetries in consumer-resource thermal responses are likely to be a common occurrence. Overall, our study reveals the importance of asymmetric thermal responses in consumer-resource dynamics. In particular, we identify three general types of asymmetries: (i) different levels of performance of the response, (ii) different rates of response (e.g. activation energies) and (iii) different peak or optimal temperatures. Such asymmetries should occur more frequently as the climate changes and species' geographical distributions and phenologies are altered, such that previously noninteracting species come into contact. 6. By using characteristics of trophic interactions that are often well known, such as body size, foraging strategy, thermy and environmental temperature, our framework should allow more accurate predictions about the thermal dependence of consumer-resource interactions. Ultimately, integration of our theory into models of food web and ecosystem dynamics should be useful in understanding how natural systems will respond to current and future temperature change.","DOI":"10.1111/1365-2656.12081","ISSN":"1365-2656","note":"00023 PMID: 23692182","journalAbbreviation":"J Anim Ecol","language":"eng","author":[{"family":"Dell","given":"Anthony I."},{"family":"Pawar","given":"Samraat"},{"family":"Savage","given":"Van M."}],"issued":{"date-parts":[["2014",1]]}}}],"schema":"https://github.com/citation-style-language/schema/raw/master/csl-citation.json"}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(Dell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2014)</w:t>
      </w:r>
      <w:r w:rsidR="00D33637">
        <w:rPr>
          <w:rFonts w:ascii="Times New Roman" w:hAnsi="Times New Roman" w:cs="Times New Roman"/>
          <w:sz w:val="24"/>
          <w:szCs w:val="24"/>
        </w:rPr>
        <w:fldChar w:fldCharType="end"/>
      </w:r>
      <w:r w:rsidR="00FB5A58">
        <w:rPr>
          <w:rFonts w:ascii="Times New Roman" w:hAnsi="Times New Roman" w:cs="Times New Roman"/>
          <w:sz w:val="24"/>
          <w:szCs w:val="24"/>
        </w:rPr>
        <w:t xml:space="preserve">. Further, because global changes are unlikely to act only through temperature changes but should involve rapid modifications of both nutrient and thermal conditions </w:t>
      </w:r>
      <w:r w:rsidR="00D33637">
        <w:rPr>
          <w:rFonts w:ascii="Times New Roman" w:hAnsi="Times New Roman" w:cs="Times New Roman"/>
          <w:sz w:val="24"/>
          <w:szCs w:val="24"/>
        </w:rPr>
        <w:fldChar w:fldCharType="begin"/>
      </w:r>
      <w:r w:rsidR="00FB5A58">
        <w:rPr>
          <w:rFonts w:ascii="Times New Roman" w:hAnsi="Times New Roman" w:cs="Times New Roman"/>
          <w:sz w:val="24"/>
          <w:szCs w:val="24"/>
        </w:rPr>
        <w:instrText xml:space="preserve"> ADDIN ZOTERO_ITEM CSL_CITATION {"citationID":"hZgg1UoT","properties":{"formattedCitation":"{\\rtf (Behrenfeld {\\i{}et al.} 2006; Ye {\\i{}et al.} 2011; IPCC 2013)}","plainCitation":"(Behrenfeld et al. 2006; Ye et al. 2011; IPCC 2013)"},"citationItems":[{"id":8087,"uris":["http://zotero.org/users/718951/items/2UB4Z3AW"],"uri":["http://zotero.org/users/718951/items/2UB4Z3AW"],"itemData":{"id":8087,"type":"article-journal","title":"Climate-driven trends in contemporary ocean productivity","container-title":"Nature","page":"752-755","volume":"444","issue":"7120","source":"www.nature.com","abstract":"Contributing roughly half of the biosphere's net primary production (NPP), photosynthesis by oceanic phytoplankton is a vital link in the cycling of carbon between living and inorganic stocks. Each day, more than a hundred million tons of carbon in the form of CO2 are fixed into organic material by these ubiquitous, microscopic plants of the upper ocean, and each day a similar amount of organic carbon is transferred into marine ecosystems by sinking and grazing. The distribution of phytoplankton biomass and NPP is defined by the availability of light and nutrients (nitrogen, phosphate, iron). These growth-limiting factors are in turn regulated by physical processes of ocean circulation, mixed-layer dynamics, upwelling, atmospheric dust deposition, and the solar cycle. Satellite measurements of ocean colour provide a means of quantifying ocean productivity on a global scale and linking its variability to environmental factors. Here we describe global ocean NPP changes detected from space over the past decade. The period is dominated by an initial increase in NPP of 1,930 teragrams of carbon a year (Tg C yr-1), followed by a prolonged decrease averaging 190 Tg C yr-1. These trends are driven by changes occurring in the expansive stratified low-latitude oceans and are tightly coupled to coincident climate variability. This link between the physical environment and ocean biology functions through changes in upper-ocean temperature and stratification, which influence the availability of nutrients for phytoplankton growth. The observed reductions in ocean productivity during the recent post-1999 warming period provide insight on how future climate change can alter marine food webs.","DOI":"10.1038/nature05317","ISSN":"0028-0836","journalAbbreviation":"Nature","language":"en","author":[{"family":"Behrenfeld","given":"Michael J."},{"family":"O’Malley","given":"Robert T."},{"family":"Siegel","given":"David A."},{"family":"McClain","given":"Charles R."},{"family":"Sarmiento","given":"Jorge L."},{"family":"Feldman","given":"Gene C."},{"family":"Milligan","given":"Allen J."},{"family":"Falkowski","given":"Paul G."},{"family":"Letelier","given":"Ricardo M."},{"family":"Boss","given":"Emmanuel S."}],"issued":{"date-parts":[["2006",12,7]]}}},{"id":8157,"uris":["http://zotero.org/users/718951/items/W7VUDUI3"],"uri":["http://zotero.org/users/718951/items/W7VUDUI3"],"itemData":{"id":8157,"type":"article-journal","title":"Long-term joint effect of nutrients and temperature increase on algal growth in Lake Taihu, China","container-title":"Journal of Environmental Sciences","page":"222-227","volume":"23","issue":"2","source":"ScienceDirect","abstract":"To study how global warming and eutrophication affect water ecosystems, a multiplicative growth Monod model, modified by incorporating the Arrhenius equation, was applied to Lake Taihu to quantitatively study the relationships between algal biomass and both nutrients and temperature using long-term data. To qualitatively assess which factor was a limitation of the improved model, temperature variables were calculated using annual mean air temperature (AT), water temperature (WT), and their average temperature (ST), while substrate variables were calculated using annual mean total nitrogen (TN), total phosphorus (TP), and their weighted aggregate (R), respectively. The nine fitted curves showed that TN and AT were two important factors influencing algal growth; AT limited growth as algal photosynthesis is mainly carried out near the water surface; N leakage of phytoplankton and internal phosphorus load from sediment explains why TN was the best predictor of peak biomass using the Monod model. The fitted results suggest that annual mean algal biomass increased by 0.145 times when annual mean AT increased by 1.0°C. Results also showed that the more eutrophic the lake, the greater the effect AT had on algal growth. Subsequently, the long-term joint effect of annual temperature increase and eutrophication to water ecosystems can be quantitatively assessed and predicted.","DOI":"10.1016/S1001-0742(10)60396-8","ISSN":"1001-0742","journalAbbreviation":"Journal of Environmental Sciences","author":[{"family":"Ye","given":"Chun"},{"family":"Shen","given":"Zhemin"},{"family":"Zhang","given":"Tao"},{"family":"Fan","given":"Maohong"},{"family":"Lei","given":"Yangming"},{"family":"Zhang","given":"Jianda"}],"issued":{"date-parts":[["2011",2,1]]}}},{"id":2873,"uris":["http://zotero.org/users/718951/items/5QB54BVT"],"uri":["http://zotero.org/users/718951/items/5QB54BVT"],"itemData":{"id":2873,"type":"book","title":"Climate change 2013: the physical science basis : Working Group I contribution to the fifth assessment report of the Intergovernmental Panel on Climate Change","publisher":"Cambridge University Press","publisher-place":"Cambridge, United Kingdom and New York, NY, USA","number-of-pages":"1535","source":"Open WorldCat","event-place":"Cambridge, United Kingdom and New York, NY, USA","ISBN":"978-1-107-66182-0","note":"00099","shortTitle":"Climate change 2013","language":"English","editor":[{"family":"Stocker","given":"Thomas F."},{"family":"Qin","given":"Dahe"},{"family":"Plattner","given":"Gian-Kasper"},{"family":"Tignor","given":"Melinda M. B."},{"family":"Allen","given":"Simon K."},{"family":"Boschung","given":"Judith"},{"family":"Nauels","given":"Alexander"},{"family":"Xia","given":"Yu"},{"family":"Bex","given":"Vincent"},{"family":"Midgley","given":"Pauline M."}],"author":[{"family":"IPCC","given":""}],"issued":{"date-parts":[["2013"]]}}}],"schema":"https://github.com/citation-style-language/schema/raw/master/csl-citation.json"} </w:instrText>
      </w:r>
      <w:r w:rsidR="00D33637">
        <w:rPr>
          <w:rFonts w:ascii="Times New Roman" w:hAnsi="Times New Roman" w:cs="Times New Roman"/>
          <w:sz w:val="24"/>
          <w:szCs w:val="24"/>
        </w:rPr>
        <w:fldChar w:fldCharType="separate"/>
      </w:r>
      <w:r w:rsidR="002A0AA5" w:rsidRPr="002A0AA5">
        <w:rPr>
          <w:rFonts w:ascii="Times New Roman" w:hAnsi="Times New Roman" w:cs="Times New Roman"/>
          <w:sz w:val="24"/>
          <w:szCs w:val="24"/>
        </w:rPr>
        <w:t xml:space="preserve">(Behrenfeld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2006; Ye </w:t>
      </w:r>
      <w:r w:rsidR="002A0AA5" w:rsidRPr="002A0AA5">
        <w:rPr>
          <w:rFonts w:ascii="Times New Roman" w:hAnsi="Times New Roman" w:cs="Times New Roman"/>
          <w:i/>
          <w:iCs/>
          <w:sz w:val="24"/>
          <w:szCs w:val="24"/>
        </w:rPr>
        <w:t>et al.</w:t>
      </w:r>
      <w:r w:rsidR="002A0AA5" w:rsidRPr="002A0AA5">
        <w:rPr>
          <w:rFonts w:ascii="Times New Roman" w:hAnsi="Times New Roman" w:cs="Times New Roman"/>
          <w:sz w:val="24"/>
          <w:szCs w:val="24"/>
        </w:rPr>
        <w:t xml:space="preserve"> 2011; IPCC 2013)</w:t>
      </w:r>
      <w:r w:rsidR="00D33637">
        <w:rPr>
          <w:rFonts w:ascii="Times New Roman" w:hAnsi="Times New Roman" w:cs="Times New Roman"/>
          <w:sz w:val="24"/>
          <w:szCs w:val="24"/>
        </w:rPr>
        <w:fldChar w:fldCharType="end"/>
      </w:r>
      <w:r w:rsidR="00FB5A58">
        <w:rPr>
          <w:rFonts w:ascii="Times New Roman" w:hAnsi="Times New Roman" w:cs="Times New Roman"/>
          <w:sz w:val="24"/>
          <w:szCs w:val="24"/>
        </w:rPr>
        <w:t xml:space="preserve">, it is crucial to better understand how the combination of multiple stressors should affect species and community responses to global changes. </w:t>
      </w:r>
      <w:r>
        <w:rPr>
          <w:rFonts w:ascii="Times New Roman" w:hAnsi="Times New Roman" w:cs="Times New Roman"/>
          <w:sz w:val="24"/>
          <w:szCs w:val="24"/>
        </w:rPr>
        <w:t xml:space="preserve">We highlight the </w:t>
      </w:r>
      <w:r w:rsidR="00A41B10">
        <w:rPr>
          <w:rFonts w:ascii="Times New Roman" w:hAnsi="Times New Roman" w:cs="Times New Roman"/>
          <w:sz w:val="24"/>
          <w:szCs w:val="24"/>
        </w:rPr>
        <w:t>interest</w:t>
      </w:r>
      <w:r>
        <w:rPr>
          <w:rFonts w:ascii="Times New Roman" w:hAnsi="Times New Roman" w:cs="Times New Roman"/>
          <w:sz w:val="24"/>
          <w:szCs w:val="24"/>
        </w:rPr>
        <w:t xml:space="preserve"> of considering a spectrum of different ecological contexts</w:t>
      </w:r>
      <w:r w:rsidR="00A41B10">
        <w:rPr>
          <w:rFonts w:ascii="Times New Roman" w:hAnsi="Times New Roman" w:cs="Times New Roman"/>
          <w:sz w:val="24"/>
          <w:szCs w:val="24"/>
        </w:rPr>
        <w:t xml:space="preserve"> to predict successful</w:t>
      </w:r>
      <w:r w:rsidR="004A04BF">
        <w:rPr>
          <w:rFonts w:ascii="Times New Roman" w:hAnsi="Times New Roman" w:cs="Times New Roman"/>
          <w:sz w:val="24"/>
          <w:szCs w:val="24"/>
        </w:rPr>
        <w:t xml:space="preserve"> competitors and</w:t>
      </w:r>
      <w:r w:rsidR="00A41B10">
        <w:rPr>
          <w:rFonts w:ascii="Times New Roman" w:hAnsi="Times New Roman" w:cs="Times New Roman"/>
          <w:sz w:val="24"/>
          <w:szCs w:val="24"/>
        </w:rPr>
        <w:t xml:space="preserve"> invaders</w:t>
      </w:r>
      <w:r>
        <w:rPr>
          <w:rFonts w:ascii="Times New Roman" w:hAnsi="Times New Roman" w:cs="Times New Roman"/>
          <w:sz w:val="24"/>
          <w:szCs w:val="24"/>
        </w:rPr>
        <w:t>, and to pinpoint which</w:t>
      </w:r>
      <w:r w:rsidR="001C2DE7">
        <w:rPr>
          <w:rFonts w:ascii="Times New Roman" w:hAnsi="Times New Roman" w:cs="Times New Roman"/>
          <w:sz w:val="24"/>
          <w:szCs w:val="24"/>
        </w:rPr>
        <w:t xml:space="preserve"> mismatch in</w:t>
      </w:r>
      <w:r>
        <w:rPr>
          <w:rFonts w:ascii="Times New Roman" w:hAnsi="Times New Roman" w:cs="Times New Roman"/>
          <w:sz w:val="24"/>
          <w:szCs w:val="24"/>
        </w:rPr>
        <w:t xml:space="preserve"> species traits is </w:t>
      </w:r>
      <w:r w:rsidR="001C2DE7">
        <w:rPr>
          <w:rFonts w:ascii="Times New Roman" w:hAnsi="Times New Roman" w:cs="Times New Roman"/>
          <w:sz w:val="24"/>
          <w:szCs w:val="24"/>
        </w:rPr>
        <w:t>more important in which ecological</w:t>
      </w:r>
      <w:r w:rsidR="003B4E1B">
        <w:rPr>
          <w:rFonts w:ascii="Times New Roman" w:hAnsi="Times New Roman" w:cs="Times New Roman"/>
          <w:sz w:val="24"/>
          <w:szCs w:val="24"/>
        </w:rPr>
        <w:t xml:space="preserve"> context</w:t>
      </w:r>
      <w:r w:rsidR="001C2DE7">
        <w:rPr>
          <w:rFonts w:ascii="Times New Roman" w:hAnsi="Times New Roman" w:cs="Times New Roman"/>
          <w:sz w:val="24"/>
          <w:szCs w:val="24"/>
        </w:rPr>
        <w:t>.</w:t>
      </w:r>
    </w:p>
    <w:p w:rsidR="00BD101A" w:rsidRDefault="00BD101A" w:rsidP="003B4E1B">
      <w:pPr>
        <w:spacing w:line="240" w:lineRule="auto"/>
        <w:jc w:val="both"/>
        <w:rPr>
          <w:rFonts w:ascii="Times New Roman" w:hAnsi="Times New Roman" w:cs="Times New Roman"/>
          <w:sz w:val="24"/>
          <w:szCs w:val="24"/>
        </w:rPr>
      </w:pPr>
    </w:p>
    <w:p w:rsidR="00BD101A" w:rsidRPr="003B4E1B" w:rsidRDefault="00BD101A" w:rsidP="003B4E1B">
      <w:pPr>
        <w:spacing w:line="240" w:lineRule="auto"/>
        <w:jc w:val="both"/>
        <w:rPr>
          <w:rFonts w:ascii="Times New Roman" w:hAnsi="Times New Roman" w:cs="Times New Roman"/>
          <w:sz w:val="24"/>
          <w:szCs w:val="24"/>
        </w:rPr>
      </w:pPr>
      <w:r>
        <w:rPr>
          <w:rFonts w:cs="Times New Roman"/>
          <w:b/>
          <w:szCs w:val="24"/>
        </w:rPr>
        <w:t xml:space="preserve">Acknowledgements: </w:t>
      </w:r>
      <w:r w:rsidRPr="0096062C">
        <w:rPr>
          <w:rFonts w:cs="Times New Roman"/>
          <w:szCs w:val="24"/>
        </w:rPr>
        <w:t>We thank Saskia Johnson and Emily Budd for their help in the experiment</w:t>
      </w:r>
      <w:r w:rsidR="006F1D67">
        <w:rPr>
          <w:rFonts w:cs="Times New Roman"/>
          <w:szCs w:val="24"/>
        </w:rPr>
        <w:t>s</w:t>
      </w:r>
      <w:r w:rsidRPr="0096062C">
        <w:rPr>
          <w:rFonts w:cs="Times New Roman"/>
          <w:szCs w:val="24"/>
        </w:rPr>
        <w:t>.</w:t>
      </w:r>
      <w:r w:rsidR="00896C60">
        <w:rPr>
          <w:rFonts w:cs="Times New Roman"/>
          <w:szCs w:val="24"/>
        </w:rPr>
        <w:t xml:space="preserve"> This work was supported by a NERC grant number </w:t>
      </w:r>
      <w:r w:rsidR="00896C60" w:rsidRPr="00896C60">
        <w:rPr>
          <w:rFonts w:cs="Times New Roman"/>
          <w:szCs w:val="24"/>
          <w:highlight w:val="yellow"/>
        </w:rPr>
        <w:t>XXXXXX</w:t>
      </w:r>
      <w:r w:rsidR="00896C60">
        <w:rPr>
          <w:rFonts w:cs="Times New Roman"/>
          <w:szCs w:val="24"/>
        </w:rPr>
        <w:t xml:space="preserve"> to GYD and SP.</w:t>
      </w:r>
    </w:p>
    <w:p w:rsidR="00756992" w:rsidRDefault="00A25E17">
      <w:pPr>
        <w:pStyle w:val="Heading1"/>
        <w:spacing w:line="240" w:lineRule="auto"/>
      </w:pPr>
      <w:r>
        <w:t>References</w:t>
      </w:r>
    </w:p>
    <w:p w:rsidR="00756992" w:rsidRDefault="00756992">
      <w:pPr>
        <w:spacing w:line="240" w:lineRule="auto"/>
      </w:pPr>
    </w:p>
    <w:p w:rsidR="0021509F" w:rsidRPr="0021509F" w:rsidRDefault="00D33637" w:rsidP="0021509F">
      <w:pPr>
        <w:pStyle w:val="Bibliography"/>
        <w:rPr>
          <w:rFonts w:ascii="Calibri" w:hAnsi="Calibri"/>
        </w:rPr>
      </w:pPr>
      <w:r w:rsidRPr="00D33637">
        <w:rPr>
          <w:b/>
        </w:rPr>
        <w:fldChar w:fldCharType="begin"/>
      </w:r>
      <w:r w:rsidR="0021509F">
        <w:rPr>
          <w:b/>
        </w:rPr>
        <w:instrText xml:space="preserve"> ADDIN ZOTERO_BIBL {"custom":[]} CSL_BIBLIOGRAPHY </w:instrText>
      </w:r>
      <w:r w:rsidRPr="00D33637">
        <w:rPr>
          <w:b/>
        </w:rPr>
        <w:fldChar w:fldCharType="separate"/>
      </w:r>
      <w:r w:rsidR="0021509F" w:rsidRPr="0021509F">
        <w:rPr>
          <w:rFonts w:ascii="Calibri" w:hAnsi="Calibri"/>
        </w:rPr>
        <w:br/>
        <w:t>1.</w:t>
      </w:r>
      <w:r w:rsidR="0021509F" w:rsidRPr="0021509F">
        <w:rPr>
          <w:rFonts w:ascii="Calibri" w:hAnsi="Calibri"/>
        </w:rPr>
        <w:br/>
        <w:t xml:space="preserve">Aksnes, D.L. &amp; Egge, J.K. (1991). A theoretical model for nutrient uptake in phytoplankton. </w:t>
      </w:r>
      <w:r w:rsidR="0021509F" w:rsidRPr="0021509F">
        <w:rPr>
          <w:rFonts w:ascii="Calibri" w:hAnsi="Calibri"/>
          <w:i/>
          <w:iCs/>
        </w:rPr>
        <w:t>Marine Ecology Progress Series</w:t>
      </w:r>
      <w:r w:rsidR="0021509F" w:rsidRPr="0021509F">
        <w:rPr>
          <w:rFonts w:ascii="Calibri" w:hAnsi="Calibri"/>
        </w:rPr>
        <w:t>, 70, 65–72</w:t>
      </w:r>
    </w:p>
    <w:p w:rsidR="0021509F" w:rsidRPr="0021509F" w:rsidRDefault="0021509F" w:rsidP="0021509F">
      <w:pPr>
        <w:pStyle w:val="Bibliography"/>
        <w:rPr>
          <w:rFonts w:ascii="Calibri" w:hAnsi="Calibri"/>
        </w:rPr>
      </w:pPr>
      <w:r w:rsidRPr="0021509F">
        <w:rPr>
          <w:rFonts w:ascii="Calibri" w:hAnsi="Calibri"/>
        </w:rPr>
        <w:br/>
        <w:t>2.</w:t>
      </w:r>
      <w:r w:rsidRPr="0021509F">
        <w:rPr>
          <w:rFonts w:ascii="Calibri" w:hAnsi="Calibri"/>
        </w:rPr>
        <w:br/>
        <w:t xml:space="preserve">Amarasekare, P. (2015). Effects of temperature on consumer–resource interactions. </w:t>
      </w:r>
      <w:r w:rsidRPr="0021509F">
        <w:rPr>
          <w:rFonts w:ascii="Calibri" w:hAnsi="Calibri"/>
          <w:i/>
          <w:iCs/>
        </w:rPr>
        <w:t>J Anim Ecol</w:t>
      </w:r>
      <w:r w:rsidRPr="0021509F">
        <w:rPr>
          <w:rFonts w:ascii="Calibri" w:hAnsi="Calibri"/>
        </w:rPr>
        <w:t>, 84, 665–679</w:t>
      </w:r>
    </w:p>
    <w:p w:rsidR="0021509F" w:rsidRPr="0021509F" w:rsidRDefault="0021509F" w:rsidP="0021509F">
      <w:pPr>
        <w:pStyle w:val="Bibliography"/>
        <w:rPr>
          <w:rFonts w:ascii="Calibri" w:hAnsi="Calibri"/>
        </w:rPr>
      </w:pPr>
      <w:r w:rsidRPr="0021509F">
        <w:rPr>
          <w:rFonts w:ascii="Calibri" w:hAnsi="Calibri"/>
        </w:rPr>
        <w:br/>
        <w:t>3.</w:t>
      </w:r>
      <w:r w:rsidRPr="0021509F">
        <w:rPr>
          <w:rFonts w:ascii="Calibri" w:hAnsi="Calibri"/>
        </w:rPr>
        <w:br/>
        <w:t xml:space="preserve">Behrenfeld, M.J., Boss, E., Siegel, D.A. &amp; Shea, D.M. (2005). Carbon-based ocean productivity and phytoplankton physiology from space. </w:t>
      </w:r>
      <w:r w:rsidRPr="0021509F">
        <w:rPr>
          <w:rFonts w:ascii="Calibri" w:hAnsi="Calibri"/>
          <w:i/>
          <w:iCs/>
        </w:rPr>
        <w:t>Global Biogeochem. Cycles</w:t>
      </w:r>
      <w:r w:rsidRPr="0021509F">
        <w:rPr>
          <w:rFonts w:ascii="Calibri" w:hAnsi="Calibri"/>
        </w:rPr>
        <w:t>, 19, GB1006</w:t>
      </w:r>
    </w:p>
    <w:p w:rsidR="0021509F" w:rsidRPr="0021509F" w:rsidRDefault="0021509F" w:rsidP="0021509F">
      <w:pPr>
        <w:pStyle w:val="Bibliography"/>
        <w:rPr>
          <w:rFonts w:ascii="Calibri" w:hAnsi="Calibri"/>
        </w:rPr>
      </w:pPr>
      <w:r w:rsidRPr="0021509F">
        <w:rPr>
          <w:rFonts w:ascii="Calibri" w:hAnsi="Calibri"/>
        </w:rPr>
        <w:br/>
        <w:t>4.</w:t>
      </w:r>
      <w:r w:rsidRPr="0021509F">
        <w:rPr>
          <w:rFonts w:ascii="Calibri" w:hAnsi="Calibri"/>
        </w:rPr>
        <w:br/>
        <w:t xml:space="preserve">Behrenfeld, M.J., O’Malley, R.T., Siegel, D.A., McClain, C.R., Sarmiento, J.L., Feldman, G.C., </w:t>
      </w:r>
      <w:r w:rsidRPr="0021509F">
        <w:rPr>
          <w:rFonts w:ascii="Calibri" w:hAnsi="Calibri"/>
          <w:i/>
          <w:iCs/>
        </w:rPr>
        <w:t>et al.</w:t>
      </w:r>
      <w:r w:rsidRPr="0021509F">
        <w:rPr>
          <w:rFonts w:ascii="Calibri" w:hAnsi="Calibri"/>
        </w:rPr>
        <w:t xml:space="preserve"> (2006). Climate-driven trends in contemporary ocean productivity. </w:t>
      </w:r>
      <w:r w:rsidRPr="0021509F">
        <w:rPr>
          <w:rFonts w:ascii="Calibri" w:hAnsi="Calibri"/>
          <w:i/>
          <w:iCs/>
        </w:rPr>
        <w:t>Nature</w:t>
      </w:r>
      <w:r w:rsidRPr="0021509F">
        <w:rPr>
          <w:rFonts w:ascii="Calibri" w:hAnsi="Calibri"/>
        </w:rPr>
        <w:t>, 444, 752–755</w:t>
      </w:r>
    </w:p>
    <w:p w:rsidR="0021509F" w:rsidRPr="0021509F" w:rsidRDefault="0021509F" w:rsidP="0021509F">
      <w:pPr>
        <w:pStyle w:val="Bibliography"/>
        <w:rPr>
          <w:rFonts w:ascii="Calibri" w:hAnsi="Calibri"/>
        </w:rPr>
      </w:pPr>
      <w:r w:rsidRPr="0021509F">
        <w:rPr>
          <w:rFonts w:ascii="Calibri" w:hAnsi="Calibri"/>
        </w:rPr>
        <w:br/>
        <w:t>5.</w:t>
      </w:r>
      <w:r w:rsidRPr="0021509F">
        <w:rPr>
          <w:rFonts w:ascii="Calibri" w:hAnsi="Calibri"/>
        </w:rPr>
        <w:br/>
        <w:t xml:space="preserve">Bellard, C., Bertelsmeier, C., Leadley, P., Thuiller, W. &amp; Courchamp, F. (2012). Impacts of climate change on the future of biodiversity. </w:t>
      </w:r>
      <w:r w:rsidRPr="0021509F">
        <w:rPr>
          <w:rFonts w:ascii="Calibri" w:hAnsi="Calibri"/>
          <w:i/>
          <w:iCs/>
        </w:rPr>
        <w:t>Ecology Letters</w:t>
      </w:r>
      <w:r w:rsidRPr="0021509F">
        <w:rPr>
          <w:rFonts w:ascii="Calibri" w:hAnsi="Calibri"/>
        </w:rPr>
        <w:t>, 15, 365–377</w:t>
      </w:r>
    </w:p>
    <w:p w:rsidR="0021509F" w:rsidRPr="0021509F" w:rsidRDefault="0021509F" w:rsidP="0021509F">
      <w:pPr>
        <w:pStyle w:val="Bibliography"/>
        <w:rPr>
          <w:rFonts w:ascii="Calibri" w:hAnsi="Calibri"/>
        </w:rPr>
      </w:pPr>
      <w:r w:rsidRPr="0021509F">
        <w:rPr>
          <w:rFonts w:ascii="Calibri" w:hAnsi="Calibri"/>
        </w:rPr>
        <w:br/>
        <w:t>6.</w:t>
      </w:r>
      <w:r w:rsidRPr="0021509F">
        <w:rPr>
          <w:rFonts w:ascii="Calibri" w:hAnsi="Calibri"/>
        </w:rPr>
        <w:br/>
        <w:t xml:space="preserve">Bestion, E. &amp; Cote, J. (2017). Species Responses to Climate Change: Integrating Individual-Based Ecology Into Community and Ecosystem Studies. In: </w:t>
      </w:r>
      <w:r w:rsidRPr="0021509F">
        <w:rPr>
          <w:rFonts w:ascii="Calibri" w:hAnsi="Calibri"/>
          <w:i/>
          <w:iCs/>
        </w:rPr>
        <w:t>Reference Module in Earth Systems and Environmental Sciences</w:t>
      </w:r>
      <w:r w:rsidRPr="0021509F">
        <w:rPr>
          <w:rFonts w:ascii="Calibri" w:hAnsi="Calibri"/>
        </w:rPr>
        <w:t>. Elsevier</w:t>
      </w:r>
    </w:p>
    <w:p w:rsidR="0021509F" w:rsidRPr="0021509F" w:rsidRDefault="0021509F" w:rsidP="0021509F">
      <w:pPr>
        <w:pStyle w:val="Bibliography"/>
        <w:rPr>
          <w:rFonts w:ascii="Calibri" w:hAnsi="Calibri"/>
        </w:rPr>
      </w:pPr>
      <w:r w:rsidRPr="0021509F">
        <w:rPr>
          <w:rFonts w:ascii="Calibri" w:hAnsi="Calibri"/>
        </w:rPr>
        <w:br/>
        <w:t>7.</w:t>
      </w:r>
      <w:r w:rsidRPr="0021509F">
        <w:rPr>
          <w:rFonts w:ascii="Calibri" w:hAnsi="Calibri"/>
        </w:rPr>
        <w:br/>
        <w:t xml:space="preserve">Brown, J.H., Gillooly, J.F., Allen, A.P., Savage, V.M. &amp; West, G.B. (2004). Toward a metabolic theory of ecology. </w:t>
      </w:r>
      <w:r w:rsidRPr="0021509F">
        <w:rPr>
          <w:rFonts w:ascii="Calibri" w:hAnsi="Calibri"/>
          <w:i/>
          <w:iCs/>
        </w:rPr>
        <w:t>Ecology</w:t>
      </w:r>
      <w:r w:rsidRPr="0021509F">
        <w:rPr>
          <w:rFonts w:ascii="Calibri" w:hAnsi="Calibri"/>
        </w:rPr>
        <w:t>, 85, 1771–1789</w:t>
      </w:r>
    </w:p>
    <w:p w:rsidR="0021509F" w:rsidRPr="0021509F" w:rsidRDefault="0021509F" w:rsidP="0021509F">
      <w:pPr>
        <w:pStyle w:val="Bibliography"/>
        <w:rPr>
          <w:rFonts w:ascii="Calibri" w:hAnsi="Calibri"/>
        </w:rPr>
      </w:pPr>
      <w:r w:rsidRPr="0021509F">
        <w:rPr>
          <w:rFonts w:ascii="Calibri" w:hAnsi="Calibri"/>
        </w:rPr>
        <w:br/>
        <w:t>8.</w:t>
      </w:r>
      <w:r w:rsidRPr="0021509F">
        <w:rPr>
          <w:rFonts w:ascii="Calibri" w:hAnsi="Calibri"/>
        </w:rPr>
        <w:br/>
        <w:t xml:space="preserve">Buchanan, R.L., Whiting, R.C. &amp; Damert, W.C. (1997). When is simple good enough: a comparison of </w:t>
      </w:r>
      <w:r w:rsidRPr="0021509F">
        <w:rPr>
          <w:rFonts w:ascii="Calibri" w:hAnsi="Calibri"/>
        </w:rPr>
        <w:lastRenderedPageBreak/>
        <w:t xml:space="preserve">the Gompertz, Baranyi, and three-phase linear models for fitting bacterial growth curves. </w:t>
      </w:r>
      <w:r w:rsidRPr="0021509F">
        <w:rPr>
          <w:rFonts w:ascii="Calibri" w:hAnsi="Calibri"/>
          <w:i/>
          <w:iCs/>
        </w:rPr>
        <w:t>Food Microbiology</w:t>
      </w:r>
      <w:r w:rsidRPr="0021509F">
        <w:rPr>
          <w:rFonts w:ascii="Calibri" w:hAnsi="Calibri"/>
        </w:rPr>
        <w:t>, 14, 313–326</w:t>
      </w:r>
    </w:p>
    <w:p w:rsidR="0021509F" w:rsidRPr="0021509F" w:rsidRDefault="0021509F" w:rsidP="0021509F">
      <w:pPr>
        <w:pStyle w:val="Bibliography"/>
        <w:rPr>
          <w:rFonts w:ascii="Calibri" w:hAnsi="Calibri"/>
        </w:rPr>
      </w:pPr>
      <w:r w:rsidRPr="0021509F">
        <w:rPr>
          <w:rFonts w:ascii="Calibri" w:hAnsi="Calibri"/>
        </w:rPr>
        <w:br/>
        <w:t>9.</w:t>
      </w:r>
      <w:r w:rsidRPr="0021509F">
        <w:rPr>
          <w:rFonts w:ascii="Calibri" w:hAnsi="Calibri"/>
        </w:rPr>
        <w:br/>
        <w:t xml:space="preserve">Bulgakov, N.G. &amp; Levich, A.P. (1999). The nitrogen : Phosphorus ratio as a factor regulating phytoplankton community structure : Nutrient ratios. </w:t>
      </w:r>
      <w:r w:rsidRPr="0021509F">
        <w:rPr>
          <w:rFonts w:ascii="Calibri" w:hAnsi="Calibri"/>
          <w:i/>
          <w:iCs/>
        </w:rPr>
        <w:t>Archiv für Hydrobiologie</w:t>
      </w:r>
      <w:r w:rsidRPr="0021509F">
        <w:rPr>
          <w:rFonts w:ascii="Calibri" w:hAnsi="Calibri"/>
        </w:rPr>
        <w:t>, 146, 3–22</w:t>
      </w:r>
    </w:p>
    <w:p w:rsidR="0021509F" w:rsidRPr="0021509F" w:rsidRDefault="0021509F" w:rsidP="0021509F">
      <w:pPr>
        <w:pStyle w:val="Bibliography"/>
        <w:rPr>
          <w:rFonts w:ascii="Calibri" w:hAnsi="Calibri"/>
        </w:rPr>
      </w:pPr>
      <w:r w:rsidRPr="0021509F">
        <w:rPr>
          <w:rFonts w:ascii="Calibri" w:hAnsi="Calibri"/>
        </w:rPr>
        <w:br/>
        <w:t>10.</w:t>
      </w:r>
      <w:r w:rsidRPr="0021509F">
        <w:rPr>
          <w:rFonts w:ascii="Calibri" w:hAnsi="Calibri"/>
        </w:rPr>
        <w:br/>
        <w:t xml:space="preserve">Cahill, A.E., Aiello-Lammens, M.E., Fisher-Reid, M.C., Hua, X., Karanewsky, C.J., Ryu, H.Y., </w:t>
      </w:r>
      <w:r w:rsidRPr="0021509F">
        <w:rPr>
          <w:rFonts w:ascii="Calibri" w:hAnsi="Calibri"/>
          <w:i/>
          <w:iCs/>
        </w:rPr>
        <w:t>et al.</w:t>
      </w:r>
      <w:r w:rsidRPr="0021509F">
        <w:rPr>
          <w:rFonts w:ascii="Calibri" w:hAnsi="Calibri"/>
        </w:rPr>
        <w:t xml:space="preserve"> (2013). How does climate change cause extinction? </w:t>
      </w:r>
      <w:r w:rsidRPr="0021509F">
        <w:rPr>
          <w:rFonts w:ascii="Calibri" w:hAnsi="Calibri"/>
          <w:i/>
          <w:iCs/>
        </w:rPr>
        <w:t>Proc. R. Soc. B</w:t>
      </w:r>
      <w:r w:rsidRPr="0021509F">
        <w:rPr>
          <w:rFonts w:ascii="Calibri" w:hAnsi="Calibri"/>
        </w:rPr>
        <w:t>, 280, 20121890</w:t>
      </w:r>
    </w:p>
    <w:p w:rsidR="0021509F" w:rsidRPr="0021509F" w:rsidRDefault="0021509F" w:rsidP="0021509F">
      <w:pPr>
        <w:pStyle w:val="Bibliography"/>
        <w:rPr>
          <w:rFonts w:ascii="Calibri" w:hAnsi="Calibri"/>
        </w:rPr>
      </w:pPr>
      <w:r w:rsidRPr="0021509F">
        <w:rPr>
          <w:rFonts w:ascii="Calibri" w:hAnsi="Calibri"/>
        </w:rPr>
        <w:br/>
        <w:t>11.</w:t>
      </w:r>
      <w:r w:rsidRPr="0021509F">
        <w:rPr>
          <w:rFonts w:ascii="Calibri" w:hAnsi="Calibri"/>
        </w:rPr>
        <w:br/>
        <w:t xml:space="preserve">Carter, O.G. &amp; Lathwell, D.J. (1967). Effects of Temperature on Orthophosphate Absorption by Excised Corn Roots. </w:t>
      </w:r>
      <w:r w:rsidRPr="0021509F">
        <w:rPr>
          <w:rFonts w:ascii="Calibri" w:hAnsi="Calibri"/>
          <w:i/>
          <w:iCs/>
        </w:rPr>
        <w:t>Plant Physiol.</w:t>
      </w:r>
      <w:r w:rsidRPr="0021509F">
        <w:rPr>
          <w:rFonts w:ascii="Calibri" w:hAnsi="Calibri"/>
        </w:rPr>
        <w:t>, 42, 1407–1412</w:t>
      </w:r>
    </w:p>
    <w:p w:rsidR="0021509F" w:rsidRPr="0021509F" w:rsidRDefault="0021509F" w:rsidP="0021509F">
      <w:pPr>
        <w:pStyle w:val="Bibliography"/>
        <w:rPr>
          <w:rFonts w:ascii="Calibri" w:hAnsi="Calibri"/>
        </w:rPr>
      </w:pPr>
      <w:r w:rsidRPr="0021509F">
        <w:rPr>
          <w:rFonts w:ascii="Calibri" w:hAnsi="Calibri"/>
        </w:rPr>
        <w:br/>
        <w:t>12.</w:t>
      </w:r>
      <w:r w:rsidRPr="0021509F">
        <w:rPr>
          <w:rFonts w:ascii="Calibri" w:hAnsi="Calibri"/>
        </w:rPr>
        <w:br/>
        <w:t xml:space="preserve">Dell, A.I., Pawar, S. &amp; Savage, V.M. (2011). Systematic variation in the temperature dependence of physiological and ecological traits. </w:t>
      </w:r>
      <w:r w:rsidRPr="0021509F">
        <w:rPr>
          <w:rFonts w:ascii="Calibri" w:hAnsi="Calibri"/>
          <w:i/>
          <w:iCs/>
        </w:rPr>
        <w:t>PNAS</w:t>
      </w:r>
      <w:r w:rsidRPr="0021509F">
        <w:rPr>
          <w:rFonts w:ascii="Calibri" w:hAnsi="Calibri"/>
        </w:rPr>
        <w:t>, 108, 10591–10596</w:t>
      </w:r>
    </w:p>
    <w:p w:rsidR="0021509F" w:rsidRPr="0021509F" w:rsidRDefault="0021509F" w:rsidP="0021509F">
      <w:pPr>
        <w:pStyle w:val="Bibliography"/>
        <w:rPr>
          <w:rFonts w:ascii="Calibri" w:hAnsi="Calibri"/>
        </w:rPr>
      </w:pPr>
      <w:r w:rsidRPr="0021509F">
        <w:rPr>
          <w:rFonts w:ascii="Calibri" w:hAnsi="Calibri"/>
        </w:rPr>
        <w:br/>
        <w:t>13.</w:t>
      </w:r>
      <w:r w:rsidRPr="0021509F">
        <w:rPr>
          <w:rFonts w:ascii="Calibri" w:hAnsi="Calibri"/>
        </w:rPr>
        <w:br/>
        <w:t xml:space="preserve">Dell, A.I., Pawar, S. &amp; Savage, V.M. (2014). Temperature dependence of trophic interactions are driven by asymmetry of species responses and foraging strategy. </w:t>
      </w:r>
      <w:r w:rsidRPr="0021509F">
        <w:rPr>
          <w:rFonts w:ascii="Calibri" w:hAnsi="Calibri"/>
          <w:i/>
          <w:iCs/>
        </w:rPr>
        <w:t>J Anim Ecol</w:t>
      </w:r>
      <w:r w:rsidRPr="0021509F">
        <w:rPr>
          <w:rFonts w:ascii="Calibri" w:hAnsi="Calibri"/>
        </w:rPr>
        <w:t>, 83, 70–84</w:t>
      </w:r>
    </w:p>
    <w:p w:rsidR="0021509F" w:rsidRPr="0021509F" w:rsidRDefault="0021509F" w:rsidP="0021509F">
      <w:pPr>
        <w:pStyle w:val="Bibliography"/>
        <w:rPr>
          <w:rFonts w:ascii="Calibri" w:hAnsi="Calibri"/>
        </w:rPr>
      </w:pPr>
      <w:r w:rsidRPr="0021509F">
        <w:rPr>
          <w:rFonts w:ascii="Calibri" w:hAnsi="Calibri"/>
        </w:rPr>
        <w:br/>
        <w:t>14.</w:t>
      </w:r>
      <w:r w:rsidRPr="0021509F">
        <w:rPr>
          <w:rFonts w:ascii="Calibri" w:hAnsi="Calibri"/>
        </w:rPr>
        <w:br/>
        <w:t xml:space="preserve">Downing, J.A., Watson, S.B. &amp; McCauley, E. (2001). Predicting Cyanobacteria dominance in lakes. </w:t>
      </w:r>
      <w:r w:rsidRPr="0021509F">
        <w:rPr>
          <w:rFonts w:ascii="Calibri" w:hAnsi="Calibri"/>
          <w:i/>
          <w:iCs/>
        </w:rPr>
        <w:t>Can. J. Fish. Aquat. Sci.</w:t>
      </w:r>
      <w:r w:rsidRPr="0021509F">
        <w:rPr>
          <w:rFonts w:ascii="Calibri" w:hAnsi="Calibri"/>
        </w:rPr>
        <w:t>, 58, 1905–1908</w:t>
      </w:r>
    </w:p>
    <w:p w:rsidR="0021509F" w:rsidRPr="0021509F" w:rsidRDefault="0021509F" w:rsidP="0021509F">
      <w:pPr>
        <w:pStyle w:val="Bibliography"/>
        <w:rPr>
          <w:rFonts w:ascii="Calibri" w:hAnsi="Calibri"/>
        </w:rPr>
      </w:pPr>
      <w:r w:rsidRPr="0021509F">
        <w:rPr>
          <w:rFonts w:ascii="Calibri" w:hAnsi="Calibri"/>
        </w:rPr>
        <w:br/>
        <w:t>15.</w:t>
      </w:r>
      <w:r w:rsidRPr="0021509F">
        <w:rPr>
          <w:rFonts w:ascii="Calibri" w:hAnsi="Calibri"/>
        </w:rPr>
        <w:br/>
        <w:t xml:space="preserve">Dunn, R.R., Harris, N.C., Colwell, R.K., Koh, L.P. &amp; Sodhi, N.S. (2009). The sixth mass coextinction: are most endangered species parasites and mutualists? </w:t>
      </w:r>
      <w:r w:rsidRPr="0021509F">
        <w:rPr>
          <w:rFonts w:ascii="Calibri" w:hAnsi="Calibri"/>
          <w:i/>
          <w:iCs/>
        </w:rPr>
        <w:t>Proc. R. Soc. B</w:t>
      </w:r>
      <w:r w:rsidRPr="0021509F">
        <w:rPr>
          <w:rFonts w:ascii="Calibri" w:hAnsi="Calibri"/>
        </w:rPr>
        <w:t>, 276, 3037–3045</w:t>
      </w:r>
    </w:p>
    <w:p w:rsidR="0021509F" w:rsidRPr="0021509F" w:rsidRDefault="0021509F" w:rsidP="0021509F">
      <w:pPr>
        <w:pStyle w:val="Bibliography"/>
        <w:rPr>
          <w:rFonts w:ascii="Calibri" w:hAnsi="Calibri"/>
        </w:rPr>
      </w:pPr>
      <w:r w:rsidRPr="0021509F">
        <w:rPr>
          <w:rFonts w:ascii="Calibri" w:hAnsi="Calibri"/>
        </w:rPr>
        <w:br/>
        <w:t>16.</w:t>
      </w:r>
      <w:r w:rsidRPr="0021509F">
        <w:rPr>
          <w:rFonts w:ascii="Calibri" w:hAnsi="Calibri"/>
        </w:rPr>
        <w:br/>
        <w:t xml:space="preserve">Dunson, W.A. &amp; Travis, J. (1991). The Role of Abiotic Factors in Community Organization. </w:t>
      </w:r>
      <w:r w:rsidRPr="0021509F">
        <w:rPr>
          <w:rFonts w:ascii="Calibri" w:hAnsi="Calibri"/>
          <w:i/>
          <w:iCs/>
        </w:rPr>
        <w:t>The American Naturalist</w:t>
      </w:r>
      <w:r w:rsidRPr="0021509F">
        <w:rPr>
          <w:rFonts w:ascii="Calibri" w:hAnsi="Calibri"/>
        </w:rPr>
        <w:t>, 138, 1067–1091</w:t>
      </w:r>
    </w:p>
    <w:p w:rsidR="0021509F" w:rsidRPr="0021509F" w:rsidRDefault="0021509F" w:rsidP="0021509F">
      <w:pPr>
        <w:pStyle w:val="Bibliography"/>
        <w:rPr>
          <w:rFonts w:ascii="Calibri" w:hAnsi="Calibri"/>
        </w:rPr>
      </w:pPr>
      <w:r w:rsidRPr="0021509F">
        <w:rPr>
          <w:rFonts w:ascii="Calibri" w:hAnsi="Calibri"/>
        </w:rPr>
        <w:br/>
        <w:t>17.</w:t>
      </w:r>
      <w:r w:rsidRPr="0021509F">
        <w:rPr>
          <w:rFonts w:ascii="Calibri" w:hAnsi="Calibri"/>
        </w:rPr>
        <w:br/>
        <w:t>Elzhov, T.V., Mullen, K.M. &amp; Bolker, B. (2010). R interface to the Levenberg-Marquardt nonlinear least-squares algorithm found in MINPACK</w:t>
      </w:r>
    </w:p>
    <w:p w:rsidR="0021509F" w:rsidRPr="0021509F" w:rsidRDefault="0021509F" w:rsidP="0021509F">
      <w:pPr>
        <w:pStyle w:val="Bibliography"/>
        <w:rPr>
          <w:rFonts w:ascii="Calibri" w:hAnsi="Calibri"/>
        </w:rPr>
      </w:pPr>
      <w:r w:rsidRPr="0021509F">
        <w:rPr>
          <w:rFonts w:ascii="Calibri" w:hAnsi="Calibri"/>
        </w:rPr>
        <w:br/>
        <w:t>18.</w:t>
      </w:r>
      <w:r w:rsidRPr="0021509F">
        <w:rPr>
          <w:rFonts w:ascii="Calibri" w:hAnsi="Calibri"/>
        </w:rPr>
        <w:br/>
        <w:t xml:space="preserve">Field, C.B., Barros, V.R. &amp; Intergovernmental Panel on Climate Change (Eds.). (2014). </w:t>
      </w:r>
      <w:r w:rsidRPr="0021509F">
        <w:rPr>
          <w:rFonts w:ascii="Calibri" w:hAnsi="Calibri"/>
          <w:i/>
          <w:iCs/>
        </w:rPr>
        <w:t>Climate change 2014: impacts, adaptation, and vulnerability: Working Group II contribution to the fifth assessment report of the Intergovernmental Panel on Climate Change</w:t>
      </w:r>
      <w:r w:rsidRPr="0021509F">
        <w:rPr>
          <w:rFonts w:ascii="Calibri" w:hAnsi="Calibri"/>
        </w:rPr>
        <w:t>. Cambridge University Press, New York, NY</w:t>
      </w:r>
    </w:p>
    <w:p w:rsidR="0021509F" w:rsidRPr="0021509F" w:rsidRDefault="0021509F" w:rsidP="0021509F">
      <w:pPr>
        <w:pStyle w:val="Bibliography"/>
        <w:rPr>
          <w:rFonts w:ascii="Calibri" w:hAnsi="Calibri"/>
        </w:rPr>
      </w:pPr>
      <w:r w:rsidRPr="0021509F">
        <w:rPr>
          <w:rFonts w:ascii="Calibri" w:hAnsi="Calibri"/>
        </w:rPr>
        <w:br/>
        <w:t>19.</w:t>
      </w:r>
      <w:r w:rsidRPr="0021509F">
        <w:rPr>
          <w:rFonts w:ascii="Calibri" w:hAnsi="Calibri"/>
        </w:rPr>
        <w:br/>
        <w:t xml:space="preserve">Fritschie, K.J., Cardinale, B.J., Alexandrou, M.A. &amp; Oakley, T.H. (2014). Evolutionary history and the strength of species interactions: testing the phylogenetic limiting similarity hypothesis. </w:t>
      </w:r>
      <w:r w:rsidRPr="0021509F">
        <w:rPr>
          <w:rFonts w:ascii="Calibri" w:hAnsi="Calibri"/>
          <w:i/>
          <w:iCs/>
        </w:rPr>
        <w:t>Ecology</w:t>
      </w:r>
      <w:r w:rsidRPr="0021509F">
        <w:rPr>
          <w:rFonts w:ascii="Calibri" w:hAnsi="Calibri"/>
        </w:rPr>
        <w:t>, 95, 1407–1417</w:t>
      </w:r>
    </w:p>
    <w:p w:rsidR="0021509F" w:rsidRPr="0021509F" w:rsidRDefault="0021509F" w:rsidP="0021509F">
      <w:pPr>
        <w:pStyle w:val="Bibliography"/>
        <w:rPr>
          <w:rFonts w:ascii="Calibri" w:hAnsi="Calibri"/>
        </w:rPr>
      </w:pPr>
      <w:r w:rsidRPr="0021509F">
        <w:rPr>
          <w:rFonts w:ascii="Calibri" w:hAnsi="Calibri"/>
        </w:rPr>
        <w:br/>
        <w:t>20.</w:t>
      </w:r>
      <w:r w:rsidRPr="0021509F">
        <w:rPr>
          <w:rFonts w:ascii="Calibri" w:hAnsi="Calibri"/>
        </w:rPr>
        <w:br/>
        <w:t xml:space="preserve">Gilbert, B., Tunney, T.D., McCann, K.S., DeLong, J.P., Vasseur, D.A., Savage, V., </w:t>
      </w:r>
      <w:r w:rsidRPr="0021509F">
        <w:rPr>
          <w:rFonts w:ascii="Calibri" w:hAnsi="Calibri"/>
          <w:i/>
          <w:iCs/>
        </w:rPr>
        <w:t>et al.</w:t>
      </w:r>
      <w:r w:rsidRPr="0021509F">
        <w:rPr>
          <w:rFonts w:ascii="Calibri" w:hAnsi="Calibri"/>
        </w:rPr>
        <w:t xml:space="preserve"> (2014). A </w:t>
      </w:r>
      <w:r w:rsidRPr="0021509F">
        <w:rPr>
          <w:rFonts w:ascii="Calibri" w:hAnsi="Calibri"/>
        </w:rPr>
        <w:lastRenderedPageBreak/>
        <w:t xml:space="preserve">bioenergetic framework for the temperature dependence of trophic interactions. </w:t>
      </w:r>
      <w:r w:rsidRPr="0021509F">
        <w:rPr>
          <w:rFonts w:ascii="Calibri" w:hAnsi="Calibri"/>
          <w:i/>
          <w:iCs/>
        </w:rPr>
        <w:t>Ecol Lett</w:t>
      </w:r>
      <w:r w:rsidRPr="0021509F">
        <w:rPr>
          <w:rFonts w:ascii="Calibri" w:hAnsi="Calibri"/>
        </w:rPr>
        <w:t>, 17, 902–914</w:t>
      </w:r>
    </w:p>
    <w:p w:rsidR="0021509F" w:rsidRPr="0021509F" w:rsidRDefault="0021509F" w:rsidP="0021509F">
      <w:pPr>
        <w:pStyle w:val="Bibliography"/>
        <w:rPr>
          <w:rFonts w:ascii="Calibri" w:hAnsi="Calibri"/>
        </w:rPr>
      </w:pPr>
      <w:r w:rsidRPr="0021509F">
        <w:rPr>
          <w:rFonts w:ascii="Calibri" w:hAnsi="Calibri"/>
        </w:rPr>
        <w:br/>
        <w:t>21.</w:t>
      </w:r>
      <w:r w:rsidRPr="0021509F">
        <w:rPr>
          <w:rFonts w:ascii="Calibri" w:hAnsi="Calibri"/>
        </w:rPr>
        <w:br/>
        <w:t xml:space="preserve">Goldman, J.C. &amp; Carpenter, E.J. (1974). A kinetic approach to the effect of temperature on algal growth. </w:t>
      </w:r>
      <w:r w:rsidRPr="0021509F">
        <w:rPr>
          <w:rFonts w:ascii="Calibri" w:hAnsi="Calibri"/>
          <w:i/>
          <w:iCs/>
        </w:rPr>
        <w:t>Limnology and Oceanography</w:t>
      </w:r>
      <w:r w:rsidRPr="0021509F">
        <w:rPr>
          <w:rFonts w:ascii="Calibri" w:hAnsi="Calibri"/>
        </w:rPr>
        <w:t>, 19, 756–766</w:t>
      </w:r>
    </w:p>
    <w:p w:rsidR="0021509F" w:rsidRPr="0021509F" w:rsidRDefault="0021509F" w:rsidP="0021509F">
      <w:pPr>
        <w:pStyle w:val="Bibliography"/>
        <w:rPr>
          <w:rFonts w:ascii="Calibri" w:hAnsi="Calibri"/>
        </w:rPr>
      </w:pPr>
      <w:r w:rsidRPr="0021509F">
        <w:rPr>
          <w:rFonts w:ascii="Calibri" w:hAnsi="Calibri"/>
        </w:rPr>
        <w:br/>
        <w:t>22.</w:t>
      </w:r>
      <w:r w:rsidRPr="0021509F">
        <w:rPr>
          <w:rFonts w:ascii="Calibri" w:hAnsi="Calibri"/>
        </w:rPr>
        <w:br/>
        <w:t xml:space="preserve">Grover, J.P. &amp; Chrzanowski, T.H. (2006). Seasonal dynamics of phytoplankton in two warm temperate reservoirs: association of taxonomic composition with temperature. </w:t>
      </w:r>
      <w:r w:rsidRPr="0021509F">
        <w:rPr>
          <w:rFonts w:ascii="Calibri" w:hAnsi="Calibri"/>
          <w:i/>
          <w:iCs/>
        </w:rPr>
        <w:t>J Plankton Res</w:t>
      </w:r>
      <w:r w:rsidRPr="0021509F">
        <w:rPr>
          <w:rFonts w:ascii="Calibri" w:hAnsi="Calibri"/>
        </w:rPr>
        <w:t>, 28, 1–17</w:t>
      </w:r>
    </w:p>
    <w:p w:rsidR="0021509F" w:rsidRPr="0021509F" w:rsidRDefault="0021509F" w:rsidP="0021509F">
      <w:pPr>
        <w:pStyle w:val="Bibliography"/>
        <w:rPr>
          <w:rFonts w:ascii="Calibri" w:hAnsi="Calibri"/>
        </w:rPr>
      </w:pPr>
      <w:r w:rsidRPr="0021509F">
        <w:rPr>
          <w:rFonts w:ascii="Calibri" w:hAnsi="Calibri"/>
        </w:rPr>
        <w:br/>
        <w:t>23.</w:t>
      </w:r>
      <w:r w:rsidRPr="0021509F">
        <w:rPr>
          <w:rFonts w:ascii="Calibri" w:hAnsi="Calibri"/>
        </w:rPr>
        <w:br/>
        <w:t xml:space="preserve">IPCC. (2013). </w:t>
      </w:r>
      <w:r w:rsidRPr="0021509F">
        <w:rPr>
          <w:rFonts w:ascii="Calibri" w:hAnsi="Calibri"/>
          <w:i/>
          <w:iCs/>
        </w:rPr>
        <w:t>Climate change 2013: the physical science basis : Working Group I contribution to the fifth assessment report of the Intergovernmental Panel on Climate Change</w:t>
      </w:r>
      <w:r w:rsidRPr="0021509F">
        <w:rPr>
          <w:rFonts w:ascii="Calibri" w:hAnsi="Calibri"/>
        </w:rPr>
        <w:t>. Cambridge University Press, Cambridge, United Kingdom and New York, NY, USA</w:t>
      </w:r>
    </w:p>
    <w:p w:rsidR="0021509F" w:rsidRPr="0021509F" w:rsidRDefault="0021509F" w:rsidP="0021509F">
      <w:pPr>
        <w:pStyle w:val="Bibliography"/>
        <w:rPr>
          <w:rFonts w:ascii="Calibri" w:hAnsi="Calibri"/>
        </w:rPr>
      </w:pPr>
      <w:r w:rsidRPr="0021509F">
        <w:rPr>
          <w:rFonts w:ascii="Calibri" w:hAnsi="Calibri"/>
        </w:rPr>
        <w:br/>
        <w:t>24.</w:t>
      </w:r>
      <w:r w:rsidRPr="0021509F">
        <w:rPr>
          <w:rFonts w:ascii="Calibri" w:hAnsi="Calibri"/>
        </w:rPr>
        <w:br/>
        <w:t xml:space="preserve">Kilham, S.S., Kreeger, D.A., Lynn, S.G., Goulden, C.E. &amp; Herrera, L. (1998). COMBO: a defined freshwater culture medium for algae and zooplankton. </w:t>
      </w:r>
      <w:r w:rsidRPr="0021509F">
        <w:rPr>
          <w:rFonts w:ascii="Calibri" w:hAnsi="Calibri"/>
          <w:i/>
          <w:iCs/>
        </w:rPr>
        <w:t>Hydrobiologia</w:t>
      </w:r>
      <w:r w:rsidRPr="0021509F">
        <w:rPr>
          <w:rFonts w:ascii="Calibri" w:hAnsi="Calibri"/>
        </w:rPr>
        <w:t>, 377, 147–159</w:t>
      </w:r>
    </w:p>
    <w:p w:rsidR="0021509F" w:rsidRPr="0021509F" w:rsidRDefault="0021509F" w:rsidP="0021509F">
      <w:pPr>
        <w:pStyle w:val="Bibliography"/>
        <w:rPr>
          <w:rFonts w:ascii="Calibri" w:hAnsi="Calibri"/>
        </w:rPr>
      </w:pPr>
      <w:r w:rsidRPr="0021509F">
        <w:rPr>
          <w:rFonts w:ascii="Calibri" w:hAnsi="Calibri"/>
        </w:rPr>
        <w:br/>
        <w:t>25.</w:t>
      </w:r>
      <w:r w:rsidRPr="0021509F">
        <w:rPr>
          <w:rFonts w:ascii="Calibri" w:hAnsi="Calibri"/>
        </w:rPr>
        <w:br/>
        <w:t xml:space="preserve">Kingsolver, J.G. (2009). The Well‐Temperatured Biologist. </w:t>
      </w:r>
      <w:r w:rsidRPr="0021509F">
        <w:rPr>
          <w:rFonts w:ascii="Calibri" w:hAnsi="Calibri"/>
          <w:i/>
          <w:iCs/>
        </w:rPr>
        <w:t>The American Naturalist</w:t>
      </w:r>
      <w:r w:rsidRPr="0021509F">
        <w:rPr>
          <w:rFonts w:ascii="Calibri" w:hAnsi="Calibri"/>
        </w:rPr>
        <w:t>, 174, 755–768</w:t>
      </w:r>
    </w:p>
    <w:p w:rsidR="0021509F" w:rsidRPr="0021509F" w:rsidRDefault="0021509F" w:rsidP="0021509F">
      <w:pPr>
        <w:pStyle w:val="Bibliography"/>
        <w:rPr>
          <w:rFonts w:ascii="Calibri" w:hAnsi="Calibri"/>
        </w:rPr>
      </w:pPr>
      <w:r w:rsidRPr="0021509F">
        <w:rPr>
          <w:rFonts w:ascii="Calibri" w:hAnsi="Calibri"/>
        </w:rPr>
        <w:br/>
        <w:t>26.</w:t>
      </w:r>
      <w:r w:rsidRPr="0021509F">
        <w:rPr>
          <w:rFonts w:ascii="Calibri" w:hAnsi="Calibri"/>
        </w:rPr>
        <w:br/>
        <w:t xml:space="preserve">Kordas, R.L., Harley, C.D.G. &amp; O’Connor, M.I. (2011). Community ecology in a warming world: The influence of temperature on interspecific interactions in marine systems. </w:t>
      </w:r>
      <w:r w:rsidRPr="0021509F">
        <w:rPr>
          <w:rFonts w:ascii="Calibri" w:hAnsi="Calibri"/>
          <w:i/>
          <w:iCs/>
        </w:rPr>
        <w:t>Journal of Experimental Marine Biology and Ecology</w:t>
      </w:r>
      <w:r w:rsidRPr="0021509F">
        <w:rPr>
          <w:rFonts w:ascii="Calibri" w:hAnsi="Calibri"/>
        </w:rPr>
        <w:t>, Global change in marine ecosystems, 400, 218–226</w:t>
      </w:r>
    </w:p>
    <w:p w:rsidR="0021509F" w:rsidRPr="0021509F" w:rsidRDefault="0021509F" w:rsidP="0021509F">
      <w:pPr>
        <w:pStyle w:val="Bibliography"/>
        <w:rPr>
          <w:rFonts w:ascii="Calibri" w:hAnsi="Calibri"/>
        </w:rPr>
      </w:pPr>
      <w:r w:rsidRPr="0021509F">
        <w:rPr>
          <w:rFonts w:ascii="Calibri" w:hAnsi="Calibri"/>
        </w:rPr>
        <w:br/>
        <w:t>27.</w:t>
      </w:r>
      <w:r w:rsidRPr="0021509F">
        <w:rPr>
          <w:rFonts w:ascii="Calibri" w:hAnsi="Calibri"/>
        </w:rPr>
        <w:br/>
        <w:t xml:space="preserve">Litchman, E. &amp; Klausmeier, C.A. (2008). Trait-Based Community Ecology of Phytoplankton. </w:t>
      </w:r>
      <w:r w:rsidRPr="0021509F">
        <w:rPr>
          <w:rFonts w:ascii="Calibri" w:hAnsi="Calibri"/>
          <w:i/>
          <w:iCs/>
        </w:rPr>
        <w:t>Annual Review of Ecology, Evolution, and Systematics</w:t>
      </w:r>
      <w:r w:rsidRPr="0021509F">
        <w:rPr>
          <w:rFonts w:ascii="Calibri" w:hAnsi="Calibri"/>
        </w:rPr>
        <w:t>, 39, 615–639</w:t>
      </w:r>
    </w:p>
    <w:p w:rsidR="0021509F" w:rsidRPr="0021509F" w:rsidRDefault="0021509F" w:rsidP="0021509F">
      <w:pPr>
        <w:pStyle w:val="Bibliography"/>
        <w:rPr>
          <w:rFonts w:ascii="Calibri" w:hAnsi="Calibri"/>
        </w:rPr>
      </w:pPr>
      <w:r w:rsidRPr="0021509F">
        <w:rPr>
          <w:rFonts w:ascii="Calibri" w:hAnsi="Calibri"/>
        </w:rPr>
        <w:br/>
        <w:t>28.</w:t>
      </w:r>
      <w:r w:rsidRPr="0021509F">
        <w:rPr>
          <w:rFonts w:ascii="Calibri" w:hAnsi="Calibri"/>
        </w:rPr>
        <w:br/>
        <w:t xml:space="preserve">Litchman, E., Pinto, P. de T., Klausmeier, C.A., Thomas, M.K. &amp; Yoshiyama, K. (2010). Linking traits to species diversity and community structure in phytoplankton. </w:t>
      </w:r>
      <w:r w:rsidRPr="0021509F">
        <w:rPr>
          <w:rFonts w:ascii="Calibri" w:hAnsi="Calibri"/>
          <w:i/>
          <w:iCs/>
        </w:rPr>
        <w:t>Hydrobiologia</w:t>
      </w:r>
      <w:r w:rsidRPr="0021509F">
        <w:rPr>
          <w:rFonts w:ascii="Calibri" w:hAnsi="Calibri"/>
        </w:rPr>
        <w:t>, 653, 15–28</w:t>
      </w:r>
    </w:p>
    <w:p w:rsidR="0021509F" w:rsidRPr="0021509F" w:rsidRDefault="0021509F" w:rsidP="0021509F">
      <w:pPr>
        <w:pStyle w:val="Bibliography"/>
        <w:rPr>
          <w:rFonts w:ascii="Calibri" w:hAnsi="Calibri"/>
        </w:rPr>
      </w:pPr>
      <w:r w:rsidRPr="0021509F">
        <w:rPr>
          <w:rFonts w:ascii="Calibri" w:hAnsi="Calibri"/>
        </w:rPr>
        <w:br/>
        <w:t>29.</w:t>
      </w:r>
      <w:r w:rsidRPr="0021509F">
        <w:rPr>
          <w:rFonts w:ascii="Calibri" w:hAnsi="Calibri"/>
        </w:rPr>
        <w:br/>
        <w:t xml:space="preserve">Loreau, M. &amp; Hector, A. (2001). Partitioning selection and complementarity in biodiversity experiments. </w:t>
      </w:r>
      <w:r w:rsidRPr="0021509F">
        <w:rPr>
          <w:rFonts w:ascii="Calibri" w:hAnsi="Calibri"/>
          <w:i/>
          <w:iCs/>
        </w:rPr>
        <w:t>Nature</w:t>
      </w:r>
      <w:r w:rsidRPr="0021509F">
        <w:rPr>
          <w:rFonts w:ascii="Calibri" w:hAnsi="Calibri"/>
        </w:rPr>
        <w:t>, 412, 72–76</w:t>
      </w:r>
    </w:p>
    <w:p w:rsidR="0021509F" w:rsidRPr="0021509F" w:rsidRDefault="0021509F" w:rsidP="0021509F">
      <w:pPr>
        <w:pStyle w:val="Bibliography"/>
        <w:rPr>
          <w:rFonts w:ascii="Calibri" w:hAnsi="Calibri"/>
        </w:rPr>
      </w:pPr>
      <w:r w:rsidRPr="0021509F">
        <w:rPr>
          <w:rFonts w:ascii="Calibri" w:hAnsi="Calibri"/>
        </w:rPr>
        <w:br/>
        <w:t>30.</w:t>
      </w:r>
      <w:r w:rsidRPr="0021509F">
        <w:rPr>
          <w:rFonts w:ascii="Calibri" w:hAnsi="Calibri"/>
        </w:rPr>
        <w:br/>
        <w:t xml:space="preserve">Magozzi, S. &amp; Calosi, P. (2015). Integrating metabolic performance, thermal tolerance, and plasticity enables for more accurate predictions on species vulnerability to acute and chronic effects of global warming. </w:t>
      </w:r>
      <w:r w:rsidRPr="0021509F">
        <w:rPr>
          <w:rFonts w:ascii="Calibri" w:hAnsi="Calibri"/>
          <w:i/>
          <w:iCs/>
        </w:rPr>
        <w:t>Global Change Biology</w:t>
      </w:r>
      <w:r w:rsidRPr="0021509F">
        <w:rPr>
          <w:rFonts w:ascii="Calibri" w:hAnsi="Calibri"/>
        </w:rPr>
        <w:t>, 21, 181–194</w:t>
      </w:r>
    </w:p>
    <w:p w:rsidR="0021509F" w:rsidRPr="0021509F" w:rsidRDefault="0021509F" w:rsidP="0021509F">
      <w:pPr>
        <w:pStyle w:val="Bibliography"/>
        <w:rPr>
          <w:rFonts w:ascii="Calibri" w:hAnsi="Calibri"/>
        </w:rPr>
      </w:pPr>
      <w:r w:rsidRPr="0021509F">
        <w:rPr>
          <w:rFonts w:ascii="Calibri" w:hAnsi="Calibri"/>
        </w:rPr>
        <w:br/>
        <w:t>31.</w:t>
      </w:r>
      <w:r w:rsidRPr="0021509F">
        <w:rPr>
          <w:rFonts w:ascii="Calibri" w:hAnsi="Calibri"/>
        </w:rPr>
        <w:br/>
        <w:t xml:space="preserve">Mechling, J.A. &amp; Kilham, S.S. (1982). Temperature Effects on Silicon Limited Growth of the Lake Michigan Diatom Stephanodiscus Minutus (bacillariophyceae)1. </w:t>
      </w:r>
      <w:r w:rsidRPr="0021509F">
        <w:rPr>
          <w:rFonts w:ascii="Calibri" w:hAnsi="Calibri"/>
          <w:i/>
          <w:iCs/>
        </w:rPr>
        <w:t>Journal of Phycology</w:t>
      </w:r>
      <w:r w:rsidRPr="0021509F">
        <w:rPr>
          <w:rFonts w:ascii="Calibri" w:hAnsi="Calibri"/>
        </w:rPr>
        <w:t>, 18, 199–205</w:t>
      </w:r>
    </w:p>
    <w:p w:rsidR="0021509F" w:rsidRPr="0021509F" w:rsidRDefault="0021509F" w:rsidP="0021509F">
      <w:pPr>
        <w:pStyle w:val="Bibliography"/>
        <w:rPr>
          <w:rFonts w:ascii="Calibri" w:hAnsi="Calibri"/>
        </w:rPr>
      </w:pPr>
      <w:r w:rsidRPr="0021509F">
        <w:rPr>
          <w:rFonts w:ascii="Calibri" w:hAnsi="Calibri"/>
        </w:rPr>
        <w:lastRenderedPageBreak/>
        <w:br/>
        <w:t>32.</w:t>
      </w:r>
      <w:r w:rsidRPr="0021509F">
        <w:rPr>
          <w:rFonts w:ascii="Calibri" w:hAnsi="Calibri"/>
        </w:rPr>
        <w:br/>
        <w:t xml:space="preserve">Monod, J. (1949). The growth of bacterial cultures. </w:t>
      </w:r>
      <w:r w:rsidRPr="0021509F">
        <w:rPr>
          <w:rFonts w:ascii="Calibri" w:hAnsi="Calibri"/>
          <w:i/>
          <w:iCs/>
        </w:rPr>
        <w:t>Annual Reviews in Microbiology</w:t>
      </w:r>
      <w:r w:rsidRPr="0021509F">
        <w:rPr>
          <w:rFonts w:ascii="Calibri" w:hAnsi="Calibri"/>
        </w:rPr>
        <w:t>, 3, 371–394</w:t>
      </w:r>
    </w:p>
    <w:p w:rsidR="0021509F" w:rsidRPr="0021509F" w:rsidRDefault="0021509F" w:rsidP="0021509F">
      <w:pPr>
        <w:pStyle w:val="Bibliography"/>
        <w:rPr>
          <w:rFonts w:ascii="Calibri" w:hAnsi="Calibri"/>
        </w:rPr>
      </w:pPr>
      <w:r w:rsidRPr="0021509F">
        <w:rPr>
          <w:rFonts w:ascii="Calibri" w:hAnsi="Calibri"/>
        </w:rPr>
        <w:br/>
        <w:t>33.</w:t>
      </w:r>
      <w:r w:rsidRPr="0021509F">
        <w:rPr>
          <w:rFonts w:ascii="Calibri" w:hAnsi="Calibri"/>
        </w:rPr>
        <w:br/>
        <w:t xml:space="preserve">O’Connor, M.I., Gilbert, B. &amp; Brown, C.J. (2011). Theoretical Predictions for How Temperature Affects the Dynamics of Interacting Herbivores and Plants. </w:t>
      </w:r>
      <w:r w:rsidRPr="0021509F">
        <w:rPr>
          <w:rFonts w:ascii="Calibri" w:hAnsi="Calibri"/>
          <w:i/>
          <w:iCs/>
        </w:rPr>
        <w:t>The American Naturalist</w:t>
      </w:r>
      <w:r w:rsidRPr="0021509F">
        <w:rPr>
          <w:rFonts w:ascii="Calibri" w:hAnsi="Calibri"/>
        </w:rPr>
        <w:t>, 178, 626–638</w:t>
      </w:r>
    </w:p>
    <w:p w:rsidR="0021509F" w:rsidRPr="0021509F" w:rsidRDefault="0021509F" w:rsidP="0021509F">
      <w:pPr>
        <w:pStyle w:val="Bibliography"/>
        <w:rPr>
          <w:rFonts w:ascii="Calibri" w:hAnsi="Calibri"/>
        </w:rPr>
      </w:pPr>
      <w:r w:rsidRPr="0021509F">
        <w:rPr>
          <w:rFonts w:ascii="Calibri" w:hAnsi="Calibri"/>
        </w:rPr>
        <w:br/>
        <w:t>34.</w:t>
      </w:r>
      <w:r w:rsidRPr="0021509F">
        <w:rPr>
          <w:rFonts w:ascii="Calibri" w:hAnsi="Calibri"/>
        </w:rPr>
        <w:br/>
        <w:t xml:space="preserve">Pacifici, M., Foden, W.B., Visconti, P., Watson, J.E.M., Butchart, S.H.M., Kovacs, K.M., </w:t>
      </w:r>
      <w:r w:rsidRPr="0021509F">
        <w:rPr>
          <w:rFonts w:ascii="Calibri" w:hAnsi="Calibri"/>
          <w:i/>
          <w:iCs/>
        </w:rPr>
        <w:t>et al.</w:t>
      </w:r>
      <w:r w:rsidRPr="0021509F">
        <w:rPr>
          <w:rFonts w:ascii="Calibri" w:hAnsi="Calibri"/>
        </w:rPr>
        <w:t xml:space="preserve"> (2015). Assessing species vulnerability to climate change. </w:t>
      </w:r>
      <w:r w:rsidRPr="0021509F">
        <w:rPr>
          <w:rFonts w:ascii="Calibri" w:hAnsi="Calibri"/>
          <w:i/>
          <w:iCs/>
        </w:rPr>
        <w:t>Nature Clim. Change</w:t>
      </w:r>
      <w:r w:rsidRPr="0021509F">
        <w:rPr>
          <w:rFonts w:ascii="Calibri" w:hAnsi="Calibri"/>
        </w:rPr>
        <w:t>, 5, 215–224</w:t>
      </w:r>
    </w:p>
    <w:p w:rsidR="0021509F" w:rsidRPr="0021509F" w:rsidRDefault="0021509F" w:rsidP="0021509F">
      <w:pPr>
        <w:pStyle w:val="Bibliography"/>
        <w:rPr>
          <w:rFonts w:ascii="Calibri" w:hAnsi="Calibri"/>
        </w:rPr>
      </w:pPr>
      <w:r w:rsidRPr="0021509F">
        <w:rPr>
          <w:rFonts w:ascii="Calibri" w:hAnsi="Calibri"/>
        </w:rPr>
        <w:br/>
        <w:t>35.</w:t>
      </w:r>
      <w:r w:rsidRPr="0021509F">
        <w:rPr>
          <w:rFonts w:ascii="Calibri" w:hAnsi="Calibri"/>
        </w:rPr>
        <w:br/>
        <w:t xml:space="preserve">Park, T. (1954). Experimental Studies of Interspecies Competition II. Temperature, Humidity, and Competition in Two Species of Tribolium. </w:t>
      </w:r>
      <w:r w:rsidRPr="0021509F">
        <w:rPr>
          <w:rFonts w:ascii="Calibri" w:hAnsi="Calibri"/>
          <w:i/>
          <w:iCs/>
        </w:rPr>
        <w:t>Physiological Zoology</w:t>
      </w:r>
      <w:r w:rsidRPr="0021509F">
        <w:rPr>
          <w:rFonts w:ascii="Calibri" w:hAnsi="Calibri"/>
        </w:rPr>
        <w:t>, 27, 177–238</w:t>
      </w:r>
    </w:p>
    <w:p w:rsidR="0021509F" w:rsidRPr="0021509F" w:rsidRDefault="0021509F" w:rsidP="0021509F">
      <w:pPr>
        <w:pStyle w:val="Bibliography"/>
        <w:rPr>
          <w:rFonts w:ascii="Calibri" w:hAnsi="Calibri"/>
        </w:rPr>
      </w:pPr>
      <w:r w:rsidRPr="0021509F">
        <w:rPr>
          <w:rFonts w:ascii="Calibri" w:hAnsi="Calibri"/>
        </w:rPr>
        <w:br/>
        <w:t>36.</w:t>
      </w:r>
      <w:r w:rsidRPr="0021509F">
        <w:rPr>
          <w:rFonts w:ascii="Calibri" w:hAnsi="Calibri"/>
        </w:rPr>
        <w:br/>
        <w:t xml:space="preserve">R Core Team. (2014). </w:t>
      </w:r>
      <w:r w:rsidRPr="0021509F">
        <w:rPr>
          <w:rFonts w:ascii="Calibri" w:hAnsi="Calibri"/>
          <w:i/>
          <w:iCs/>
        </w:rPr>
        <w:t>R: A Language and Environment for Statistical Computing</w:t>
      </w:r>
      <w:r w:rsidRPr="0021509F">
        <w:rPr>
          <w:rFonts w:ascii="Calibri" w:hAnsi="Calibri"/>
        </w:rPr>
        <w:t>. R Foundation for Statistical Computing, Vienna, Austria</w:t>
      </w:r>
    </w:p>
    <w:p w:rsidR="0021509F" w:rsidRPr="0021509F" w:rsidRDefault="0021509F" w:rsidP="0021509F">
      <w:pPr>
        <w:pStyle w:val="Bibliography"/>
        <w:rPr>
          <w:rFonts w:ascii="Calibri" w:hAnsi="Calibri"/>
        </w:rPr>
      </w:pPr>
      <w:r w:rsidRPr="0021509F">
        <w:rPr>
          <w:rFonts w:ascii="Calibri" w:hAnsi="Calibri"/>
        </w:rPr>
        <w:br/>
        <w:t>37.</w:t>
      </w:r>
      <w:r w:rsidRPr="0021509F">
        <w:rPr>
          <w:rFonts w:ascii="Calibri" w:hAnsi="Calibri"/>
        </w:rPr>
        <w:br/>
        <w:t xml:space="preserve">Reuman, D.C., Holt, R.D. &amp; Yvon-Durocher, G. (2014). A metabolic perspective on competition and body size reductions with warming. </w:t>
      </w:r>
      <w:r w:rsidRPr="0021509F">
        <w:rPr>
          <w:rFonts w:ascii="Calibri" w:hAnsi="Calibri"/>
          <w:i/>
          <w:iCs/>
        </w:rPr>
        <w:t>J Anim Ecol</w:t>
      </w:r>
      <w:r w:rsidRPr="0021509F">
        <w:rPr>
          <w:rFonts w:ascii="Calibri" w:hAnsi="Calibri"/>
        </w:rPr>
        <w:t>, 83, 59–69</w:t>
      </w:r>
    </w:p>
    <w:p w:rsidR="0021509F" w:rsidRPr="0021509F" w:rsidRDefault="0021509F" w:rsidP="0021509F">
      <w:pPr>
        <w:pStyle w:val="Bibliography"/>
        <w:rPr>
          <w:rFonts w:ascii="Calibri" w:hAnsi="Calibri"/>
        </w:rPr>
      </w:pPr>
      <w:r w:rsidRPr="0021509F">
        <w:rPr>
          <w:rFonts w:ascii="Calibri" w:hAnsi="Calibri"/>
        </w:rPr>
        <w:br/>
        <w:t>38.</w:t>
      </w:r>
      <w:r w:rsidRPr="0021509F">
        <w:rPr>
          <w:rFonts w:ascii="Calibri" w:hAnsi="Calibri"/>
        </w:rPr>
        <w:br/>
        <w:t xml:space="preserve">Savage, V.M., Gillooly, J.F., Brown, J.H., West, G.B. &amp; Charnov, E.L. (2004). Effects of Body Size and Temperature on Population Growth. </w:t>
      </w:r>
      <w:r w:rsidRPr="0021509F">
        <w:rPr>
          <w:rFonts w:ascii="Calibri" w:hAnsi="Calibri"/>
          <w:i/>
          <w:iCs/>
        </w:rPr>
        <w:t>The American Naturalist</w:t>
      </w:r>
      <w:r w:rsidRPr="0021509F">
        <w:rPr>
          <w:rFonts w:ascii="Calibri" w:hAnsi="Calibri"/>
        </w:rPr>
        <w:t>, 163, 429–441</w:t>
      </w:r>
    </w:p>
    <w:p w:rsidR="0021509F" w:rsidRPr="0021509F" w:rsidRDefault="0021509F" w:rsidP="0021509F">
      <w:pPr>
        <w:pStyle w:val="Bibliography"/>
        <w:rPr>
          <w:rFonts w:ascii="Calibri" w:hAnsi="Calibri"/>
        </w:rPr>
      </w:pPr>
      <w:r w:rsidRPr="0021509F">
        <w:rPr>
          <w:rFonts w:ascii="Calibri" w:hAnsi="Calibri"/>
        </w:rPr>
        <w:br/>
        <w:t>39.</w:t>
      </w:r>
      <w:r w:rsidRPr="0021509F">
        <w:rPr>
          <w:rFonts w:ascii="Calibri" w:hAnsi="Calibri"/>
        </w:rPr>
        <w:br/>
        <w:t xml:space="preserve">Senft, W.H., Hunchberger, R.A. &amp; Roberts, K.E. (1981). Temperature Dependence of Growth and Phosphorus Uptake in Two Species of Volvox (volvocales, Chlorophyta)1. </w:t>
      </w:r>
      <w:r w:rsidRPr="0021509F">
        <w:rPr>
          <w:rFonts w:ascii="Calibri" w:hAnsi="Calibri"/>
          <w:i/>
          <w:iCs/>
        </w:rPr>
        <w:t>Journal of Phycology</w:t>
      </w:r>
      <w:r w:rsidRPr="0021509F">
        <w:rPr>
          <w:rFonts w:ascii="Calibri" w:hAnsi="Calibri"/>
        </w:rPr>
        <w:t>, 17, 323–329</w:t>
      </w:r>
    </w:p>
    <w:p w:rsidR="0021509F" w:rsidRPr="0021509F" w:rsidRDefault="0021509F" w:rsidP="0021509F">
      <w:pPr>
        <w:pStyle w:val="Bibliography"/>
        <w:rPr>
          <w:rFonts w:ascii="Calibri" w:hAnsi="Calibri"/>
        </w:rPr>
      </w:pPr>
      <w:r w:rsidRPr="0021509F">
        <w:rPr>
          <w:rFonts w:ascii="Calibri" w:hAnsi="Calibri"/>
        </w:rPr>
        <w:br/>
        <w:t>40.</w:t>
      </w:r>
      <w:r w:rsidRPr="0021509F">
        <w:rPr>
          <w:rFonts w:ascii="Calibri" w:hAnsi="Calibri"/>
        </w:rPr>
        <w:br/>
        <w:t xml:space="preserve">Sterner, R.W. &amp; Grover, J.P. (1998). Algal growth in warm temperate reservoirs: kinetic examination of nitrogen, temperature, light, and other nutrients. </w:t>
      </w:r>
      <w:r w:rsidRPr="0021509F">
        <w:rPr>
          <w:rFonts w:ascii="Calibri" w:hAnsi="Calibri"/>
          <w:i/>
          <w:iCs/>
        </w:rPr>
        <w:t>Water Research</w:t>
      </w:r>
      <w:r w:rsidRPr="0021509F">
        <w:rPr>
          <w:rFonts w:ascii="Calibri" w:hAnsi="Calibri"/>
        </w:rPr>
        <w:t>, 32, 3539–3548</w:t>
      </w:r>
    </w:p>
    <w:p w:rsidR="0021509F" w:rsidRPr="0021509F" w:rsidRDefault="0021509F" w:rsidP="0021509F">
      <w:pPr>
        <w:pStyle w:val="Bibliography"/>
        <w:rPr>
          <w:rFonts w:ascii="Calibri" w:hAnsi="Calibri"/>
        </w:rPr>
      </w:pPr>
      <w:r w:rsidRPr="0021509F">
        <w:rPr>
          <w:rFonts w:ascii="Calibri" w:hAnsi="Calibri"/>
        </w:rPr>
        <w:br/>
        <w:t>41.</w:t>
      </w:r>
      <w:r w:rsidRPr="0021509F">
        <w:rPr>
          <w:rFonts w:ascii="Calibri" w:hAnsi="Calibri"/>
        </w:rPr>
        <w:br/>
        <w:t xml:space="preserve">Thomas, C.D., Cameron, A., Green, R.E., Bakkenes, M., Beaumont, L.J., Collingham, Y.C., </w:t>
      </w:r>
      <w:r w:rsidRPr="0021509F">
        <w:rPr>
          <w:rFonts w:ascii="Calibri" w:hAnsi="Calibri"/>
          <w:i/>
          <w:iCs/>
        </w:rPr>
        <w:t>et al.</w:t>
      </w:r>
      <w:r w:rsidRPr="0021509F">
        <w:rPr>
          <w:rFonts w:ascii="Calibri" w:hAnsi="Calibri"/>
        </w:rPr>
        <w:t xml:space="preserve"> (2004). Extinction risk from climate change. </w:t>
      </w:r>
      <w:r w:rsidRPr="0021509F">
        <w:rPr>
          <w:rFonts w:ascii="Calibri" w:hAnsi="Calibri"/>
          <w:i/>
          <w:iCs/>
        </w:rPr>
        <w:t>Nature</w:t>
      </w:r>
      <w:r w:rsidRPr="0021509F">
        <w:rPr>
          <w:rFonts w:ascii="Calibri" w:hAnsi="Calibri"/>
        </w:rPr>
        <w:t>, 427, 145–148</w:t>
      </w:r>
    </w:p>
    <w:p w:rsidR="0021509F" w:rsidRPr="0021509F" w:rsidRDefault="0021509F" w:rsidP="0021509F">
      <w:pPr>
        <w:pStyle w:val="Bibliography"/>
        <w:rPr>
          <w:rFonts w:ascii="Calibri" w:hAnsi="Calibri"/>
        </w:rPr>
      </w:pPr>
      <w:r w:rsidRPr="0021509F">
        <w:rPr>
          <w:rFonts w:ascii="Calibri" w:hAnsi="Calibri"/>
        </w:rPr>
        <w:br/>
        <w:t>42.</w:t>
      </w:r>
      <w:r w:rsidRPr="0021509F">
        <w:rPr>
          <w:rFonts w:ascii="Calibri" w:hAnsi="Calibri"/>
        </w:rPr>
        <w:br/>
        <w:t xml:space="preserve">Thomas, M.K., Aranguren-Gassis, M., Kremer, C.T., Gould, M.R., Anderson, K., Klausmeier, C.A., </w:t>
      </w:r>
      <w:r w:rsidRPr="0021509F">
        <w:rPr>
          <w:rFonts w:ascii="Calibri" w:hAnsi="Calibri"/>
          <w:i/>
          <w:iCs/>
        </w:rPr>
        <w:t>et al.</w:t>
      </w:r>
      <w:r w:rsidRPr="0021509F">
        <w:rPr>
          <w:rFonts w:ascii="Calibri" w:hAnsi="Calibri"/>
        </w:rPr>
        <w:t xml:space="preserve"> (2017). Temperature–nutrient interactions exacerbate sensitivity to warming in phytoplankton. </w:t>
      </w:r>
      <w:r w:rsidRPr="0021509F">
        <w:rPr>
          <w:rFonts w:ascii="Calibri" w:hAnsi="Calibri"/>
          <w:i/>
          <w:iCs/>
        </w:rPr>
        <w:t>Glob Change Biol</w:t>
      </w:r>
      <w:r w:rsidRPr="0021509F">
        <w:rPr>
          <w:rFonts w:ascii="Calibri" w:hAnsi="Calibri"/>
        </w:rPr>
        <w:t>, n/a-n/a</w:t>
      </w:r>
    </w:p>
    <w:p w:rsidR="0021509F" w:rsidRPr="0021509F" w:rsidRDefault="0021509F" w:rsidP="0021509F">
      <w:pPr>
        <w:pStyle w:val="Bibliography"/>
        <w:rPr>
          <w:rFonts w:ascii="Calibri" w:hAnsi="Calibri"/>
        </w:rPr>
      </w:pPr>
      <w:r w:rsidRPr="0021509F">
        <w:rPr>
          <w:rFonts w:ascii="Calibri" w:hAnsi="Calibri"/>
        </w:rPr>
        <w:br/>
        <w:t>43.</w:t>
      </w:r>
      <w:r w:rsidRPr="0021509F">
        <w:rPr>
          <w:rFonts w:ascii="Calibri" w:hAnsi="Calibri"/>
        </w:rPr>
        <w:br/>
        <w:t xml:space="preserve">Thomas, M.K., Kremer, C.T. &amp; Litchman, E. (2016). Environment and evolutionary history determine the global biogeography of phytoplankton temperature traits. </w:t>
      </w:r>
      <w:r w:rsidRPr="0021509F">
        <w:rPr>
          <w:rFonts w:ascii="Calibri" w:hAnsi="Calibri"/>
          <w:i/>
          <w:iCs/>
        </w:rPr>
        <w:t>Global Ecology and Biogeography</w:t>
      </w:r>
      <w:r w:rsidRPr="0021509F">
        <w:rPr>
          <w:rFonts w:ascii="Calibri" w:hAnsi="Calibri"/>
        </w:rPr>
        <w:t>, 25, 75–86</w:t>
      </w:r>
    </w:p>
    <w:p w:rsidR="0021509F" w:rsidRPr="0021509F" w:rsidRDefault="0021509F" w:rsidP="0021509F">
      <w:pPr>
        <w:pStyle w:val="Bibliography"/>
        <w:rPr>
          <w:rFonts w:ascii="Calibri" w:hAnsi="Calibri"/>
        </w:rPr>
      </w:pPr>
      <w:r w:rsidRPr="0021509F">
        <w:rPr>
          <w:rFonts w:ascii="Calibri" w:hAnsi="Calibri"/>
        </w:rPr>
        <w:lastRenderedPageBreak/>
        <w:br/>
        <w:t>44.</w:t>
      </w:r>
      <w:r w:rsidRPr="0021509F">
        <w:rPr>
          <w:rFonts w:ascii="Calibri" w:hAnsi="Calibri"/>
        </w:rPr>
        <w:br/>
        <w:t xml:space="preserve">Tilman, D. (1981). Tests of Resource Competition Theory Using Four Species of Lake Michigan Algae. </w:t>
      </w:r>
      <w:r w:rsidRPr="0021509F">
        <w:rPr>
          <w:rFonts w:ascii="Calibri" w:hAnsi="Calibri"/>
          <w:i/>
          <w:iCs/>
        </w:rPr>
        <w:t>Ecology</w:t>
      </w:r>
      <w:r w:rsidRPr="0021509F">
        <w:rPr>
          <w:rFonts w:ascii="Calibri" w:hAnsi="Calibri"/>
        </w:rPr>
        <w:t>, 62, 802–815</w:t>
      </w:r>
    </w:p>
    <w:p w:rsidR="0021509F" w:rsidRPr="0021509F" w:rsidRDefault="0021509F" w:rsidP="0021509F">
      <w:pPr>
        <w:pStyle w:val="Bibliography"/>
        <w:rPr>
          <w:rFonts w:ascii="Calibri" w:hAnsi="Calibri"/>
        </w:rPr>
      </w:pPr>
      <w:r w:rsidRPr="0021509F">
        <w:rPr>
          <w:rFonts w:ascii="Calibri" w:hAnsi="Calibri"/>
        </w:rPr>
        <w:br/>
        <w:t>45.</w:t>
      </w:r>
      <w:r w:rsidRPr="0021509F">
        <w:rPr>
          <w:rFonts w:ascii="Calibri" w:hAnsi="Calibri"/>
        </w:rPr>
        <w:br/>
        <w:t xml:space="preserve">Tylianakis, J.M., Didham, R.K., Bascompte, J. &amp; Wardle, D.A. (2008). Global change and species interactions in terrestrial ecosystems. </w:t>
      </w:r>
      <w:r w:rsidRPr="0021509F">
        <w:rPr>
          <w:rFonts w:ascii="Calibri" w:hAnsi="Calibri"/>
          <w:i/>
          <w:iCs/>
        </w:rPr>
        <w:t>Ecology Letters</w:t>
      </w:r>
      <w:r w:rsidRPr="0021509F">
        <w:rPr>
          <w:rFonts w:ascii="Calibri" w:hAnsi="Calibri"/>
        </w:rPr>
        <w:t>, 11, 1351–1363</w:t>
      </w:r>
    </w:p>
    <w:p w:rsidR="0021509F" w:rsidRPr="0021509F" w:rsidRDefault="0021509F" w:rsidP="0021509F">
      <w:pPr>
        <w:pStyle w:val="Bibliography"/>
        <w:rPr>
          <w:rFonts w:ascii="Calibri" w:hAnsi="Calibri"/>
        </w:rPr>
      </w:pPr>
      <w:r w:rsidRPr="0021509F">
        <w:rPr>
          <w:rFonts w:ascii="Calibri" w:hAnsi="Calibri"/>
        </w:rPr>
        <w:br/>
        <w:t>46.</w:t>
      </w:r>
      <w:r w:rsidRPr="0021509F">
        <w:rPr>
          <w:rFonts w:ascii="Calibri" w:hAnsi="Calibri"/>
        </w:rPr>
        <w:br/>
        <w:t xml:space="preserve">Uszko, W., Diehl, S., Englund, G. &amp; Amarasekare, P. (2017). Effects of warming on predator–prey interactions – a resource-based approach and a theoretical synthesis. </w:t>
      </w:r>
      <w:r w:rsidRPr="0021509F">
        <w:rPr>
          <w:rFonts w:ascii="Calibri" w:hAnsi="Calibri"/>
          <w:i/>
          <w:iCs/>
        </w:rPr>
        <w:t>Ecol Lett</w:t>
      </w:r>
      <w:r w:rsidRPr="0021509F">
        <w:rPr>
          <w:rFonts w:ascii="Calibri" w:hAnsi="Calibri"/>
        </w:rPr>
        <w:t>, n/a-n/a</w:t>
      </w:r>
    </w:p>
    <w:p w:rsidR="0021509F" w:rsidRPr="0021509F" w:rsidRDefault="0021509F" w:rsidP="0021509F">
      <w:pPr>
        <w:pStyle w:val="Bibliography"/>
        <w:rPr>
          <w:rFonts w:ascii="Calibri" w:hAnsi="Calibri"/>
        </w:rPr>
      </w:pPr>
      <w:r w:rsidRPr="0021509F">
        <w:rPr>
          <w:rFonts w:ascii="Calibri" w:hAnsi="Calibri"/>
        </w:rPr>
        <w:br/>
        <w:t>47.</w:t>
      </w:r>
      <w:r w:rsidRPr="0021509F">
        <w:rPr>
          <w:rFonts w:ascii="Calibri" w:hAnsi="Calibri"/>
        </w:rPr>
        <w:br/>
        <w:t xml:space="preserve">Ye, C., Shen, Z., Zhang, T., Fan, M., Lei, Y. &amp; Zhang, J. (2011). Long-term joint effect of nutrients and temperature increase on algal growth in Lake Taihu, China. </w:t>
      </w:r>
      <w:r w:rsidRPr="0021509F">
        <w:rPr>
          <w:rFonts w:ascii="Calibri" w:hAnsi="Calibri"/>
          <w:i/>
          <w:iCs/>
        </w:rPr>
        <w:t>Journal of Environmental Sciences</w:t>
      </w:r>
      <w:r w:rsidRPr="0021509F">
        <w:rPr>
          <w:rFonts w:ascii="Calibri" w:hAnsi="Calibri"/>
        </w:rPr>
        <w:t>, 23, 222–227</w:t>
      </w:r>
    </w:p>
    <w:p w:rsidR="000A071B" w:rsidRDefault="00D33637" w:rsidP="007E5BD7">
      <w:pPr>
        <w:spacing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756992" w:rsidRPr="0096062C" w:rsidRDefault="00A25E17" w:rsidP="007E5BD7">
      <w:pPr>
        <w:spacing w:line="240" w:lineRule="auto"/>
        <w:rPr>
          <w:rFonts w:ascii="Times New Roman" w:hAnsi="Times New Roman" w:cs="Times New Roman"/>
          <w:b/>
          <w:sz w:val="24"/>
          <w:szCs w:val="24"/>
        </w:rPr>
      </w:pPr>
      <w:r w:rsidRPr="0096062C">
        <w:rPr>
          <w:rFonts w:ascii="Times New Roman" w:hAnsi="Times New Roman" w:cs="Times New Roman"/>
          <w:b/>
          <w:sz w:val="24"/>
          <w:szCs w:val="24"/>
        </w:rPr>
        <w:br w:type="page"/>
      </w:r>
    </w:p>
    <w:p w:rsidR="00756992" w:rsidRDefault="00A25E17" w:rsidP="007E5BD7">
      <w:pPr>
        <w:pStyle w:val="Heading1"/>
        <w:spacing w:line="240" w:lineRule="auto"/>
        <w:rPr>
          <w:lang w:val="fr-FR"/>
        </w:rPr>
      </w:pPr>
      <w:proofErr w:type="gramStart"/>
      <w:r w:rsidRPr="00A25E17">
        <w:rPr>
          <w:lang w:val="fr-FR"/>
        </w:rPr>
        <w:lastRenderedPageBreak/>
        <w:t>Figures</w:t>
      </w:r>
      <w:proofErr w:type="gramEnd"/>
      <w:r w:rsidRPr="00A25E17">
        <w:rPr>
          <w:lang w:val="fr-FR"/>
        </w:rPr>
        <w:t>:</w:t>
      </w:r>
    </w:p>
    <w:p w:rsidR="00756992" w:rsidRDefault="00756992" w:rsidP="007E5BD7">
      <w:pPr>
        <w:spacing w:line="240" w:lineRule="auto"/>
        <w:rPr>
          <w:rFonts w:ascii="Times New Roman" w:hAnsi="Times New Roman" w:cs="Times New Roman"/>
          <w:b/>
          <w:sz w:val="24"/>
          <w:szCs w:val="24"/>
          <w:lang w:val="fr-FR"/>
        </w:rPr>
      </w:pPr>
    </w:p>
    <w:p w:rsidR="00756992" w:rsidRDefault="000420EA" w:rsidP="007E5BD7">
      <w:pPr>
        <w:spacing w:line="240" w:lineRule="auto"/>
        <w:jc w:val="both"/>
        <w:rPr>
          <w:rFonts w:ascii="Times New Roman" w:hAnsi="Times New Roman" w:cs="Times New Roman"/>
          <w:b/>
          <w:sz w:val="24"/>
          <w:szCs w:val="24"/>
        </w:rPr>
      </w:pPr>
      <w:r>
        <w:rPr>
          <w:noProof/>
          <w:lang w:val="en-US" w:eastAsia="en-US"/>
        </w:rPr>
        <w:drawing>
          <wp:inline distT="0" distB="0" distL="0" distR="0">
            <wp:extent cx="5726430" cy="3968115"/>
            <wp:effectExtent l="0" t="0" r="7620" b="0"/>
            <wp:docPr id="224" name="Picture 224" descr="C:\Users\eb516\Mes Documents\POST-DOC\Articles postdoc\Article competition phosphate\Analyses article compet phosphate\all_3_plots_monod_mu_with_g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b516\Mes Documents\POST-DOC\Articles postdoc\Article competition phosphate\Analyses article compet phosphate\all_3_plots_monod_mu_with_gams.png"/>
                    <pic:cNvPicPr>
                      <a:picLocks noChangeAspect="1" noChangeArrowheads="1"/>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6430" cy="3968115"/>
                    </a:xfrm>
                    <a:prstGeom prst="rect">
                      <a:avLst/>
                    </a:prstGeom>
                    <a:noFill/>
                    <a:ln>
                      <a:noFill/>
                    </a:ln>
                  </pic:spPr>
                </pic:pic>
              </a:graphicData>
            </a:graphic>
          </wp:inline>
        </w:drawing>
      </w:r>
    </w:p>
    <w:p w:rsidR="00756992" w:rsidRDefault="00A25E17" w:rsidP="007E5BD7">
      <w:pPr>
        <w:pStyle w:val="Heading2"/>
        <w:spacing w:line="240" w:lineRule="auto"/>
      </w:pPr>
      <w:commentRangeStart w:id="58"/>
      <w:r w:rsidRPr="00D35DE9">
        <w:rPr>
          <w:rStyle w:val="Heading2Char"/>
          <w:b/>
          <w:bCs/>
        </w:rPr>
        <w:t>Fig 1</w:t>
      </w:r>
      <w:r w:rsidRPr="00D35DE9">
        <w:t>:</w:t>
      </w:r>
      <w:commentRangeEnd w:id="58"/>
      <w:r w:rsidR="00C12E64">
        <w:rPr>
          <w:rStyle w:val="CommentReference"/>
          <w:rFonts w:asciiTheme="minorHAnsi" w:eastAsiaTheme="minorEastAsia" w:hAnsiTheme="minorHAnsi" w:cstheme="minorBidi"/>
          <w:b w:val="0"/>
          <w:bCs w:val="0"/>
        </w:rPr>
        <w:commentReference w:id="58"/>
      </w:r>
    </w:p>
    <w:p w:rsidR="00756992" w:rsidRDefault="00A25E17" w:rsidP="007E5BD7">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6B7EB2">
        <w:rPr>
          <w:rFonts w:ascii="Times New Roman" w:hAnsi="Times New Roman" w:cs="Times New Roman"/>
          <w:b/>
          <w:sz w:val="24"/>
          <w:szCs w:val="24"/>
        </w:rPr>
        <w:t xml:space="preserve">(a) </w:t>
      </w:r>
      <w:r w:rsidRPr="0042523C">
        <w:rPr>
          <w:rFonts w:ascii="Times New Roman" w:hAnsi="Times New Roman" w:cs="Times New Roman"/>
          <w:sz w:val="24"/>
          <w:szCs w:val="24"/>
        </w:rPr>
        <w:t>M</w:t>
      </w:r>
      <w:r w:rsidR="00843BA5">
        <w:rPr>
          <w:rFonts w:ascii="Times New Roman" w:hAnsi="Times New Roman" w:cs="Times New Roman"/>
          <w:sz w:val="24"/>
          <w:szCs w:val="24"/>
        </w:rPr>
        <w:t>ean M</w:t>
      </w:r>
      <w:r w:rsidRPr="0042523C">
        <w:rPr>
          <w:rFonts w:ascii="Times New Roman" w:hAnsi="Times New Roman" w:cs="Times New Roman"/>
          <w:sz w:val="24"/>
          <w:szCs w:val="24"/>
        </w:rPr>
        <w:t>onod curves for each species</w:t>
      </w:r>
      <w:r w:rsidR="00E81159">
        <w:rPr>
          <w:rFonts w:ascii="Times New Roman" w:hAnsi="Times New Roman" w:cs="Times New Roman"/>
          <w:sz w:val="24"/>
          <w:szCs w:val="24"/>
        </w:rPr>
        <w:t xml:space="preserve"> growth ra</w:t>
      </w:r>
      <w:r w:rsidR="00BC78FC">
        <w:rPr>
          <w:rFonts w:ascii="Times New Roman" w:hAnsi="Times New Roman" w:cs="Times New Roman"/>
          <w:sz w:val="24"/>
          <w:szCs w:val="24"/>
        </w:rPr>
        <w:t>te</w:t>
      </w:r>
      <w:r w:rsidR="0042523C">
        <w:rPr>
          <w:rFonts w:ascii="Times New Roman" w:hAnsi="Times New Roman" w:cs="Times New Roman"/>
          <w:sz w:val="24"/>
          <w:szCs w:val="24"/>
        </w:rPr>
        <w:t xml:space="preserve">. Growth rate </w:t>
      </w:r>
      <m:oMath>
        <m:r>
          <w:rPr>
            <w:rFonts w:ascii="Cambria Math" w:hAnsi="Cambria Math" w:cs="Times New Roman"/>
            <w:sz w:val="24"/>
            <w:szCs w:val="24"/>
          </w:rPr>
          <m:t>μ</m:t>
        </m:r>
      </m:oMath>
      <w:r w:rsidR="007837D2">
        <w:rPr>
          <w:rFonts w:ascii="Times New Roman" w:hAnsi="Times New Roman" w:cs="Times New Roman"/>
          <w:sz w:val="24"/>
          <w:szCs w:val="24"/>
        </w:rPr>
        <w:t xml:space="preserve"> </w:t>
      </w:r>
      <w:r w:rsidR="0042523C">
        <w:rPr>
          <w:rFonts w:ascii="Times New Roman" w:hAnsi="Times New Roman" w:cs="Times New Roman"/>
          <w:sz w:val="24"/>
          <w:szCs w:val="24"/>
        </w:rPr>
        <w:t>as a function of phosphate concentration in the medium (μmol</w:t>
      </w:r>
      <w:r w:rsidR="007837D2">
        <w:rPr>
          <w:rFonts w:ascii="Times New Roman" w:hAnsi="Times New Roman" w:cs="Times New Roman"/>
          <w:sz w:val="24"/>
          <w:szCs w:val="24"/>
        </w:rPr>
        <w:t>·</w:t>
      </w:r>
      <w:r w:rsidR="0042523C">
        <w:rPr>
          <w:rFonts w:ascii="Times New Roman" w:hAnsi="Times New Roman" w:cs="Times New Roman"/>
          <w:sz w:val="24"/>
          <w:szCs w:val="24"/>
        </w:rPr>
        <w:t>L</w:t>
      </w:r>
      <w:r w:rsidR="0042523C" w:rsidRPr="0042523C">
        <w:rPr>
          <w:rFonts w:ascii="Times New Roman" w:hAnsi="Times New Roman" w:cs="Times New Roman"/>
          <w:sz w:val="24"/>
          <w:szCs w:val="24"/>
          <w:vertAlign w:val="superscript"/>
        </w:rPr>
        <w:t>-1</w:t>
      </w:r>
      <w:r w:rsidR="0042523C">
        <w:rPr>
          <w:rFonts w:ascii="Times New Roman" w:hAnsi="Times New Roman" w:cs="Times New Roman"/>
          <w:sz w:val="24"/>
          <w:szCs w:val="24"/>
        </w:rPr>
        <w:t>) and temperature (from blue: 15°</w:t>
      </w:r>
      <w:r w:rsidR="00A25B8C">
        <w:rPr>
          <w:rFonts w:ascii="Times New Roman" w:hAnsi="Times New Roman" w:cs="Times New Roman"/>
          <w:sz w:val="24"/>
          <w:szCs w:val="24"/>
        </w:rPr>
        <w:t>C to dark red: 35</w:t>
      </w:r>
      <w:r w:rsidR="0042523C">
        <w:rPr>
          <w:rFonts w:ascii="Times New Roman" w:hAnsi="Times New Roman" w:cs="Times New Roman"/>
          <w:sz w:val="24"/>
          <w:szCs w:val="24"/>
        </w:rPr>
        <w:t>°C).</w:t>
      </w:r>
      <w:r w:rsidR="00950C15">
        <w:rPr>
          <w:rFonts w:ascii="Times New Roman" w:hAnsi="Times New Roman" w:cs="Times New Roman"/>
          <w:sz w:val="24"/>
          <w:szCs w:val="24"/>
        </w:rPr>
        <w:t xml:space="preserve"> Points represe</w:t>
      </w:r>
      <w:r w:rsidR="00340AB7">
        <w:rPr>
          <w:rFonts w:ascii="Times New Roman" w:hAnsi="Times New Roman" w:cs="Times New Roman"/>
          <w:sz w:val="24"/>
          <w:szCs w:val="24"/>
        </w:rPr>
        <w:t xml:space="preserve">nt the mean of the 3 replicates, and the Monod curve is drawn from the mean of the rate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340AB7">
        <w:rPr>
          <w:rFonts w:ascii="Times New Roman" w:hAnsi="Times New Roman" w:cs="Times New Roman"/>
          <w:sz w:val="24"/>
          <w:szCs w:val="24"/>
        </w:rPr>
        <w:t>and</w:t>
      </w:r>
      <w:r w:rsidR="00340AB7" w:rsidRPr="0068451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340AB7">
        <w:rPr>
          <w:rFonts w:ascii="Times New Roman" w:hAnsi="Times New Roman" w:cs="Times New Roman"/>
          <w:sz w:val="24"/>
          <w:szCs w:val="24"/>
        </w:rPr>
        <w:t xml:space="preserve">  parameters from the 3 replicates.</w:t>
      </w:r>
      <w:r w:rsidR="00C77CB1">
        <w:rPr>
          <w:rFonts w:ascii="Times New Roman" w:hAnsi="Times New Roman" w:cs="Times New Roman"/>
          <w:sz w:val="24"/>
          <w:szCs w:val="24"/>
        </w:rPr>
        <w:t xml:space="preserve"> Note that the phosphate concentration levels in the experiment go from 0.01 to 50 μmol</w:t>
      </w:r>
      <w:r w:rsidR="007837D2">
        <w:rPr>
          <w:rFonts w:ascii="Times New Roman" w:hAnsi="Times New Roman" w:cs="Times New Roman"/>
          <w:sz w:val="24"/>
          <w:szCs w:val="24"/>
        </w:rPr>
        <w:t>·</w:t>
      </w:r>
      <w:r w:rsidR="00C77CB1">
        <w:rPr>
          <w:rFonts w:ascii="Times New Roman" w:hAnsi="Times New Roman" w:cs="Times New Roman"/>
          <w:sz w:val="24"/>
          <w:szCs w:val="24"/>
        </w:rPr>
        <w:t>L</w:t>
      </w:r>
      <w:r w:rsidR="00C77CB1" w:rsidRPr="0042523C">
        <w:rPr>
          <w:rFonts w:ascii="Times New Roman" w:hAnsi="Times New Roman" w:cs="Times New Roman"/>
          <w:sz w:val="24"/>
          <w:szCs w:val="24"/>
          <w:vertAlign w:val="superscript"/>
        </w:rPr>
        <w:t>-1</w:t>
      </w:r>
      <w:r w:rsidR="00454452">
        <w:rPr>
          <w:rFonts w:ascii="Times New Roman" w:hAnsi="Times New Roman" w:cs="Times New Roman"/>
          <w:sz w:val="24"/>
          <w:szCs w:val="24"/>
        </w:rPr>
        <w:t xml:space="preserve"> but</w:t>
      </w:r>
      <w:r w:rsidR="00C77CB1">
        <w:rPr>
          <w:rFonts w:ascii="Times New Roman" w:hAnsi="Times New Roman" w:cs="Times New Roman"/>
          <w:sz w:val="24"/>
          <w:szCs w:val="24"/>
        </w:rPr>
        <w:t xml:space="preserve"> the </w:t>
      </w:r>
      <w:r w:rsidR="007837D2">
        <w:rPr>
          <w:rFonts w:ascii="Times New Roman" w:hAnsi="Times New Roman" w:cs="Times New Roman"/>
          <w:sz w:val="24"/>
          <w:szCs w:val="24"/>
        </w:rPr>
        <w:t xml:space="preserve">x-axis </w:t>
      </w:r>
      <w:r w:rsidR="00C77CB1">
        <w:rPr>
          <w:rFonts w:ascii="Times New Roman" w:hAnsi="Times New Roman" w:cs="Times New Roman"/>
          <w:sz w:val="24"/>
          <w:szCs w:val="24"/>
        </w:rPr>
        <w:t xml:space="preserve">was cut </w:t>
      </w:r>
      <w:r w:rsidR="007837D2">
        <w:rPr>
          <w:rFonts w:ascii="Times New Roman" w:hAnsi="Times New Roman" w:cs="Times New Roman"/>
          <w:sz w:val="24"/>
          <w:szCs w:val="24"/>
        </w:rPr>
        <w:t xml:space="preserve">at </w:t>
      </w:r>
      <w:r w:rsidR="00C77CB1">
        <w:rPr>
          <w:rFonts w:ascii="Times New Roman" w:hAnsi="Times New Roman" w:cs="Times New Roman"/>
          <w:sz w:val="24"/>
          <w:szCs w:val="24"/>
        </w:rPr>
        <w:t>8 μmol</w:t>
      </w:r>
      <w:r w:rsidR="007837D2">
        <w:rPr>
          <w:rFonts w:ascii="Times New Roman" w:hAnsi="Times New Roman" w:cs="Times New Roman"/>
          <w:sz w:val="24"/>
          <w:szCs w:val="24"/>
        </w:rPr>
        <w:t>·</w:t>
      </w:r>
      <w:r w:rsidR="00C77CB1">
        <w:rPr>
          <w:rFonts w:ascii="Times New Roman" w:hAnsi="Times New Roman" w:cs="Times New Roman"/>
          <w:sz w:val="24"/>
          <w:szCs w:val="24"/>
        </w:rPr>
        <w:t>L</w:t>
      </w:r>
      <w:r w:rsidR="00C77CB1" w:rsidRPr="0042523C">
        <w:rPr>
          <w:rFonts w:ascii="Times New Roman" w:hAnsi="Times New Roman" w:cs="Times New Roman"/>
          <w:sz w:val="24"/>
          <w:szCs w:val="24"/>
          <w:vertAlign w:val="superscript"/>
        </w:rPr>
        <w:t>-1</w:t>
      </w:r>
      <w:r w:rsidR="00C77CB1">
        <w:rPr>
          <w:rFonts w:ascii="Times New Roman" w:hAnsi="Times New Roman" w:cs="Times New Roman"/>
          <w:sz w:val="24"/>
          <w:szCs w:val="24"/>
        </w:rPr>
        <w:t xml:space="preserve"> </w:t>
      </w:r>
      <w:r w:rsidR="007837D2">
        <w:rPr>
          <w:rFonts w:ascii="Times New Roman" w:hAnsi="Times New Roman" w:cs="Times New Roman"/>
          <w:sz w:val="24"/>
          <w:szCs w:val="24"/>
        </w:rPr>
        <w:t>for clarity</w:t>
      </w:r>
      <w:r w:rsidR="00C77CB1">
        <w:rPr>
          <w:rFonts w:ascii="Times New Roman" w:hAnsi="Times New Roman" w:cs="Times New Roman"/>
          <w:sz w:val="24"/>
          <w:szCs w:val="24"/>
        </w:rPr>
        <w:t>.</w:t>
      </w:r>
      <w:r w:rsidR="006B7EB2">
        <w:rPr>
          <w:rFonts w:ascii="Times New Roman" w:hAnsi="Times New Roman" w:cs="Times New Roman"/>
          <w:sz w:val="24"/>
          <w:szCs w:val="24"/>
        </w:rPr>
        <w:t xml:space="preserve"> </w:t>
      </w:r>
      <w:moveFromRangeStart w:id="59" w:author="Samraat" w:date="2017-05-19T10:09:00Z" w:name="move482951916"/>
      <w:moveFrom w:id="60" w:author="Samraat" w:date="2017-05-19T10:09:00Z">
        <w:r w:rsidR="006B7EB2" w:rsidDel="002F2566">
          <w:rPr>
            <w:rFonts w:ascii="Times New Roman" w:hAnsi="Times New Roman" w:cs="Times New Roman"/>
            <w:b/>
            <w:sz w:val="24"/>
            <w:szCs w:val="24"/>
          </w:rPr>
          <w:t xml:space="preserve">(b) </w:t>
        </w:r>
        <w:r w:rsidR="007837D2" w:rsidDel="002F2566">
          <w:rPr>
            <w:rFonts w:ascii="Times New Roman" w:hAnsi="Times New Roman" w:cs="Times New Roman"/>
            <w:sz w:val="24"/>
            <w:szCs w:val="24"/>
          </w:rPr>
          <w:t>H</w:t>
        </w:r>
        <w:r w:rsidR="00D35DE9" w:rsidDel="002F2566">
          <w:rPr>
            <w:rFonts w:ascii="Times New Roman" w:hAnsi="Times New Roman" w:cs="Times New Roman"/>
            <w:sz w:val="24"/>
            <w:szCs w:val="24"/>
          </w:rPr>
          <w:t>alf-</w:t>
        </w:r>
        <w:r w:rsidR="006B7EB2" w:rsidRPr="0068451E" w:rsidDel="002F2566">
          <w:rPr>
            <w:rFonts w:ascii="Times New Roman" w:hAnsi="Times New Roman" w:cs="Times New Roman"/>
            <w:sz w:val="24"/>
            <w:szCs w:val="24"/>
          </w:rPr>
          <w:t xml:space="preserve">saturation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6B7EB2" w:rsidDel="002F2566">
          <w:rPr>
            <w:rFonts w:ascii="Times New Roman" w:hAnsi="Times New Roman" w:cs="Times New Roman"/>
            <w:sz w:val="24"/>
            <w:szCs w:val="24"/>
          </w:rPr>
          <w:t xml:space="preserve"> </w:t>
        </w:r>
        <w:r w:rsidR="00340AB7" w:rsidDel="002F2566">
          <w:rPr>
            <w:rFonts w:ascii="Times New Roman" w:hAnsi="Times New Roman" w:cs="Times New Roman"/>
            <w:sz w:val="24"/>
            <w:szCs w:val="24"/>
          </w:rPr>
          <w:t xml:space="preserve">and </w:t>
        </w:r>
      </w:moveFrom>
      <w:moveFromRangeEnd w:id="59"/>
      <w:r w:rsidR="00340AB7">
        <w:rPr>
          <w:rFonts w:ascii="Times New Roman" w:hAnsi="Times New Roman" w:cs="Times New Roman"/>
          <w:sz w:val="24"/>
          <w:szCs w:val="24"/>
        </w:rPr>
        <w:t>(</w:t>
      </w:r>
      <w:del w:id="61" w:author="Samraat" w:date="2017-05-19T10:09:00Z">
        <w:r w:rsidR="00340AB7" w:rsidRPr="007E5BD7" w:rsidDel="002F2566">
          <w:rPr>
            <w:rFonts w:ascii="Times New Roman" w:hAnsi="Times New Roman" w:cs="Times New Roman"/>
            <w:b/>
            <w:sz w:val="24"/>
            <w:szCs w:val="24"/>
          </w:rPr>
          <w:delText>c</w:delText>
        </w:r>
      </w:del>
      <w:ins w:id="62" w:author="Samraat" w:date="2017-05-19T10:09:00Z">
        <w:r w:rsidR="002F2566">
          <w:rPr>
            <w:rFonts w:ascii="Times New Roman" w:hAnsi="Times New Roman" w:cs="Times New Roman"/>
            <w:b/>
            <w:sz w:val="24"/>
            <w:szCs w:val="24"/>
          </w:rPr>
          <w:t>b</w:t>
        </w:r>
      </w:ins>
      <w:r w:rsidR="00340AB7" w:rsidRPr="007E5BD7">
        <w:rPr>
          <w:rFonts w:ascii="Times New Roman" w:hAnsi="Times New Roman" w:cs="Times New Roman"/>
          <w:b/>
          <w:sz w:val="24"/>
          <w:szCs w:val="24"/>
        </w:rPr>
        <w:t>)</w:t>
      </w:r>
      <w:r w:rsidR="00340AB7">
        <w:rPr>
          <w:rFonts w:ascii="Times New Roman" w:hAnsi="Times New Roman" w:cs="Times New Roman"/>
          <w:sz w:val="24"/>
          <w:szCs w:val="24"/>
        </w:rPr>
        <w:t xml:space="preserve"> Maximum growth rate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340AB7">
        <w:rPr>
          <w:rFonts w:ascii="Times New Roman" w:hAnsi="Times New Roman" w:cs="Times New Roman"/>
          <w:sz w:val="24"/>
          <w:szCs w:val="24"/>
        </w:rPr>
        <w:t xml:space="preserve"> as a function of temperature.</w:t>
      </w:r>
      <w:ins w:id="63" w:author="Samraat" w:date="2017-05-19T10:09:00Z">
        <w:r w:rsidR="00710A72">
          <w:rPr>
            <w:rFonts w:ascii="Times New Roman" w:hAnsi="Times New Roman" w:cs="Times New Roman"/>
            <w:sz w:val="24"/>
            <w:szCs w:val="24"/>
          </w:rPr>
          <w:t xml:space="preserve"> </w:t>
        </w:r>
      </w:ins>
      <w:moveToRangeStart w:id="64" w:author="Samraat" w:date="2017-05-19T10:09:00Z" w:name="move482951916"/>
      <w:moveTo w:id="65" w:author="Samraat" w:date="2017-05-19T10:09:00Z">
        <w:r w:rsidR="00710A72">
          <w:rPr>
            <w:rFonts w:ascii="Times New Roman" w:hAnsi="Times New Roman" w:cs="Times New Roman"/>
            <w:b/>
            <w:sz w:val="24"/>
            <w:szCs w:val="24"/>
          </w:rPr>
          <w:t>(</w:t>
        </w:r>
        <w:del w:id="66" w:author="Samraat" w:date="2017-05-19T10:09:00Z">
          <w:r w:rsidR="00710A72" w:rsidDel="00710A72">
            <w:rPr>
              <w:rFonts w:ascii="Times New Roman" w:hAnsi="Times New Roman" w:cs="Times New Roman"/>
              <w:b/>
              <w:sz w:val="24"/>
              <w:szCs w:val="24"/>
            </w:rPr>
            <w:delText>b</w:delText>
          </w:r>
        </w:del>
      </w:moveTo>
      <w:ins w:id="67" w:author="Samraat" w:date="2017-05-19T10:09:00Z">
        <w:r w:rsidR="00710A72">
          <w:rPr>
            <w:rFonts w:ascii="Times New Roman" w:hAnsi="Times New Roman" w:cs="Times New Roman"/>
            <w:b/>
            <w:sz w:val="24"/>
            <w:szCs w:val="24"/>
          </w:rPr>
          <w:t>c</w:t>
        </w:r>
      </w:ins>
      <w:moveTo w:id="68" w:author="Samraat" w:date="2017-05-19T10:09:00Z">
        <w:r w:rsidR="00710A72">
          <w:rPr>
            <w:rFonts w:ascii="Times New Roman" w:hAnsi="Times New Roman" w:cs="Times New Roman"/>
            <w:b/>
            <w:sz w:val="24"/>
            <w:szCs w:val="24"/>
          </w:rPr>
          <w:t xml:space="preserve">) </w:t>
        </w:r>
        <w:r w:rsidR="00710A72">
          <w:rPr>
            <w:rFonts w:ascii="Times New Roman" w:hAnsi="Times New Roman" w:cs="Times New Roman"/>
            <w:sz w:val="24"/>
            <w:szCs w:val="24"/>
          </w:rPr>
          <w:t>Half-</w:t>
        </w:r>
        <w:r w:rsidR="00710A72" w:rsidRPr="0068451E">
          <w:rPr>
            <w:rFonts w:ascii="Times New Roman" w:hAnsi="Times New Roman" w:cs="Times New Roman"/>
            <w:sz w:val="24"/>
            <w:szCs w:val="24"/>
          </w:rPr>
          <w:t xml:space="preserve">saturation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710A72">
          <w:rPr>
            <w:rFonts w:ascii="Times New Roman" w:hAnsi="Times New Roman" w:cs="Times New Roman"/>
            <w:sz w:val="24"/>
            <w:szCs w:val="24"/>
          </w:rPr>
          <w:t xml:space="preserve"> </w:t>
        </w:r>
        <w:del w:id="69" w:author="Samraat" w:date="2017-05-19T10:09:00Z">
          <w:r w:rsidR="00710A72" w:rsidDel="00710A72">
            <w:rPr>
              <w:rFonts w:ascii="Times New Roman" w:hAnsi="Times New Roman" w:cs="Times New Roman"/>
              <w:sz w:val="24"/>
              <w:szCs w:val="24"/>
            </w:rPr>
            <w:delText>and</w:delText>
          </w:r>
        </w:del>
      </w:moveTo>
      <w:moveToRangeEnd w:id="64"/>
      <w:del w:id="70" w:author="Samraat" w:date="2017-05-19T10:09:00Z">
        <w:r w:rsidR="00340AB7" w:rsidDel="00710A72">
          <w:rPr>
            <w:rFonts w:ascii="Times New Roman" w:hAnsi="Times New Roman" w:cs="Times New Roman"/>
            <w:sz w:val="24"/>
            <w:szCs w:val="24"/>
          </w:rPr>
          <w:delText xml:space="preserve"> </w:delText>
        </w:r>
      </w:del>
      <w:r w:rsidR="00340AB7">
        <w:rPr>
          <w:rFonts w:ascii="Times New Roman" w:hAnsi="Times New Roman" w:cs="Times New Roman"/>
          <w:sz w:val="24"/>
          <w:szCs w:val="24"/>
        </w:rPr>
        <w:t xml:space="preserve">Lines represent the fit of the GAM models investigating the temperature dependence of each parameter. </w:t>
      </w:r>
      <w:r w:rsidR="0060302C">
        <w:rPr>
          <w:rFonts w:ascii="Times New Roman" w:hAnsi="Times New Roman" w:cs="Times New Roman"/>
          <w:sz w:val="24"/>
          <w:szCs w:val="24"/>
        </w:rPr>
        <w:t>See Tables S3A</w:t>
      </w:r>
      <w:r w:rsidR="007E154D">
        <w:rPr>
          <w:rFonts w:ascii="Times New Roman" w:hAnsi="Times New Roman" w:cs="Times New Roman"/>
          <w:sz w:val="24"/>
          <w:szCs w:val="24"/>
        </w:rPr>
        <w:t xml:space="preserve"> and S3</w:t>
      </w:r>
      <w:r w:rsidR="0060302C">
        <w:rPr>
          <w:rFonts w:ascii="Times New Roman" w:hAnsi="Times New Roman" w:cs="Times New Roman"/>
          <w:sz w:val="24"/>
          <w:szCs w:val="24"/>
        </w:rPr>
        <w:t>B</w:t>
      </w:r>
      <w:r w:rsidR="005B1D93">
        <w:rPr>
          <w:rFonts w:ascii="Times New Roman" w:hAnsi="Times New Roman" w:cs="Times New Roman"/>
          <w:sz w:val="24"/>
          <w:szCs w:val="24"/>
        </w:rPr>
        <w:t xml:space="preserve"> for more details about the </w:t>
      </w:r>
      <w:r w:rsidR="0060302C">
        <w:rPr>
          <w:rFonts w:ascii="Times New Roman" w:hAnsi="Times New Roman" w:cs="Times New Roman"/>
          <w:sz w:val="24"/>
          <w:szCs w:val="24"/>
        </w:rPr>
        <w:t xml:space="preserve">temperature-dependence of the estimates from the </w:t>
      </w:r>
      <w:r w:rsidR="005B1D93">
        <w:rPr>
          <w:rFonts w:ascii="Times New Roman" w:hAnsi="Times New Roman" w:cs="Times New Roman"/>
          <w:sz w:val="24"/>
          <w:szCs w:val="24"/>
        </w:rPr>
        <w:t>Monod model.</w:t>
      </w:r>
    </w:p>
    <w:p w:rsidR="00756992" w:rsidRDefault="00E81159" w:rsidP="007E5BD7">
      <w:pPr>
        <w:spacing w:line="240" w:lineRule="auto"/>
        <w:jc w:val="both"/>
        <w:rPr>
          <w:rFonts w:ascii="Times New Roman" w:hAnsi="Times New Roman" w:cs="Times New Roman"/>
          <w:b/>
          <w:sz w:val="24"/>
          <w:szCs w:val="24"/>
        </w:rPr>
      </w:pPr>
      <w:r>
        <w:rPr>
          <w:rFonts w:ascii="Times New Roman" w:hAnsi="Times New Roman" w:cs="Times New Roman"/>
          <w:sz w:val="24"/>
          <w:szCs w:val="24"/>
        </w:rPr>
        <w:br w:type="page"/>
      </w:r>
    </w:p>
    <w:p w:rsidR="00756992" w:rsidRDefault="00756992" w:rsidP="007E5BD7">
      <w:pPr>
        <w:spacing w:line="240" w:lineRule="auto"/>
        <w:rPr>
          <w:rFonts w:ascii="Times New Roman" w:hAnsi="Times New Roman" w:cs="Times New Roman"/>
          <w:b/>
          <w:sz w:val="24"/>
          <w:szCs w:val="24"/>
        </w:rPr>
      </w:pPr>
    </w:p>
    <w:p w:rsidR="00756992" w:rsidRDefault="00756992" w:rsidP="007E5BD7">
      <w:pPr>
        <w:spacing w:line="240" w:lineRule="auto"/>
        <w:jc w:val="both"/>
        <w:rPr>
          <w:rFonts w:ascii="Times New Roman" w:hAnsi="Times New Roman" w:cs="Times New Roman"/>
          <w:b/>
          <w:sz w:val="24"/>
          <w:szCs w:val="24"/>
        </w:rPr>
      </w:pPr>
    </w:p>
    <w:p w:rsidR="00756992" w:rsidRDefault="00955E23" w:rsidP="007E5BD7">
      <w:pPr>
        <w:spacing w:line="240" w:lineRule="auto"/>
        <w:jc w:val="both"/>
        <w:rPr>
          <w:rFonts w:ascii="Times New Roman" w:hAnsi="Times New Roman" w:cs="Times New Roman"/>
          <w:sz w:val="24"/>
          <w:szCs w:val="24"/>
        </w:rPr>
      </w:pPr>
      <w:commentRangeStart w:id="71"/>
      <w:r>
        <w:rPr>
          <w:rFonts w:ascii="Times New Roman" w:hAnsi="Times New Roman" w:cs="Times New Roman"/>
          <w:noProof/>
          <w:sz w:val="24"/>
          <w:szCs w:val="24"/>
          <w:lang w:val="en-US" w:eastAsia="en-US"/>
        </w:rPr>
        <w:drawing>
          <wp:inline distT="0" distB="0" distL="0" distR="0">
            <wp:extent cx="5726430" cy="3944620"/>
            <wp:effectExtent l="0" t="0" r="7620" b="0"/>
            <wp:docPr id="9" name="Picture 9" descr="C:\Users\eb516\Mes Documents\POST-DOC\Articles postdoc\Article competition phosphate\Analyses article compet phosphate\plot_percent_cells_day14_speciesAfo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b516\Mes Documents\POST-DOC\Articles postdoc\Article competition phosphate\Analyses article compet phosphate\plot_percent_cells_day14_speciesAfocal.png"/>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6430" cy="3944620"/>
                    </a:xfrm>
                    <a:prstGeom prst="rect">
                      <a:avLst/>
                    </a:prstGeom>
                    <a:noFill/>
                    <a:ln>
                      <a:noFill/>
                    </a:ln>
                  </pic:spPr>
                </pic:pic>
              </a:graphicData>
            </a:graphic>
          </wp:inline>
        </w:drawing>
      </w:r>
      <w:commentRangeEnd w:id="71"/>
      <w:r w:rsidR="00D45451">
        <w:rPr>
          <w:rStyle w:val="CommentReference"/>
        </w:rPr>
        <w:commentReference w:id="71"/>
      </w:r>
    </w:p>
    <w:p w:rsidR="00756992" w:rsidRDefault="00455C09" w:rsidP="007E5BD7">
      <w:pPr>
        <w:pStyle w:val="Heading2"/>
        <w:spacing w:line="240" w:lineRule="auto"/>
      </w:pPr>
      <w:r w:rsidRPr="00502F1A">
        <w:t xml:space="preserve">Fig. </w:t>
      </w:r>
      <w:r w:rsidR="006238B0">
        <w:t>2</w:t>
      </w:r>
      <w:r w:rsidR="00BC78FC">
        <w:t xml:space="preserve">: </w:t>
      </w:r>
    </w:p>
    <w:p w:rsidR="00F66AEC" w:rsidRPr="001434E4" w:rsidRDefault="00BC78FC" w:rsidP="001434E4">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C</w:t>
      </w:r>
      <w:r w:rsidR="00455C09">
        <w:rPr>
          <w:rFonts w:ascii="Times New Roman" w:hAnsi="Times New Roman" w:cs="Times New Roman"/>
          <w:sz w:val="24"/>
          <w:szCs w:val="24"/>
        </w:rPr>
        <w:t>ompetition between species.</w:t>
      </w:r>
      <w:proofErr w:type="gramEnd"/>
      <w:r w:rsidR="00455C09">
        <w:rPr>
          <w:rFonts w:ascii="Times New Roman" w:hAnsi="Times New Roman" w:cs="Times New Roman"/>
          <w:sz w:val="24"/>
          <w:szCs w:val="24"/>
        </w:rPr>
        <w:t xml:space="preserve"> For each pair of species, the proportion of cells</w:t>
      </w:r>
      <w:r w:rsidR="00502F1A">
        <w:rPr>
          <w:rFonts w:ascii="Times New Roman" w:hAnsi="Times New Roman" w:cs="Times New Roman"/>
          <w:sz w:val="24"/>
          <w:szCs w:val="24"/>
        </w:rPr>
        <w:t xml:space="preserve"> from</w:t>
      </w:r>
      <w:r w:rsidR="00455C09">
        <w:rPr>
          <w:rFonts w:ascii="Times New Roman" w:hAnsi="Times New Roman" w:cs="Times New Roman"/>
          <w:sz w:val="24"/>
          <w:szCs w:val="24"/>
        </w:rPr>
        <w:t xml:space="preserve"> </w:t>
      </w:r>
      <w:r w:rsidR="00A560C2">
        <w:rPr>
          <w:rFonts w:ascii="Times New Roman" w:hAnsi="Times New Roman" w:cs="Times New Roman"/>
          <w:sz w:val="24"/>
          <w:szCs w:val="24"/>
        </w:rPr>
        <w:t>species A</w:t>
      </w:r>
      <w:r w:rsidR="00455C09">
        <w:rPr>
          <w:rFonts w:ascii="Times New Roman" w:hAnsi="Times New Roman" w:cs="Times New Roman"/>
          <w:sz w:val="24"/>
          <w:szCs w:val="24"/>
        </w:rPr>
        <w:t xml:space="preserve"> over the total number of cells</w:t>
      </w:r>
      <w:r w:rsidR="001E7AEA">
        <w:rPr>
          <w:rFonts w:ascii="Times New Roman" w:hAnsi="Times New Roman" w:cs="Times New Roman"/>
          <w:sz w:val="24"/>
          <w:szCs w:val="24"/>
        </w:rPr>
        <w:t xml:space="preserve"> at day 14</w:t>
      </w:r>
      <w:r w:rsidR="00455C09">
        <w:rPr>
          <w:rFonts w:ascii="Times New Roman" w:hAnsi="Times New Roman" w:cs="Times New Roman"/>
          <w:sz w:val="24"/>
          <w:szCs w:val="24"/>
        </w:rPr>
        <w:t>. Colo</w:t>
      </w:r>
      <w:r w:rsidR="00FE250E">
        <w:rPr>
          <w:rFonts w:ascii="Times New Roman" w:hAnsi="Times New Roman" w:cs="Times New Roman"/>
          <w:sz w:val="24"/>
          <w:szCs w:val="24"/>
        </w:rPr>
        <w:t>u</w:t>
      </w:r>
      <w:r w:rsidR="00455C09">
        <w:rPr>
          <w:rFonts w:ascii="Times New Roman" w:hAnsi="Times New Roman" w:cs="Times New Roman"/>
          <w:sz w:val="24"/>
          <w:szCs w:val="24"/>
        </w:rPr>
        <w:t>rs represent the temperature of the trial, blue: 15°C, red: 25°</w:t>
      </w:r>
      <w:r w:rsidR="00F7086F">
        <w:rPr>
          <w:rFonts w:ascii="Times New Roman" w:hAnsi="Times New Roman" w:cs="Times New Roman"/>
          <w:sz w:val="24"/>
          <w:szCs w:val="24"/>
        </w:rPr>
        <w:t>C;</w:t>
      </w:r>
      <w:r w:rsidR="00455C09">
        <w:rPr>
          <w:rFonts w:ascii="Times New Roman" w:hAnsi="Times New Roman" w:cs="Times New Roman"/>
          <w:sz w:val="24"/>
          <w:szCs w:val="24"/>
        </w:rPr>
        <w:t xml:space="preserve"> and fills represent the nutrient conditions of the trial, white: non-saturated nutrient solution (1 μmol</w:t>
      </w:r>
      <w:r w:rsidR="0060287F">
        <w:rPr>
          <w:rFonts w:ascii="Times New Roman" w:hAnsi="Times New Roman" w:cs="Times New Roman"/>
          <w:sz w:val="24"/>
          <w:szCs w:val="24"/>
        </w:rPr>
        <w:t>·</w:t>
      </w:r>
      <w:r w:rsidR="00455C09">
        <w:rPr>
          <w:rFonts w:ascii="Times New Roman" w:hAnsi="Times New Roman" w:cs="Times New Roman"/>
          <w:sz w:val="24"/>
          <w:szCs w:val="24"/>
        </w:rPr>
        <w:t>L</w:t>
      </w:r>
      <w:r w:rsidR="00455C09" w:rsidRPr="0042523C">
        <w:rPr>
          <w:rFonts w:ascii="Times New Roman" w:hAnsi="Times New Roman" w:cs="Times New Roman"/>
          <w:sz w:val="24"/>
          <w:szCs w:val="24"/>
          <w:vertAlign w:val="superscript"/>
        </w:rPr>
        <w:t>-1</w:t>
      </w:r>
      <w:r w:rsidR="00455C09">
        <w:rPr>
          <w:rFonts w:ascii="Times New Roman" w:hAnsi="Times New Roman" w:cs="Times New Roman"/>
          <w:sz w:val="24"/>
          <w:szCs w:val="24"/>
        </w:rPr>
        <w:t xml:space="preserve"> of phosphate), green, saturated nutrient solution (30 μmol</w:t>
      </w:r>
      <w:r w:rsidR="0060287F">
        <w:rPr>
          <w:rFonts w:ascii="Times New Roman" w:hAnsi="Times New Roman" w:cs="Times New Roman"/>
          <w:sz w:val="24"/>
          <w:szCs w:val="24"/>
        </w:rPr>
        <w:t>·</w:t>
      </w:r>
      <w:r w:rsidR="00455C09">
        <w:rPr>
          <w:rFonts w:ascii="Times New Roman" w:hAnsi="Times New Roman" w:cs="Times New Roman"/>
          <w:sz w:val="24"/>
          <w:szCs w:val="24"/>
        </w:rPr>
        <w:t>L</w:t>
      </w:r>
      <w:r w:rsidR="00455C09" w:rsidRPr="0042523C">
        <w:rPr>
          <w:rFonts w:ascii="Times New Roman" w:hAnsi="Times New Roman" w:cs="Times New Roman"/>
          <w:sz w:val="24"/>
          <w:szCs w:val="24"/>
          <w:vertAlign w:val="superscript"/>
        </w:rPr>
        <w:t>-1</w:t>
      </w:r>
      <w:r w:rsidR="00455C09">
        <w:rPr>
          <w:rFonts w:ascii="Times New Roman" w:hAnsi="Times New Roman" w:cs="Times New Roman"/>
          <w:sz w:val="24"/>
          <w:szCs w:val="24"/>
        </w:rPr>
        <w:t xml:space="preserve"> of phosphate).</w:t>
      </w:r>
      <w:r w:rsidR="005B09EE">
        <w:rPr>
          <w:rFonts w:ascii="Times New Roman" w:hAnsi="Times New Roman" w:cs="Times New Roman"/>
          <w:sz w:val="24"/>
          <w:szCs w:val="24"/>
        </w:rPr>
        <w:t xml:space="preserve"> Boxplots represent the</w:t>
      </w:r>
      <w:r w:rsidR="00922C6B">
        <w:rPr>
          <w:rFonts w:ascii="Times New Roman" w:hAnsi="Times New Roman" w:cs="Times New Roman"/>
          <w:sz w:val="24"/>
          <w:szCs w:val="24"/>
        </w:rPr>
        <w:t xml:space="preserve"> values of the</w:t>
      </w:r>
      <w:r w:rsidR="005B09EE">
        <w:rPr>
          <w:rFonts w:ascii="Times New Roman" w:hAnsi="Times New Roman" w:cs="Times New Roman"/>
          <w:sz w:val="24"/>
          <w:szCs w:val="24"/>
        </w:rPr>
        <w:t xml:space="preserve"> 6 replicates per condition.</w:t>
      </w:r>
      <w:r w:rsidR="001E7AEA">
        <w:rPr>
          <w:rFonts w:ascii="Times New Roman" w:hAnsi="Times New Roman" w:cs="Times New Roman"/>
          <w:sz w:val="24"/>
          <w:szCs w:val="24"/>
        </w:rPr>
        <w:t xml:space="preserve"> The dotted line represents the situation where 50% of the total </w:t>
      </w:r>
      <w:proofErr w:type="gramStart"/>
      <w:r w:rsidR="001E7AEA">
        <w:rPr>
          <w:rFonts w:ascii="Times New Roman" w:hAnsi="Times New Roman" w:cs="Times New Roman"/>
          <w:sz w:val="24"/>
          <w:szCs w:val="24"/>
        </w:rPr>
        <w:t>number of ce</w:t>
      </w:r>
      <w:r w:rsidR="00A560C2">
        <w:rPr>
          <w:rFonts w:ascii="Times New Roman" w:hAnsi="Times New Roman" w:cs="Times New Roman"/>
          <w:sz w:val="24"/>
          <w:szCs w:val="24"/>
        </w:rPr>
        <w:t>lls pertain</w:t>
      </w:r>
      <w:proofErr w:type="gramEnd"/>
      <w:r w:rsidR="00A560C2">
        <w:rPr>
          <w:rFonts w:ascii="Times New Roman" w:hAnsi="Times New Roman" w:cs="Times New Roman"/>
          <w:sz w:val="24"/>
          <w:szCs w:val="24"/>
        </w:rPr>
        <w:t xml:space="preserve"> to the species A</w:t>
      </w:r>
      <w:r w:rsidR="001E7AEA">
        <w:rPr>
          <w:rFonts w:ascii="Times New Roman" w:hAnsi="Times New Roman" w:cs="Times New Roman"/>
          <w:sz w:val="24"/>
          <w:szCs w:val="24"/>
        </w:rPr>
        <w:t>.</w:t>
      </w:r>
      <w:r w:rsidR="008C705C">
        <w:rPr>
          <w:rFonts w:ascii="Times New Roman" w:hAnsi="Times New Roman" w:cs="Times New Roman"/>
          <w:sz w:val="24"/>
          <w:szCs w:val="24"/>
        </w:rPr>
        <w:t xml:space="preserve"> </w:t>
      </w:r>
    </w:p>
    <w:p w:rsidR="00F66AEC" w:rsidRDefault="00BA3F94" w:rsidP="001D65A6">
      <w:pPr>
        <w:pStyle w:val="Heading2"/>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55pt;height:613.55pt">
            <v:imagedata r:id="rId19" o:title=""/>
          </v:shape>
        </w:pict>
      </w:r>
      <w:r w:rsidR="00C600EA">
        <w:rPr>
          <w:rStyle w:val="CommentReference"/>
          <w:rFonts w:asciiTheme="minorHAnsi" w:eastAsiaTheme="minorEastAsia" w:hAnsiTheme="minorHAnsi" w:cstheme="minorBidi"/>
          <w:b w:val="0"/>
          <w:bCs w:val="0"/>
        </w:rPr>
        <w:commentReference w:id="72"/>
      </w:r>
    </w:p>
    <w:p w:rsidR="001D65A6" w:rsidRDefault="001D65A6" w:rsidP="001D65A6">
      <w:pPr>
        <w:pStyle w:val="Heading2"/>
      </w:pPr>
      <w:commentRangeStart w:id="73"/>
      <w:commentRangeStart w:id="74"/>
      <w:r>
        <w:t>Fig 3:</w:t>
      </w:r>
      <w:commentRangeEnd w:id="73"/>
      <w:r w:rsidR="002F3CA3">
        <w:rPr>
          <w:rStyle w:val="CommentReference"/>
          <w:rFonts w:asciiTheme="minorHAnsi" w:eastAsiaTheme="minorEastAsia" w:hAnsiTheme="minorHAnsi" w:cstheme="minorBidi"/>
          <w:b w:val="0"/>
          <w:bCs w:val="0"/>
        </w:rPr>
        <w:commentReference w:id="73"/>
      </w:r>
      <w:commentRangeEnd w:id="74"/>
      <w:r w:rsidR="002A4751">
        <w:rPr>
          <w:rStyle w:val="CommentReference"/>
          <w:rFonts w:asciiTheme="minorHAnsi" w:eastAsiaTheme="minorEastAsia" w:hAnsiTheme="minorHAnsi" w:cstheme="minorBidi"/>
          <w:b w:val="0"/>
          <w:bCs w:val="0"/>
        </w:rPr>
        <w:commentReference w:id="74"/>
      </w:r>
    </w:p>
    <w:p w:rsidR="00DE2C45" w:rsidRDefault="00D80293" w:rsidP="007E5BD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Relative importance of mismatches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in determining competitive outcomes.</w:t>
      </w:r>
      <w:proofErr w:type="gramEnd"/>
      <w:r>
        <w:rPr>
          <w:rFonts w:ascii="Times New Roman" w:hAnsi="Times New Roman" w:cs="Times New Roman"/>
          <w:sz w:val="24"/>
          <w:szCs w:val="24"/>
        </w:rPr>
        <w:t xml:space="preserve"> </w:t>
      </w:r>
      <w:r w:rsidR="00332FA3">
        <w:rPr>
          <w:rFonts w:ascii="Times New Roman" w:hAnsi="Times New Roman" w:cs="Times New Roman"/>
          <w:sz w:val="24"/>
          <w:szCs w:val="24"/>
        </w:rPr>
        <w:t xml:space="preserve">Panels </w:t>
      </w:r>
      <w:r>
        <w:rPr>
          <w:rFonts w:ascii="Times New Roman" w:hAnsi="Times New Roman" w:cs="Times New Roman"/>
          <w:sz w:val="24"/>
          <w:szCs w:val="24"/>
        </w:rPr>
        <w:t xml:space="preserve">(a, b) </w:t>
      </w:r>
      <w:r w:rsidR="00332FA3">
        <w:rPr>
          <w:rFonts w:ascii="Times New Roman" w:hAnsi="Times New Roman" w:cs="Times New Roman"/>
          <w:sz w:val="24"/>
          <w:szCs w:val="24"/>
        </w:rPr>
        <w:t>show the p</w:t>
      </w:r>
      <w:r>
        <w:rPr>
          <w:rFonts w:ascii="Times New Roman" w:hAnsi="Times New Roman" w:cs="Times New Roman"/>
          <w:sz w:val="24"/>
          <w:szCs w:val="24"/>
        </w:rPr>
        <w:t xml:space="preserve">roportion of cells belonging to species A after 14 days according to the </w:t>
      </w:r>
      <w:r w:rsidR="00CD7602">
        <w:rPr>
          <w:rFonts w:ascii="Times New Roman" w:hAnsi="Times New Roman" w:cs="Times New Roman"/>
          <w:sz w:val="24"/>
          <w:szCs w:val="24"/>
        </w:rPr>
        <w:t>competition</w:t>
      </w:r>
      <w:r>
        <w:rPr>
          <w:rFonts w:ascii="Times New Roman" w:hAnsi="Times New Roman" w:cs="Times New Roman"/>
          <w:sz w:val="24"/>
          <w:szCs w:val="24"/>
        </w:rPr>
        <w:t xml:space="preserve"> model, for a range of mismatches in both trai</w:t>
      </w:r>
      <w:r w:rsidR="007E154D">
        <w:rPr>
          <w:rFonts w:ascii="Times New Roman" w:hAnsi="Times New Roman" w:cs="Times New Roman"/>
          <w:sz w:val="24"/>
          <w:szCs w:val="24"/>
        </w:rPr>
        <w:t xml:space="preserve">ts (see Supplementary Section </w:t>
      </w:r>
      <w:r w:rsidR="007E154D">
        <w:rPr>
          <w:rFonts w:ascii="Times New Roman" w:hAnsi="Times New Roman" w:cs="Times New Roman"/>
          <w:sz w:val="24"/>
          <w:szCs w:val="24"/>
        </w:rPr>
        <w:lastRenderedPageBreak/>
        <w:t>S6</w:t>
      </w:r>
      <w:r>
        <w:rPr>
          <w:rFonts w:ascii="Times New Roman" w:hAnsi="Times New Roman" w:cs="Times New Roman"/>
          <w:sz w:val="24"/>
          <w:szCs w:val="24"/>
        </w:rPr>
        <w:t xml:space="preserve"> for details). </w:t>
      </w:r>
      <w:r w:rsidR="00332FA3">
        <w:rPr>
          <w:rFonts w:ascii="Times New Roman" w:hAnsi="Times New Roman" w:cs="Times New Roman"/>
          <w:sz w:val="24"/>
          <w:szCs w:val="24"/>
        </w:rPr>
        <w:t xml:space="preserve">Panels </w:t>
      </w:r>
      <w:r>
        <w:rPr>
          <w:rFonts w:ascii="Times New Roman" w:hAnsi="Times New Roman" w:cs="Times New Roman"/>
          <w:sz w:val="24"/>
          <w:szCs w:val="24"/>
        </w:rPr>
        <w:t xml:space="preserve">(c, d) </w:t>
      </w:r>
      <w:r w:rsidR="00332FA3">
        <w:rPr>
          <w:rFonts w:ascii="Times New Roman" w:hAnsi="Times New Roman" w:cs="Times New Roman"/>
          <w:sz w:val="24"/>
          <w:szCs w:val="24"/>
        </w:rPr>
        <w:t>show the r</w:t>
      </w:r>
      <w:r>
        <w:rPr>
          <w:rFonts w:ascii="Times New Roman" w:hAnsi="Times New Roman" w:cs="Times New Roman"/>
          <w:sz w:val="24"/>
          <w:szCs w:val="24"/>
        </w:rPr>
        <w:t xml:space="preserve">elative importance of a small increase in the mismatches of the two traits on competitive outcomes. For example, a value of 10 means that a small increase in the ln ratio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has a 10 times greater impact on the competitive outcome than does the same small increase in the ln ratio </w:t>
      </w:r>
      <w:proofErr w:type="gramStart"/>
      <w:r>
        <w:rPr>
          <w:rFonts w:ascii="Times New Roman" w:hAnsi="Times New Roman" w:cs="Times New Roman"/>
          <w:sz w:val="24"/>
          <w:szCs w:val="24"/>
        </w:rPr>
        <w:t>of</w:t>
      </w:r>
      <w:r w:rsidR="007E5BD7">
        <w:rPr>
          <w:rFonts w:ascii="Times New Roman" w:hAnsi="Times New Roman" w:cs="Times New Roman"/>
          <w:sz w:val="24"/>
          <w:szCs w:val="24"/>
        </w:rPr>
        <w:t xml:space="preserve"> </w:t>
      </w:r>
      <w:r>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w:t>
      </w:r>
      <w:r w:rsidR="00332FA3">
        <w:rPr>
          <w:rFonts w:ascii="Times New Roman" w:hAnsi="Times New Roman" w:cs="Times New Roman"/>
          <w:sz w:val="24"/>
          <w:szCs w:val="24"/>
        </w:rPr>
        <w:t xml:space="preserve">Panels </w:t>
      </w:r>
      <w:r w:rsidR="00F95A7E">
        <w:rPr>
          <w:rFonts w:ascii="Times New Roman" w:hAnsi="Times New Roman" w:cs="Times New Roman"/>
          <w:sz w:val="24"/>
          <w:szCs w:val="24"/>
        </w:rPr>
        <w:t xml:space="preserve">(e-h) </w:t>
      </w:r>
      <w:r w:rsidR="00332FA3">
        <w:rPr>
          <w:rFonts w:ascii="Times New Roman" w:hAnsi="Times New Roman" w:cs="Times New Roman"/>
          <w:sz w:val="24"/>
          <w:szCs w:val="24"/>
        </w:rPr>
        <w:t>show the equivalent e</w:t>
      </w:r>
      <w:r w:rsidR="00F95A7E">
        <w:rPr>
          <w:rFonts w:ascii="Times New Roman" w:hAnsi="Times New Roman" w:cs="Times New Roman"/>
          <w:sz w:val="24"/>
          <w:szCs w:val="24"/>
        </w:rPr>
        <w:t xml:space="preserve">xperimental results </w:t>
      </w:r>
      <w:r w:rsidR="00332FA3">
        <w:rPr>
          <w:rFonts w:ascii="Times New Roman" w:hAnsi="Times New Roman" w:cs="Times New Roman"/>
          <w:sz w:val="24"/>
          <w:szCs w:val="24"/>
        </w:rPr>
        <w:t xml:space="preserve">for </w:t>
      </w:r>
      <m:oMath>
        <m:r>
          <w:rPr>
            <w:rFonts w:ascii="Cambria Math" w:hAnsi="Cambria Math" w:cs="Times New Roman"/>
            <w:sz w:val="24"/>
            <w:szCs w:val="24"/>
          </w:rPr>
          <m:t>T=15</m:t>
        </m:r>
      </m:oMath>
      <w:r w:rsidR="00332FA3">
        <w:rPr>
          <w:rFonts w:ascii="Times New Roman" w:hAnsi="Times New Roman" w:cs="Times New Roman"/>
          <w:sz w:val="24"/>
          <w:szCs w:val="24"/>
        </w:rPr>
        <w:t>°C (e, f) and 25°C (g, h)</w:t>
      </w:r>
      <w:r w:rsidR="001418B8">
        <w:rPr>
          <w:rFonts w:ascii="Times New Roman" w:hAnsi="Times New Roman" w:cs="Times New Roman"/>
          <w:sz w:val="24"/>
          <w:szCs w:val="24"/>
        </w:rPr>
        <w:t>, and competitive outcomes (colour of poi</w:t>
      </w:r>
      <w:r w:rsidR="00CC33F1">
        <w:rPr>
          <w:rFonts w:ascii="Times New Roman" w:hAnsi="Times New Roman" w:cs="Times New Roman"/>
          <w:sz w:val="24"/>
          <w:szCs w:val="24"/>
        </w:rPr>
        <w:t>nts) refer</w:t>
      </w:r>
      <w:r w:rsidR="001418B8">
        <w:rPr>
          <w:rFonts w:ascii="Times New Roman" w:hAnsi="Times New Roman" w:cs="Times New Roman"/>
          <w:sz w:val="24"/>
          <w:szCs w:val="24"/>
        </w:rPr>
        <w:t xml:space="preserve"> to the median of six replicates</w:t>
      </w:r>
      <w:r w:rsidR="00332FA3">
        <w:rPr>
          <w:rFonts w:ascii="Times New Roman" w:hAnsi="Times New Roman" w:cs="Times New Roman"/>
          <w:sz w:val="24"/>
          <w:szCs w:val="24"/>
        </w:rPr>
        <w:t xml:space="preserve">. </w:t>
      </w:r>
      <w:r>
        <w:rPr>
          <w:rFonts w:ascii="Times New Roman" w:hAnsi="Times New Roman" w:cs="Times New Roman"/>
          <w:sz w:val="24"/>
          <w:szCs w:val="24"/>
        </w:rPr>
        <w:t>Panels (a, c, e, g) are for a starting nutrient concentration of 30 μmol·L</w:t>
      </w:r>
      <w:r>
        <w:rPr>
          <w:rFonts w:ascii="Times New Roman" w:hAnsi="Times New Roman" w:cs="Times New Roman"/>
          <w:sz w:val="24"/>
          <w:szCs w:val="24"/>
          <w:vertAlign w:val="superscript"/>
        </w:rPr>
        <w:t>-1</w:t>
      </w:r>
      <w:r>
        <w:rPr>
          <w:rFonts w:ascii="Times New Roman" w:hAnsi="Times New Roman" w:cs="Times New Roman"/>
          <w:sz w:val="24"/>
          <w:szCs w:val="24"/>
        </w:rPr>
        <w:t xml:space="preserve"> and (b, d, e, f) are for a starting concentration of 1 μmol·L</w:t>
      </w:r>
      <w:r>
        <w:rPr>
          <w:rFonts w:ascii="Times New Roman" w:hAnsi="Times New Roman" w:cs="Times New Roman"/>
          <w:sz w:val="24"/>
          <w:szCs w:val="24"/>
          <w:vertAlign w:val="superscript"/>
        </w:rPr>
        <w:t>-1</w:t>
      </w:r>
      <w:r>
        <w:rPr>
          <w:rFonts w:ascii="Times New Roman" w:hAnsi="Times New Roman" w:cs="Times New Roman"/>
          <w:sz w:val="24"/>
          <w:szCs w:val="24"/>
        </w:rPr>
        <w:t>.</w:t>
      </w:r>
      <w:r w:rsidR="00332FA3">
        <w:rPr>
          <w:rFonts w:ascii="Times New Roman" w:hAnsi="Times New Roman" w:cs="Times New Roman"/>
          <w:sz w:val="24"/>
          <w:szCs w:val="24"/>
        </w:rPr>
        <w:t xml:space="preserve"> The legend in (g) applies to all panels except (c, d).</w:t>
      </w:r>
    </w:p>
    <w:p w:rsidR="002A4751" w:rsidRDefault="002A4751" w:rsidP="007E5BD7">
      <w:pPr>
        <w:spacing w:line="240" w:lineRule="auto"/>
        <w:rPr>
          <w:rFonts w:ascii="Times New Roman" w:hAnsi="Times New Roman" w:cs="Times New Roman"/>
          <w:sz w:val="24"/>
          <w:szCs w:val="24"/>
        </w:rPr>
      </w:pPr>
    </w:p>
    <w:p w:rsidR="002A4751" w:rsidRDefault="00984D3E" w:rsidP="007E5BD7">
      <w:pPr>
        <w:spacing w:line="240" w:lineRule="auto"/>
        <w:rPr>
          <w:rFonts w:ascii="Times New Roman" w:hAnsi="Times New Roman" w:cs="Times New Roman"/>
          <w:sz w:val="24"/>
          <w:szCs w:val="24"/>
        </w:rPr>
      </w:pPr>
      <w:commentRangeStart w:id="75"/>
      <w:r>
        <w:rPr>
          <w:noProof/>
          <w:lang w:val="en-US" w:eastAsia="en-US"/>
        </w:rPr>
        <w:drawing>
          <wp:inline distT="0" distB="0" distL="0" distR="0">
            <wp:extent cx="4496190" cy="43895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96190" cy="4389501"/>
                    </a:xfrm>
                    <a:prstGeom prst="rect">
                      <a:avLst/>
                    </a:prstGeom>
                  </pic:spPr>
                </pic:pic>
              </a:graphicData>
            </a:graphic>
          </wp:inline>
        </w:drawing>
      </w:r>
      <w:commentRangeEnd w:id="75"/>
      <w:r w:rsidR="00F27E4A">
        <w:rPr>
          <w:rStyle w:val="CommentReference"/>
        </w:rPr>
        <w:commentReference w:id="75"/>
      </w:r>
    </w:p>
    <w:p w:rsidR="00984D3E" w:rsidRDefault="00984D3E" w:rsidP="007E5BD7">
      <w:pPr>
        <w:spacing w:line="240" w:lineRule="auto"/>
        <w:rPr>
          <w:rFonts w:ascii="Times New Roman" w:hAnsi="Times New Roman" w:cs="Times New Roman"/>
          <w:sz w:val="24"/>
          <w:szCs w:val="24"/>
        </w:rPr>
      </w:pPr>
      <w:bookmarkStart w:id="76" w:name="_GoBack"/>
      <w:bookmarkEnd w:id="76"/>
    </w:p>
    <w:p w:rsidR="001D65A6" w:rsidRDefault="002A4751" w:rsidP="007E5BD7">
      <w:pPr>
        <w:spacing w:line="240" w:lineRule="auto"/>
        <w:rPr>
          <w:rFonts w:ascii="Times New Roman" w:hAnsi="Times New Roman" w:cs="Times New Roman"/>
          <w:sz w:val="24"/>
          <w:szCs w:val="24"/>
        </w:rPr>
      </w:pPr>
      <w:r>
        <w:rPr>
          <w:rFonts w:ascii="Times New Roman" w:hAnsi="Times New Roman" w:cs="Times New Roman"/>
          <w:sz w:val="24"/>
          <w:szCs w:val="24"/>
        </w:rPr>
        <w:t xml:space="preserve">Figure 4: Outcome of the competition and validity of the model predictions for each pair of species depending on the temperature and phosphate level.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indicates the identity of the winning species (</w:t>
      </w:r>
      <w:proofErr w:type="spellStart"/>
      <w:r>
        <w:rPr>
          <w:rFonts w:ascii="Times New Roman" w:hAnsi="Times New Roman" w:cs="Times New Roman"/>
          <w:sz w:val="24"/>
          <w:szCs w:val="24"/>
        </w:rPr>
        <w:t>lightblue</w:t>
      </w:r>
      <w:proofErr w:type="spellEnd"/>
      <w:r>
        <w:rPr>
          <w:rFonts w:ascii="Times New Roman" w:hAnsi="Times New Roman" w:cs="Times New Roman"/>
          <w:sz w:val="24"/>
          <w:szCs w:val="24"/>
        </w:rPr>
        <w:t xml:space="preserve"> species A wins, </w:t>
      </w:r>
      <w:proofErr w:type="spellStart"/>
      <w:r>
        <w:rPr>
          <w:rFonts w:ascii="Times New Roman" w:hAnsi="Times New Roman" w:cs="Times New Roman"/>
          <w:sz w:val="24"/>
          <w:szCs w:val="24"/>
        </w:rPr>
        <w:t>darkblue</w:t>
      </w:r>
      <w:proofErr w:type="spellEnd"/>
      <w:r>
        <w:rPr>
          <w:rFonts w:ascii="Times New Roman" w:hAnsi="Times New Roman" w:cs="Times New Roman"/>
          <w:sz w:val="24"/>
          <w:szCs w:val="24"/>
        </w:rPr>
        <w:t xml:space="preserve"> species B wins), and the shape inside shows whether the model prediction is correct (filled, the model is correct, empty, the model is incorrect).</w:t>
      </w:r>
      <w:r w:rsidR="00D80293">
        <w:rPr>
          <w:rFonts w:ascii="Times New Roman" w:hAnsi="Times New Roman" w:cs="Times New Roman"/>
          <w:sz w:val="24"/>
          <w:szCs w:val="24"/>
        </w:rPr>
        <w:br w:type="page"/>
      </w:r>
    </w:p>
    <w:p w:rsidR="00756992" w:rsidRDefault="00F62BE0" w:rsidP="007E5BD7">
      <w:pPr>
        <w:pStyle w:val="Heading1"/>
        <w:spacing w:line="240" w:lineRule="auto"/>
      </w:pPr>
      <w:r w:rsidRPr="00F62BE0">
        <w:lastRenderedPageBreak/>
        <w:t>Tables</w:t>
      </w:r>
    </w:p>
    <w:p w:rsidR="00756992" w:rsidRDefault="00756992" w:rsidP="007E5BD7">
      <w:pPr>
        <w:spacing w:line="240" w:lineRule="auto"/>
        <w:rPr>
          <w:rFonts w:ascii="Times New Roman" w:hAnsi="Times New Roman" w:cs="Times New Roman"/>
          <w:b/>
          <w:sz w:val="24"/>
          <w:szCs w:val="24"/>
        </w:rPr>
      </w:pPr>
    </w:p>
    <w:p w:rsidR="00C03C7C" w:rsidRDefault="00CE4FCC" w:rsidP="00C03C7C">
      <w:pPr>
        <w:pStyle w:val="Heading3"/>
        <w:spacing w:line="240" w:lineRule="auto"/>
        <w:jc w:val="both"/>
        <w:rPr>
          <w:rFonts w:ascii="Times New Roman" w:hAnsi="Times New Roman" w:cs="Times New Roman"/>
          <w:b w:val="0"/>
        </w:rPr>
      </w:pPr>
      <w:commentRangeStart w:id="77"/>
      <w:r>
        <w:t>T</w:t>
      </w:r>
      <w:r w:rsidR="00DC13F2">
        <w:t>able 1</w:t>
      </w:r>
      <w:r>
        <w:t xml:space="preserve">: </w:t>
      </w:r>
      <w:commentRangeEnd w:id="77"/>
      <w:r w:rsidR="005B390F">
        <w:rPr>
          <w:rStyle w:val="CommentReference"/>
          <w:rFonts w:asciiTheme="minorHAnsi" w:eastAsiaTheme="minorEastAsia" w:hAnsiTheme="minorHAnsi" w:cstheme="minorBidi"/>
          <w:b w:val="0"/>
          <w:bCs w:val="0"/>
        </w:rPr>
        <w:commentReference w:id="77"/>
      </w:r>
      <w:r>
        <w:rPr>
          <w:rFonts w:ascii="Times New Roman" w:hAnsi="Times New Roman" w:cs="Times New Roman"/>
          <w:b w:val="0"/>
        </w:rPr>
        <w:t>Proportion of competitive outcomes co</w:t>
      </w:r>
      <w:r w:rsidR="00C03C7C">
        <w:rPr>
          <w:rFonts w:ascii="Times New Roman" w:hAnsi="Times New Roman" w:cs="Times New Roman"/>
          <w:b w:val="0"/>
        </w:rPr>
        <w:t>rrectly predicted by mismatches</w:t>
      </w:r>
      <w:r w:rsidR="00C03C7C">
        <w:rPr>
          <w:rFonts w:ascii="Times New Roman" w:hAnsi="Times New Roman" w:cs="Times New Roman"/>
        </w:rPr>
        <w:t xml:space="preserve"> </w:t>
      </w:r>
      <w:r w:rsidR="00C03C7C" w:rsidRPr="00C03C7C">
        <w:rPr>
          <w:rFonts w:ascii="Times New Roman" w:hAnsi="Times New Roman" w:cs="Times New Roman"/>
          <w:b w:val="0"/>
        </w:rPr>
        <w:t>in individual photosynthetic capacity (rP158),</w:t>
      </w:r>
      <w:r w:rsidR="00C03C7C">
        <w:rPr>
          <w:rFonts w:ascii="Times New Roman" w:hAnsi="Times New Roman" w:cs="Times New Roman"/>
        </w:rPr>
        <w:t xml:space="preserve"> </w:t>
      </w:r>
      <w:r>
        <w:rPr>
          <w:rFonts w:ascii="Times New Roman" w:hAnsi="Times New Roman" w:cs="Times New Roman"/>
          <w:b w:val="0"/>
        </w:rPr>
        <w:t xml:space="preserve">in </w:t>
      </w:r>
      <m:oMath>
        <m:r>
          <m:rPr>
            <m:sty m:val="bi"/>
          </m:rPr>
          <w:rPr>
            <w:rFonts w:ascii="Cambria Math" w:hAnsi="Cambria Math" w:cs="Times New Roman"/>
          </w:rPr>
          <m:t>μ</m:t>
        </m:r>
      </m:oMath>
      <w:r>
        <w:rPr>
          <w:rFonts w:ascii="Times New Roman" w:hAnsi="Times New Roman" w:cs="Times New Roman"/>
          <w:b w:val="0"/>
        </w:rPr>
        <w:t xml:space="preserve"> (the growth rate from the Buchanan model at each temperature and nutrient concentration combination),  </w:t>
      </w:r>
      <m:oMath>
        <m:sSub>
          <m:sSubPr>
            <m:ctrlPr>
              <w:rPr>
                <w:rFonts w:ascii="Cambria Math" w:hAnsi="Cambria Math" w:cs="Times New Roman"/>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w:r>
        <w:rPr>
          <w:rFonts w:ascii="Times New Roman" w:hAnsi="Times New Roman" w:cs="Times New Roman"/>
          <w:b w:val="0"/>
        </w:rPr>
        <w:t xml:space="preserve"> (maximum growth rate at saturating nutrient concentrations from the Monod model), </w:t>
      </w:r>
      <m:oMath>
        <m:sSub>
          <m:sSubPr>
            <m:ctrlPr>
              <w:rPr>
                <w:rFonts w:ascii="Cambria Math" w:hAnsi="Cambria Math" w:cs="Times New Roman"/>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w:r>
        <w:rPr>
          <w:rFonts w:ascii="Times New Roman" w:hAnsi="Times New Roman" w:cs="Times New Roman"/>
          <w:b w:val="0"/>
        </w:rPr>
        <w:t xml:space="preserve"> (where a lower </w:t>
      </w:r>
      <m:oMath>
        <m:sSub>
          <m:sSubPr>
            <m:ctrlPr>
              <w:rPr>
                <w:rFonts w:ascii="Cambria Math" w:hAnsi="Cambria Math" w:cs="Times New Roman"/>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w:r>
        <w:rPr>
          <w:rFonts w:ascii="Times New Roman" w:hAnsi="Times New Roman" w:cs="Times New Roman"/>
          <w:b w:val="0"/>
        </w:rPr>
        <w:t xml:space="preserve"> is assumed to be beneficial), and both </w:t>
      </w:r>
      <m:oMath>
        <m:sSub>
          <m:sSubPr>
            <m:ctrlPr>
              <w:rPr>
                <w:rFonts w:ascii="Cambria Math" w:hAnsi="Cambria Math" w:cs="Times New Roman"/>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w:r>
        <w:rPr>
          <w:rFonts w:ascii="Times New Roman" w:hAnsi="Times New Roman" w:cs="Times New Roman"/>
          <w:b w:val="0"/>
        </w:rPr>
        <w:t xml:space="preserve"> and </w:t>
      </w:r>
      <m:oMath>
        <m:sSub>
          <m:sSubPr>
            <m:ctrlPr>
              <w:rPr>
                <w:rFonts w:ascii="Cambria Math" w:hAnsi="Cambria Math" w:cs="Times New Roman"/>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w:r>
        <w:rPr>
          <w:rFonts w:ascii="Times New Roman" w:hAnsi="Times New Roman" w:cs="Times New Roman"/>
          <w:b w:val="0"/>
        </w:rPr>
        <w:t xml:space="preserve"> (using the competition model), for all competitions, and by subsets (by temperature, by nutrient concentration, and by species where only competitions involving a specific species are included). Numbers in brackets show the proportion of 10,000 random runs with greater predictive power (see Suppl</w:t>
      </w:r>
      <w:r w:rsidR="007E154D">
        <w:rPr>
          <w:rFonts w:ascii="Times New Roman" w:hAnsi="Times New Roman" w:cs="Times New Roman"/>
          <w:b w:val="0"/>
        </w:rPr>
        <w:t>ementary Information Section S6</w:t>
      </w:r>
      <w:r>
        <w:rPr>
          <w:rFonts w:ascii="Times New Roman" w:hAnsi="Times New Roman" w:cs="Times New Roman"/>
          <w:b w:val="0"/>
        </w:rPr>
        <w:t>). The experimental competition data uses the LDA discrimination method, and we here used the median value of the proportion of cells of a competitor across the six replicates. Monod model parameters (</w:t>
      </w:r>
      <m:oMath>
        <m:sSub>
          <m:sSubPr>
            <m:ctrlPr>
              <w:rPr>
                <w:rFonts w:ascii="Cambria Math" w:hAnsi="Cambria Math" w:cs="Times New Roman"/>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w:r>
        <w:rPr>
          <w:rFonts w:ascii="Times New Roman" w:hAnsi="Times New Roman" w:cs="Times New Roman"/>
          <w:b w:val="0"/>
        </w:rPr>
        <w:t xml:space="preserve"> </w:t>
      </w:r>
      <w:proofErr w:type="gramStart"/>
      <w:r>
        <w:rPr>
          <w:rFonts w:ascii="Times New Roman" w:hAnsi="Times New Roman" w:cs="Times New Roman"/>
          <w:b w:val="0"/>
        </w:rPr>
        <w:t xml:space="preserve">and </w:t>
      </w:r>
      <m:oMath>
        <w:proofErr w:type="gramEnd"/>
        <m:sSub>
          <m:sSubPr>
            <m:ctrlPr>
              <w:rPr>
                <w:rFonts w:ascii="Cambria Math" w:hAnsi="Cambria Math" w:cs="Times New Roman"/>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w:r>
        <w:rPr>
          <w:rFonts w:ascii="Times New Roman" w:hAnsi="Times New Roman" w:cs="Times New Roman"/>
          <w:b w:val="0"/>
        </w:rPr>
        <w:t>) are the parameter estimates from the mixed effects model described in Methods.</w:t>
      </w:r>
    </w:p>
    <w:p w:rsidR="001D65A6" w:rsidRPr="001D65A6" w:rsidRDefault="001D65A6" w:rsidP="001D65A6"/>
    <w:tbl>
      <w:tblPr>
        <w:tblStyle w:val="TableGrid"/>
        <w:tblW w:w="9072" w:type="dxa"/>
        <w:tblBorders>
          <w:left w:val="none" w:sz="0" w:space="0" w:color="auto"/>
          <w:right w:val="none" w:sz="0" w:space="0" w:color="auto"/>
          <w:insideH w:val="none" w:sz="0" w:space="0" w:color="auto"/>
          <w:insideV w:val="none" w:sz="0" w:space="0" w:color="auto"/>
        </w:tblBorders>
        <w:tblLayout w:type="fixed"/>
        <w:tblLook w:val="04A0"/>
      </w:tblPr>
      <w:tblGrid>
        <w:gridCol w:w="1882"/>
        <w:gridCol w:w="1324"/>
        <w:gridCol w:w="1325"/>
        <w:gridCol w:w="1324"/>
        <w:gridCol w:w="1325"/>
        <w:gridCol w:w="1325"/>
        <w:gridCol w:w="567"/>
      </w:tblGrid>
      <w:tr w:rsidR="00C03C7C" w:rsidTr="00C03C7C">
        <w:tc>
          <w:tcPr>
            <w:tcW w:w="1882" w:type="dxa"/>
            <w:tcBorders>
              <w:top w:val="single" w:sz="12" w:space="0" w:color="auto"/>
              <w:left w:val="nil"/>
              <w:bottom w:val="single" w:sz="12" w:space="0" w:color="auto"/>
              <w:right w:val="nil"/>
            </w:tcBorders>
            <w:vAlign w:val="center"/>
            <w:hideMark/>
          </w:tcPr>
          <w:p w:rsidR="00C03C7C" w:rsidRDefault="00C03C7C">
            <w:pPr>
              <w:rPr>
                <w:rFonts w:ascii="Times New Roman" w:hAnsi="Times New Roman" w:cs="Times New Roman"/>
                <w:b/>
                <w:lang w:eastAsia="en-US"/>
              </w:rPr>
            </w:pPr>
            <w:r>
              <w:rPr>
                <w:rFonts w:ascii="Times New Roman" w:hAnsi="Times New Roman" w:cs="Times New Roman"/>
                <w:b/>
              </w:rPr>
              <w:t>Subset</w:t>
            </w:r>
          </w:p>
        </w:tc>
        <w:tc>
          <w:tcPr>
            <w:tcW w:w="1324" w:type="dxa"/>
            <w:tcBorders>
              <w:top w:val="single" w:sz="12" w:space="0" w:color="auto"/>
              <w:left w:val="nil"/>
              <w:bottom w:val="single" w:sz="12" w:space="0" w:color="auto"/>
              <w:right w:val="nil"/>
            </w:tcBorders>
            <w:vAlign w:val="center"/>
            <w:hideMark/>
          </w:tcPr>
          <w:p w:rsidR="00C03C7C" w:rsidRDefault="00C03C7C">
            <w:pPr>
              <w:jc w:val="center"/>
              <w:rPr>
                <w:rFonts w:ascii="Times New Roman" w:eastAsia="Times New Roman" w:hAnsi="Times New Roman" w:cs="Times New Roman"/>
                <w:b/>
                <w:lang w:eastAsia="en-US"/>
              </w:rPr>
            </w:pPr>
            <w:r>
              <w:rPr>
                <w:rFonts w:ascii="Times New Roman" w:eastAsia="Times New Roman" w:hAnsi="Times New Roman" w:cs="Times New Roman"/>
                <w:b/>
              </w:rPr>
              <w:t>rP158</w:t>
            </w:r>
          </w:p>
        </w:tc>
        <w:tc>
          <w:tcPr>
            <w:tcW w:w="1325" w:type="dxa"/>
            <w:tcBorders>
              <w:top w:val="single" w:sz="12" w:space="0" w:color="auto"/>
              <w:left w:val="nil"/>
              <w:bottom w:val="single" w:sz="12" w:space="0" w:color="auto"/>
              <w:right w:val="nil"/>
            </w:tcBorders>
            <w:vAlign w:val="center"/>
            <w:hideMark/>
          </w:tcPr>
          <w:p w:rsidR="00C03C7C" w:rsidRDefault="00C03C7C">
            <w:pPr>
              <w:jc w:val="center"/>
              <w:rPr>
                <w:rFonts w:ascii="Times New Roman" w:eastAsia="Times New Roman" w:hAnsi="Times New Roman" w:cs="Times New Roman"/>
                <w:b/>
                <w:lang w:eastAsia="en-US"/>
              </w:rPr>
            </w:pPr>
            <m:oMathPara>
              <m:oMath>
                <m:r>
                  <m:rPr>
                    <m:sty m:val="bi"/>
                  </m:rPr>
                  <w:rPr>
                    <w:rFonts w:ascii="Cambria Math" w:eastAsia="Times New Roman" w:hAnsi="Cambria Math" w:cs="Times New Roman"/>
                  </w:rPr>
                  <m:t>μ</m:t>
                </m:r>
              </m:oMath>
            </m:oMathPara>
          </w:p>
        </w:tc>
        <w:tc>
          <w:tcPr>
            <w:tcW w:w="1324" w:type="dxa"/>
            <w:tcBorders>
              <w:top w:val="single" w:sz="12" w:space="0" w:color="auto"/>
              <w:left w:val="nil"/>
              <w:bottom w:val="single" w:sz="12" w:space="0" w:color="auto"/>
              <w:right w:val="nil"/>
            </w:tcBorders>
            <w:vAlign w:val="center"/>
            <w:hideMark/>
          </w:tcPr>
          <w:p w:rsidR="00C03C7C"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m:oMathPara>
          </w:p>
        </w:tc>
        <w:tc>
          <w:tcPr>
            <w:tcW w:w="1325" w:type="dxa"/>
            <w:tcBorders>
              <w:top w:val="single" w:sz="12" w:space="0" w:color="auto"/>
              <w:left w:val="nil"/>
              <w:bottom w:val="single" w:sz="12" w:space="0" w:color="auto"/>
              <w:right w:val="nil"/>
            </w:tcBorders>
            <w:vAlign w:val="center"/>
            <w:hideMark/>
          </w:tcPr>
          <w:p w:rsidR="00C03C7C"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m:oMathPara>
          </w:p>
        </w:tc>
        <w:tc>
          <w:tcPr>
            <w:tcW w:w="1325" w:type="dxa"/>
            <w:tcBorders>
              <w:top w:val="single" w:sz="12" w:space="0" w:color="auto"/>
              <w:left w:val="nil"/>
              <w:bottom w:val="single" w:sz="12" w:space="0" w:color="auto"/>
              <w:right w:val="nil"/>
            </w:tcBorders>
            <w:vAlign w:val="center"/>
            <w:hideMark/>
          </w:tcPr>
          <w:p w:rsidR="00C03C7C" w:rsidRDefault="00C03C7C">
            <w:pPr>
              <w:jc w:val="center"/>
              <w:rPr>
                <w:rFonts w:ascii="Times New Roman" w:hAnsi="Times New Roman" w:cs="Times New Roman"/>
                <w:b/>
                <w:lang w:eastAsia="en-US"/>
              </w:rPr>
            </w:pPr>
            <w:r>
              <w:rPr>
                <w:rFonts w:ascii="Times New Roman" w:hAnsi="Times New Roman" w:cs="Times New Roman"/>
                <w:b/>
              </w:rPr>
              <w:t>Model</w:t>
            </w:r>
          </w:p>
        </w:tc>
        <w:tc>
          <w:tcPr>
            <w:tcW w:w="567" w:type="dxa"/>
            <w:tcBorders>
              <w:top w:val="single" w:sz="12" w:space="0" w:color="auto"/>
              <w:left w:val="nil"/>
              <w:bottom w:val="single" w:sz="12" w:space="0" w:color="auto"/>
              <w:right w:val="nil"/>
            </w:tcBorders>
            <w:vAlign w:val="center"/>
            <w:hideMark/>
          </w:tcPr>
          <w:p w:rsidR="00C03C7C" w:rsidRDefault="00C03C7C">
            <w:pPr>
              <w:jc w:val="center"/>
              <w:rPr>
                <w:rFonts w:ascii="Times New Roman" w:hAnsi="Times New Roman" w:cs="Times New Roman"/>
                <w:b/>
                <w:lang w:eastAsia="en-US"/>
              </w:rPr>
            </w:pPr>
            <w:r>
              <w:rPr>
                <w:rFonts w:ascii="Times New Roman" w:hAnsi="Times New Roman" w:cs="Times New Roman"/>
                <w:b/>
              </w:rPr>
              <w:t>N</w:t>
            </w:r>
          </w:p>
        </w:tc>
      </w:tr>
      <w:tr w:rsidR="00C03C7C" w:rsidTr="00C03C7C">
        <w:tc>
          <w:tcPr>
            <w:tcW w:w="1882" w:type="dxa"/>
            <w:tcBorders>
              <w:top w:val="single" w:sz="4" w:space="0" w:color="auto"/>
              <w:left w:val="nil"/>
              <w:bottom w:val="nil"/>
              <w:right w:val="nil"/>
            </w:tcBorders>
            <w:vAlign w:val="center"/>
            <w:hideMark/>
          </w:tcPr>
          <w:p w:rsidR="00C03C7C" w:rsidRDefault="00C03C7C">
            <w:pPr>
              <w:rPr>
                <w:rFonts w:ascii="Times New Roman" w:hAnsi="Times New Roman" w:cs="Times New Roman"/>
                <w:i/>
                <w:lang w:eastAsia="en-US"/>
              </w:rPr>
            </w:pPr>
            <w:r>
              <w:rPr>
                <w:rFonts w:ascii="Times New Roman" w:hAnsi="Times New Roman" w:cs="Times New Roman"/>
                <w:i/>
              </w:rPr>
              <w:t>Full dataset</w:t>
            </w:r>
          </w:p>
        </w:tc>
        <w:tc>
          <w:tcPr>
            <w:tcW w:w="1324"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r>
      <w:tr w:rsidR="00C03C7C" w:rsidTr="00C03C7C">
        <w:tc>
          <w:tcPr>
            <w:tcW w:w="1882" w:type="dxa"/>
            <w:tcBorders>
              <w:top w:val="nil"/>
              <w:left w:val="nil"/>
              <w:bottom w:val="nil"/>
              <w:right w:val="nil"/>
            </w:tcBorders>
            <w:vAlign w:val="center"/>
          </w:tcPr>
          <w:p w:rsidR="00C03C7C" w:rsidRDefault="00C03C7C">
            <w:pPr>
              <w:jc w:val="center"/>
              <w:rPr>
                <w:rFonts w:ascii="Times New Roman" w:hAnsi="Times New Roman" w:cs="Times New Roman"/>
                <w:lang w:eastAsia="en-US"/>
              </w:rPr>
            </w:pP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0.70 (0.001)</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0.62 (0.026)</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(0.061)</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0.40 (0.683)</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0.65 (0.044)</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60</w:t>
            </w:r>
          </w:p>
        </w:tc>
      </w:tr>
      <w:tr w:rsidR="00C03C7C" w:rsidTr="00C03C7C">
        <w:tc>
          <w:tcPr>
            <w:tcW w:w="1882" w:type="dxa"/>
            <w:tcBorders>
              <w:top w:val="single" w:sz="4" w:space="0" w:color="auto"/>
              <w:left w:val="nil"/>
              <w:bottom w:val="nil"/>
              <w:right w:val="nil"/>
            </w:tcBorders>
            <w:hideMark/>
          </w:tcPr>
          <w:p w:rsidR="00C03C7C" w:rsidRDefault="00C03C7C">
            <w:pPr>
              <w:rPr>
                <w:rFonts w:ascii="Times New Roman" w:eastAsia="Times New Roman" w:hAnsi="Times New Roman" w:cs="Times New Roman"/>
                <w:i/>
                <w:lang w:eastAsia="en-US"/>
              </w:rPr>
            </w:pPr>
            <w:r>
              <w:rPr>
                <w:rFonts w:ascii="Times New Roman" w:eastAsia="Times New Roman" w:hAnsi="Times New Roman" w:cs="Times New Roman"/>
                <w:i/>
              </w:rPr>
              <w:t>By temperature</w:t>
            </w:r>
          </w:p>
        </w:tc>
        <w:tc>
          <w:tcPr>
            <w:tcW w:w="1324"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r>
      <w:tr w:rsidR="00C03C7C" w:rsidTr="00C03C7C">
        <w:tc>
          <w:tcPr>
            <w:tcW w:w="1882" w:type="dxa"/>
            <w:tcBorders>
              <w:top w:val="nil"/>
              <w:left w:val="nil"/>
              <w:bottom w:val="nil"/>
              <w:right w:val="nil"/>
            </w:tcBorders>
            <w:hideMark/>
          </w:tcPr>
          <w:p w:rsidR="00C03C7C" w:rsidRDefault="00C03C7C">
            <w:pPr>
              <w:rPr>
                <w:rFonts w:ascii="Times New Roman" w:hAnsi="Times New Roman" w:cs="Times New Roman"/>
                <w:lang w:eastAsia="en-US"/>
              </w:rPr>
            </w:pPr>
            <m:oMath>
              <m:r>
                <w:rPr>
                  <w:rFonts w:ascii="Cambria Math" w:hAnsi="Cambria Math" w:cs="Times New Roman"/>
                </w:rPr>
                <m:t>T=15</m:t>
              </m:r>
            </m:oMath>
            <w:r>
              <w:rPr>
                <w:rFonts w:ascii="Times New Roman" w:hAnsi="Times New Roman" w:cs="Times New Roman"/>
              </w:rPr>
              <w:t xml:space="preserve">°C </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0.67 (0.021)</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0.57 (0.175)</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0.43 (0.489)</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0.67 (0.085)</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30</w:t>
            </w:r>
          </w:p>
        </w:tc>
      </w:tr>
      <w:tr w:rsidR="00C03C7C" w:rsidTr="00C03C7C">
        <w:tc>
          <w:tcPr>
            <w:tcW w:w="1882" w:type="dxa"/>
            <w:tcBorders>
              <w:top w:val="nil"/>
              <w:left w:val="nil"/>
              <w:bottom w:val="single" w:sz="4" w:space="0" w:color="auto"/>
              <w:right w:val="nil"/>
            </w:tcBorders>
            <w:hideMark/>
          </w:tcPr>
          <w:p w:rsidR="00C03C7C" w:rsidRDefault="00C03C7C">
            <w:pPr>
              <w:rPr>
                <w:rFonts w:ascii="Times New Roman" w:hAnsi="Times New Roman" w:cs="Times New Roman"/>
                <w:lang w:eastAsia="en-US"/>
              </w:rPr>
            </w:pPr>
            <m:oMath>
              <m:r>
                <w:rPr>
                  <w:rFonts w:ascii="Cambria Math" w:hAnsi="Cambria Math" w:cs="Times New Roman"/>
                </w:rPr>
                <m:t>T=25</m:t>
              </m:r>
            </m:oMath>
            <w:r>
              <w:rPr>
                <w:rFonts w:ascii="Times New Roman" w:hAnsi="Times New Roman" w:cs="Times New Roman"/>
              </w:rPr>
              <w:t xml:space="preserve">°C </w:t>
            </w:r>
          </w:p>
        </w:tc>
        <w:tc>
          <w:tcPr>
            <w:tcW w:w="1324" w:type="dxa"/>
            <w:tcBorders>
              <w:top w:val="nil"/>
              <w:left w:val="nil"/>
              <w:bottom w:val="single" w:sz="4"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(0.114)</w:t>
            </w:r>
          </w:p>
        </w:tc>
        <w:tc>
          <w:tcPr>
            <w:tcW w:w="1325" w:type="dxa"/>
            <w:tcBorders>
              <w:top w:val="nil"/>
              <w:left w:val="nil"/>
              <w:bottom w:val="single" w:sz="4"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0.57 (0.186)</w:t>
            </w:r>
          </w:p>
        </w:tc>
        <w:tc>
          <w:tcPr>
            <w:tcW w:w="1324" w:type="dxa"/>
            <w:tcBorders>
              <w:top w:val="nil"/>
              <w:left w:val="nil"/>
              <w:bottom w:val="single" w:sz="4"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0.63 (0.068)</w:t>
            </w:r>
          </w:p>
        </w:tc>
        <w:tc>
          <w:tcPr>
            <w:tcW w:w="1325" w:type="dxa"/>
            <w:tcBorders>
              <w:top w:val="nil"/>
              <w:left w:val="nil"/>
              <w:bottom w:val="single" w:sz="4"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0.30 (0.666)</w:t>
            </w:r>
          </w:p>
        </w:tc>
        <w:tc>
          <w:tcPr>
            <w:tcW w:w="1325" w:type="dxa"/>
            <w:tcBorders>
              <w:top w:val="nil"/>
              <w:left w:val="nil"/>
              <w:bottom w:val="single" w:sz="4"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0.63 (0.126)</w:t>
            </w:r>
          </w:p>
        </w:tc>
        <w:tc>
          <w:tcPr>
            <w:tcW w:w="567" w:type="dxa"/>
            <w:tcBorders>
              <w:top w:val="nil"/>
              <w:left w:val="nil"/>
              <w:bottom w:val="single" w:sz="4"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30</w:t>
            </w:r>
          </w:p>
        </w:tc>
      </w:tr>
      <w:tr w:rsidR="00C03C7C" w:rsidTr="00C03C7C">
        <w:tc>
          <w:tcPr>
            <w:tcW w:w="1882" w:type="dxa"/>
            <w:tcBorders>
              <w:top w:val="single" w:sz="4" w:space="0" w:color="auto"/>
              <w:left w:val="nil"/>
              <w:bottom w:val="nil"/>
              <w:right w:val="nil"/>
            </w:tcBorders>
            <w:hideMark/>
          </w:tcPr>
          <w:p w:rsidR="00C03C7C" w:rsidRDefault="00C03C7C">
            <w:pPr>
              <w:rPr>
                <w:rFonts w:ascii="Times New Roman" w:eastAsia="Times New Roman" w:hAnsi="Times New Roman" w:cs="Times New Roman"/>
                <w:i/>
                <w:lang w:eastAsia="en-US"/>
              </w:rPr>
            </w:pPr>
            <w:r>
              <w:rPr>
                <w:rFonts w:ascii="Times New Roman" w:eastAsia="Times New Roman" w:hAnsi="Times New Roman" w:cs="Times New Roman"/>
                <w:i/>
              </w:rPr>
              <w:t>By nutrient concentration</w:t>
            </w:r>
          </w:p>
        </w:tc>
        <w:tc>
          <w:tcPr>
            <w:tcW w:w="1324"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C03C7C" w:rsidRDefault="00C03C7C">
            <w:pPr>
              <w:jc w:val="center"/>
              <w:rPr>
                <w:rFonts w:ascii="Times New Roman" w:hAnsi="Times New Roman" w:cs="Times New Roman"/>
                <w:lang w:eastAsia="en-US"/>
              </w:rPr>
            </w:pPr>
          </w:p>
        </w:tc>
      </w:tr>
      <w:tr w:rsidR="00C03C7C" w:rsidTr="00C03C7C">
        <w:tc>
          <w:tcPr>
            <w:tcW w:w="1882" w:type="dxa"/>
            <w:tcBorders>
              <w:top w:val="nil"/>
              <w:left w:val="nil"/>
              <w:bottom w:val="nil"/>
              <w:right w:val="nil"/>
            </w:tcBorders>
            <w:hideMark/>
          </w:tcPr>
          <w:p w:rsidR="00C03C7C" w:rsidRDefault="00C03C7C">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=1</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0.70 (0.009)</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0.57 (0.160)</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(0.062)</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0.43 (0.525)</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0.67 (0.032)</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30</w:t>
            </w:r>
          </w:p>
        </w:tc>
      </w:tr>
      <w:tr w:rsidR="00C03C7C" w:rsidTr="00C03C7C">
        <w:tc>
          <w:tcPr>
            <w:tcW w:w="1882" w:type="dxa"/>
            <w:tcBorders>
              <w:top w:val="nil"/>
              <w:left w:val="nil"/>
              <w:bottom w:val="single" w:sz="2" w:space="0" w:color="auto"/>
              <w:right w:val="nil"/>
            </w:tcBorders>
            <w:hideMark/>
          </w:tcPr>
          <w:p w:rsidR="00C03C7C" w:rsidRDefault="00C03C7C">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=30</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single" w:sz="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0.70 (0.016)</w:t>
            </w:r>
          </w:p>
        </w:tc>
        <w:tc>
          <w:tcPr>
            <w:tcW w:w="1325" w:type="dxa"/>
            <w:tcBorders>
              <w:top w:val="nil"/>
              <w:left w:val="nil"/>
              <w:bottom w:val="single" w:sz="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0.67 (0.035)</w:t>
            </w:r>
          </w:p>
        </w:tc>
        <w:tc>
          <w:tcPr>
            <w:tcW w:w="1324" w:type="dxa"/>
            <w:tcBorders>
              <w:top w:val="nil"/>
              <w:left w:val="nil"/>
              <w:bottom w:val="single" w:sz="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(0.078)</w:t>
            </w:r>
          </w:p>
        </w:tc>
        <w:tc>
          <w:tcPr>
            <w:tcW w:w="1325" w:type="dxa"/>
            <w:tcBorders>
              <w:top w:val="nil"/>
              <w:left w:val="nil"/>
              <w:bottom w:val="single" w:sz="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0.37 (0.745)</w:t>
            </w:r>
          </w:p>
        </w:tc>
        <w:tc>
          <w:tcPr>
            <w:tcW w:w="1325" w:type="dxa"/>
            <w:tcBorders>
              <w:top w:val="nil"/>
              <w:left w:val="nil"/>
              <w:bottom w:val="single" w:sz="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0.63 (0.089)</w:t>
            </w:r>
          </w:p>
        </w:tc>
        <w:tc>
          <w:tcPr>
            <w:tcW w:w="567" w:type="dxa"/>
            <w:tcBorders>
              <w:top w:val="nil"/>
              <w:left w:val="nil"/>
              <w:bottom w:val="single" w:sz="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30</w:t>
            </w:r>
          </w:p>
        </w:tc>
      </w:tr>
      <w:tr w:rsidR="00C03C7C" w:rsidTr="00C03C7C">
        <w:tc>
          <w:tcPr>
            <w:tcW w:w="1882" w:type="dxa"/>
            <w:tcBorders>
              <w:top w:val="single" w:sz="2" w:space="0" w:color="auto"/>
              <w:left w:val="nil"/>
              <w:bottom w:val="nil"/>
              <w:right w:val="nil"/>
            </w:tcBorders>
            <w:vAlign w:val="bottom"/>
            <w:hideMark/>
          </w:tcPr>
          <w:p w:rsidR="00C03C7C" w:rsidRDefault="00C03C7C">
            <w:pPr>
              <w:rPr>
                <w:rFonts w:ascii="Times New Roman" w:eastAsia="Times New Roman" w:hAnsi="Times New Roman" w:cs="Times New Roman"/>
                <w:i/>
                <w:color w:val="000000"/>
              </w:rPr>
            </w:pPr>
            <w:r>
              <w:rPr>
                <w:rFonts w:ascii="Times New Roman" w:eastAsia="Times New Roman" w:hAnsi="Times New Roman" w:cs="Times New Roman"/>
                <w:i/>
                <w:color w:val="000000"/>
              </w:rPr>
              <w:t>By species</w:t>
            </w:r>
          </w:p>
        </w:tc>
        <w:tc>
          <w:tcPr>
            <w:tcW w:w="1324" w:type="dxa"/>
            <w:tcBorders>
              <w:top w:val="single" w:sz="2"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4" w:type="dxa"/>
            <w:tcBorders>
              <w:top w:val="single" w:sz="2"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C03C7C" w:rsidRDefault="00C03C7C">
            <w:pPr>
              <w:jc w:val="center"/>
              <w:rPr>
                <w:rFonts w:ascii="Times New Roman" w:hAnsi="Times New Roman" w:cs="Times New Roman"/>
                <w:lang w:eastAsia="en-US"/>
              </w:rPr>
            </w:pPr>
          </w:p>
        </w:tc>
        <w:tc>
          <w:tcPr>
            <w:tcW w:w="567" w:type="dxa"/>
            <w:tcBorders>
              <w:top w:val="single" w:sz="2" w:space="0" w:color="auto"/>
              <w:left w:val="nil"/>
              <w:bottom w:val="nil"/>
              <w:right w:val="nil"/>
            </w:tcBorders>
            <w:vAlign w:val="center"/>
          </w:tcPr>
          <w:p w:rsidR="00C03C7C" w:rsidRDefault="00C03C7C">
            <w:pPr>
              <w:jc w:val="center"/>
              <w:rPr>
                <w:rFonts w:ascii="Times New Roman" w:hAnsi="Times New Roman" w:cs="Times New Roman"/>
                <w:lang w:eastAsia="en-US"/>
              </w:rPr>
            </w:pPr>
          </w:p>
        </w:tc>
      </w:tr>
      <w:tr w:rsidR="00C03C7C" w:rsidTr="00C03C7C">
        <w:tc>
          <w:tcPr>
            <w:tcW w:w="1882" w:type="dxa"/>
            <w:tcBorders>
              <w:top w:val="nil"/>
              <w:left w:val="nil"/>
              <w:bottom w:val="nil"/>
              <w:right w:val="nil"/>
            </w:tcBorders>
            <w:vAlign w:val="bottom"/>
            <w:hideMark/>
          </w:tcPr>
          <w:p w:rsidR="00C03C7C" w:rsidRDefault="00C03C7C">
            <w:pPr>
              <w:rPr>
                <w:rFonts w:ascii="Times New Roman" w:eastAsia="Times New Roman" w:hAnsi="Times New Roman" w:cs="Times New Roman"/>
                <w:lang w:eastAsia="en-US"/>
              </w:rPr>
            </w:pPr>
            <w:r>
              <w:rPr>
                <w:rFonts w:ascii="Times New Roman" w:eastAsia="Times New Roman" w:hAnsi="Times New Roman" w:cs="Times New Roman"/>
                <w:i/>
                <w:color w:val="000000"/>
              </w:rPr>
              <w:t>Ankistrodesmus</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0.90 (0.000)</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0.45 (0.510)</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0.85 (0.005)</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0.35 (0.598)</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0.80 (0.039)</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20</w:t>
            </w:r>
          </w:p>
        </w:tc>
      </w:tr>
      <w:tr w:rsidR="00C03C7C" w:rsidTr="00C03C7C">
        <w:tc>
          <w:tcPr>
            <w:tcW w:w="1882" w:type="dxa"/>
            <w:tcBorders>
              <w:top w:val="nil"/>
              <w:left w:val="nil"/>
              <w:bottom w:val="nil"/>
              <w:right w:val="nil"/>
            </w:tcBorders>
            <w:vAlign w:val="bottom"/>
            <w:hideMark/>
          </w:tcPr>
          <w:p w:rsidR="00C03C7C" w:rsidRDefault="00C03C7C">
            <w:pPr>
              <w:rPr>
                <w:rFonts w:ascii="Times New Roman" w:eastAsia="Times New Roman" w:hAnsi="Times New Roman" w:cs="Times New Roman"/>
                <w:lang w:eastAsia="en-US"/>
              </w:rPr>
            </w:pPr>
            <w:r>
              <w:rPr>
                <w:rFonts w:ascii="Times New Roman" w:eastAsia="Times New Roman" w:hAnsi="Times New Roman" w:cs="Times New Roman"/>
                <w:i/>
                <w:color w:val="000000"/>
              </w:rPr>
              <w:t>Chlamydomonas</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0.75 (0.006)</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0.65 (0.046)</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(0.114)</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0.30 (0.769)</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0.70 (0.046)</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20</w:t>
            </w:r>
          </w:p>
        </w:tc>
      </w:tr>
      <w:tr w:rsidR="00C03C7C" w:rsidTr="00C03C7C">
        <w:tc>
          <w:tcPr>
            <w:tcW w:w="1882" w:type="dxa"/>
            <w:tcBorders>
              <w:top w:val="nil"/>
              <w:left w:val="nil"/>
              <w:bottom w:val="nil"/>
              <w:right w:val="nil"/>
            </w:tcBorders>
            <w:vAlign w:val="bottom"/>
            <w:hideMark/>
          </w:tcPr>
          <w:p w:rsidR="00C03C7C" w:rsidRDefault="00C03C7C">
            <w:pPr>
              <w:rPr>
                <w:rFonts w:ascii="Times New Roman" w:eastAsia="Times New Roman" w:hAnsi="Times New Roman" w:cs="Times New Roman"/>
                <w:lang w:eastAsia="en-US"/>
              </w:rPr>
            </w:pPr>
            <w:r>
              <w:rPr>
                <w:rFonts w:ascii="Times New Roman" w:eastAsia="Times New Roman" w:hAnsi="Times New Roman" w:cs="Times New Roman"/>
                <w:i/>
                <w:color w:val="000000"/>
              </w:rPr>
              <w:t>Chlorella</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0.70 (0.059)</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0.85 (0.003)</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0.70 (0.087)</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0.30 (0.698)</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0.75 (0.087)</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20</w:t>
            </w:r>
          </w:p>
        </w:tc>
      </w:tr>
      <w:tr w:rsidR="00C03C7C" w:rsidTr="00C03C7C">
        <w:tc>
          <w:tcPr>
            <w:tcW w:w="1882" w:type="dxa"/>
            <w:tcBorders>
              <w:top w:val="nil"/>
              <w:left w:val="nil"/>
              <w:bottom w:val="nil"/>
              <w:right w:val="nil"/>
            </w:tcBorders>
            <w:vAlign w:val="bottom"/>
            <w:hideMark/>
          </w:tcPr>
          <w:p w:rsidR="00C03C7C" w:rsidRDefault="00C03C7C">
            <w:pPr>
              <w:rPr>
                <w:rFonts w:ascii="Times New Roman" w:eastAsia="Times New Roman" w:hAnsi="Times New Roman" w:cs="Times New Roman"/>
                <w:lang w:eastAsia="en-US"/>
              </w:rPr>
            </w:pPr>
            <w:r>
              <w:rPr>
                <w:rFonts w:ascii="Times New Roman" w:eastAsia="Times New Roman" w:hAnsi="Times New Roman" w:cs="Times New Roman"/>
                <w:i/>
                <w:color w:val="000000"/>
              </w:rPr>
              <w:t>Monoraphidium</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(0.077)</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0.65 (0.027)</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0.50 (0.241)</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(0.061)</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0.65 (0.068)</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20</w:t>
            </w:r>
          </w:p>
        </w:tc>
      </w:tr>
      <w:tr w:rsidR="00C03C7C" w:rsidTr="00C03C7C">
        <w:tc>
          <w:tcPr>
            <w:tcW w:w="1882" w:type="dxa"/>
            <w:tcBorders>
              <w:top w:val="nil"/>
              <w:left w:val="nil"/>
              <w:bottom w:val="nil"/>
              <w:right w:val="nil"/>
            </w:tcBorders>
            <w:vAlign w:val="bottom"/>
            <w:hideMark/>
          </w:tcPr>
          <w:p w:rsidR="00C03C7C" w:rsidRDefault="00C03C7C">
            <w:pPr>
              <w:rPr>
                <w:rFonts w:ascii="Times New Roman" w:eastAsia="Times New Roman" w:hAnsi="Times New Roman" w:cs="Times New Roman"/>
                <w:lang w:eastAsia="en-US"/>
              </w:rPr>
            </w:pPr>
            <w:r>
              <w:rPr>
                <w:rFonts w:ascii="Times New Roman" w:eastAsia="Times New Roman" w:hAnsi="Times New Roman" w:cs="Times New Roman"/>
                <w:i/>
                <w:color w:val="000000"/>
              </w:rPr>
              <w:t>Scenedesmus</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0.70 (0.004)</w:t>
            </w:r>
          </w:p>
        </w:tc>
        <w:tc>
          <w:tcPr>
            <w:tcW w:w="1324"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(0.059)</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0.40 (0.553)</w:t>
            </w:r>
          </w:p>
        </w:tc>
        <w:tc>
          <w:tcPr>
            <w:tcW w:w="1325"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0.60 (0.125)</w:t>
            </w:r>
          </w:p>
        </w:tc>
        <w:tc>
          <w:tcPr>
            <w:tcW w:w="567" w:type="dxa"/>
            <w:tcBorders>
              <w:top w:val="nil"/>
              <w:left w:val="nil"/>
              <w:bottom w:val="nil"/>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20</w:t>
            </w:r>
          </w:p>
        </w:tc>
      </w:tr>
      <w:tr w:rsidR="00C03C7C" w:rsidTr="00C03C7C">
        <w:tc>
          <w:tcPr>
            <w:tcW w:w="1882" w:type="dxa"/>
            <w:tcBorders>
              <w:top w:val="nil"/>
              <w:left w:val="nil"/>
              <w:bottom w:val="single" w:sz="12" w:space="0" w:color="auto"/>
              <w:right w:val="nil"/>
            </w:tcBorders>
            <w:hideMark/>
          </w:tcPr>
          <w:p w:rsidR="00C03C7C" w:rsidRDefault="00C03C7C">
            <w:pPr>
              <w:rPr>
                <w:rFonts w:ascii="Times New Roman" w:eastAsia="Times New Roman" w:hAnsi="Times New Roman" w:cs="Times New Roman"/>
                <w:lang w:eastAsia="en-US"/>
              </w:rPr>
            </w:pPr>
            <w:r>
              <w:rPr>
                <w:rFonts w:ascii="Times New Roman" w:eastAsia="Times New Roman" w:hAnsi="Times New Roman" w:cs="Times New Roman"/>
                <w:i/>
                <w:color w:val="000000"/>
              </w:rPr>
              <w:t>Selenastrum</w:t>
            </w:r>
          </w:p>
        </w:tc>
        <w:tc>
          <w:tcPr>
            <w:tcW w:w="1324" w:type="dxa"/>
            <w:tcBorders>
              <w:top w:val="nil"/>
              <w:left w:val="nil"/>
              <w:bottom w:val="single" w:sz="1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0.45 (0.520)</w:t>
            </w:r>
          </w:p>
        </w:tc>
        <w:tc>
          <w:tcPr>
            <w:tcW w:w="1325" w:type="dxa"/>
            <w:tcBorders>
              <w:top w:val="nil"/>
              <w:left w:val="nil"/>
              <w:bottom w:val="single" w:sz="1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0.40 (0.689)</w:t>
            </w:r>
          </w:p>
        </w:tc>
        <w:tc>
          <w:tcPr>
            <w:tcW w:w="1324" w:type="dxa"/>
            <w:tcBorders>
              <w:top w:val="nil"/>
              <w:left w:val="nil"/>
              <w:bottom w:val="single" w:sz="1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0.35 (0.731)</w:t>
            </w:r>
          </w:p>
        </w:tc>
        <w:tc>
          <w:tcPr>
            <w:tcW w:w="1325" w:type="dxa"/>
            <w:tcBorders>
              <w:top w:val="nil"/>
              <w:left w:val="nil"/>
              <w:bottom w:val="single" w:sz="1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0.45 (0.390)</w:t>
            </w:r>
          </w:p>
        </w:tc>
        <w:tc>
          <w:tcPr>
            <w:tcW w:w="1325" w:type="dxa"/>
            <w:tcBorders>
              <w:top w:val="nil"/>
              <w:left w:val="nil"/>
              <w:bottom w:val="single" w:sz="1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0.40 (0.753)</w:t>
            </w:r>
          </w:p>
        </w:tc>
        <w:tc>
          <w:tcPr>
            <w:tcW w:w="567" w:type="dxa"/>
            <w:tcBorders>
              <w:top w:val="nil"/>
              <w:left w:val="nil"/>
              <w:bottom w:val="single" w:sz="12" w:space="0" w:color="auto"/>
              <w:right w:val="nil"/>
            </w:tcBorders>
            <w:vAlign w:val="center"/>
            <w:hideMark/>
          </w:tcPr>
          <w:p w:rsidR="00C03C7C" w:rsidRDefault="00C03C7C">
            <w:pPr>
              <w:jc w:val="center"/>
              <w:rPr>
                <w:rFonts w:ascii="Times New Roman" w:hAnsi="Times New Roman" w:cs="Times New Roman"/>
                <w:lang w:eastAsia="en-US"/>
              </w:rPr>
            </w:pPr>
            <w:r>
              <w:rPr>
                <w:rFonts w:ascii="Times New Roman" w:hAnsi="Times New Roman" w:cs="Times New Roman"/>
              </w:rPr>
              <w:t>20</w:t>
            </w:r>
          </w:p>
        </w:tc>
      </w:tr>
    </w:tbl>
    <w:p w:rsidR="000D32B5" w:rsidRDefault="000D32B5"/>
    <w:p w:rsidR="000D32B5" w:rsidRPr="000D32B5" w:rsidRDefault="000D32B5" w:rsidP="000D32B5">
      <w:pPr>
        <w:pStyle w:val="Heading3"/>
      </w:pPr>
      <w:r w:rsidRPr="000D32B5">
        <w:rPr>
          <w:rStyle w:val="Heading2Char"/>
          <w:b/>
          <w:bCs/>
          <w:sz w:val="22"/>
          <w:szCs w:val="22"/>
        </w:rPr>
        <w:t>Table2:</w:t>
      </w:r>
      <w:r w:rsidRPr="000D32B5">
        <w:t xml:space="preserve"> </w:t>
      </w:r>
    </w:p>
    <w:p w:rsidR="000D32B5" w:rsidRDefault="000D32B5" w:rsidP="000D32B5">
      <w:pPr>
        <w:spacing w:line="240" w:lineRule="auto"/>
        <w:jc w:val="both"/>
        <w:rPr>
          <w:rFonts w:ascii="Times New Roman" w:hAnsi="Times New Roman" w:cs="Times New Roman"/>
          <w:sz w:val="24"/>
          <w:szCs w:val="24"/>
        </w:rPr>
      </w:pPr>
      <w:proofErr w:type="gramStart"/>
      <w:r>
        <w:rPr>
          <w:rFonts w:ascii="Times New Roman" w:hAnsi="Times New Roman" w:cs="Times New Roman"/>
          <w:sz w:val="24"/>
          <w:szCs w:val="24"/>
        </w:rPr>
        <w:t>Link between competitive reversals and reversals in traits due to temperature.</w:t>
      </w:r>
      <w:proofErr w:type="gramEnd"/>
      <w:r>
        <w:rPr>
          <w:rFonts w:ascii="Times New Roman" w:hAnsi="Times New Roman" w:cs="Times New Roman"/>
          <w:sz w:val="24"/>
          <w:szCs w:val="24"/>
        </w:rPr>
        <w:t xml:space="preserve"> For each pair of species and each phosphate level, the sum of reversals observed in traits </w:t>
      </w:r>
      <w:proofErr w:type="gramStart"/>
      <w:r>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 or competitive outcomes between 15 and 25°C. Out of the 18 competitive reversals observed between temperature levels, 8 were linked to reversals </w:t>
      </w:r>
      <w:proofErr w:type="gramStart"/>
      <w:r>
        <w:rPr>
          <w:rFonts w:ascii="Times New Roman" w:hAnsi="Times New Roman" w:cs="Times New Roman"/>
          <w:sz w:val="24"/>
          <w:szCs w:val="24"/>
        </w:rPr>
        <w:t xml:space="preserve">in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alone, 6 were linked to reversals in both traits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while 4 were not linked to any kind of reversals between nutrient physiology traits. For a more detailed description of the competitive outcomes, see Supplementary material S6</w:t>
      </w:r>
    </w:p>
    <w:p w:rsidR="000D32B5" w:rsidRDefault="000D32B5" w:rsidP="000D32B5">
      <w:pPr>
        <w:spacing w:line="240" w:lineRule="auto"/>
        <w:jc w:val="both"/>
        <w:rPr>
          <w:rFonts w:ascii="Times New Roman" w:hAnsi="Times New Roman" w:cs="Times New Roman"/>
          <w:sz w:val="24"/>
          <w:szCs w:val="24"/>
        </w:rPr>
      </w:pPr>
    </w:p>
    <w:tbl>
      <w:tblPr>
        <w:tblStyle w:val="TableGrid"/>
        <w:tblW w:w="0" w:type="auto"/>
        <w:tblLook w:val="04A0"/>
      </w:tblPr>
      <w:tblGrid>
        <w:gridCol w:w="1320"/>
        <w:gridCol w:w="1320"/>
        <w:gridCol w:w="1320"/>
        <w:gridCol w:w="1320"/>
        <w:gridCol w:w="1320"/>
        <w:gridCol w:w="1321"/>
        <w:gridCol w:w="1321"/>
      </w:tblGrid>
      <w:tr w:rsidR="000D32B5" w:rsidRPr="00D41FC3" w:rsidTr="005F217E">
        <w:tc>
          <w:tcPr>
            <w:tcW w:w="1320" w:type="dxa"/>
          </w:tcPr>
          <w:p w:rsidR="000D32B5" w:rsidRPr="00D41FC3" w:rsidRDefault="000D32B5" w:rsidP="000D32B5">
            <w:pPr>
              <w:jc w:val="both"/>
              <w:rPr>
                <w:rFonts w:ascii="Times New Roman" w:hAnsi="Times New Roman" w:cs="Times New Roman"/>
                <w:sz w:val="20"/>
                <w:szCs w:val="24"/>
              </w:rPr>
            </w:pPr>
          </w:p>
        </w:tc>
        <w:tc>
          <w:tcPr>
            <w:tcW w:w="2640" w:type="dxa"/>
            <w:gridSpan w:val="2"/>
          </w:tcPr>
          <w:p w:rsidR="000D32B5" w:rsidRPr="00D41FC3" w:rsidRDefault="000D32B5" w:rsidP="000D32B5">
            <w:pPr>
              <w:jc w:val="both"/>
              <w:rPr>
                <w:rFonts w:ascii="Times New Roman" w:hAnsi="Times New Roman" w:cs="Times New Roman"/>
                <w:b/>
                <w:sz w:val="20"/>
                <w:szCs w:val="24"/>
              </w:rPr>
            </w:pPr>
            <w:r w:rsidRPr="00D41FC3">
              <w:rPr>
                <w:rFonts w:ascii="Times New Roman" w:hAnsi="Times New Roman" w:cs="Times New Roman"/>
                <w:b/>
                <w:sz w:val="20"/>
                <w:szCs w:val="24"/>
              </w:rPr>
              <w:t xml:space="preserve">Reversal in  </w:t>
            </w:r>
            <m:oMath>
              <m:sSub>
                <m:sSubPr>
                  <m:ctrlPr>
                    <w:rPr>
                      <w:rFonts w:ascii="Cambria Math" w:hAnsi="Cambria Math" w:cs="Times New Roman"/>
                      <w:b/>
                      <w:i/>
                      <w:sz w:val="20"/>
                      <w:szCs w:val="24"/>
                    </w:rPr>
                  </m:ctrlPr>
                </m:sSubPr>
                <m:e>
                  <m:r>
                    <m:rPr>
                      <m:sty m:val="bi"/>
                    </m:rPr>
                    <w:rPr>
                      <w:rFonts w:ascii="Cambria Math" w:hAnsi="Cambria Math" w:cs="Times New Roman"/>
                      <w:sz w:val="20"/>
                      <w:szCs w:val="24"/>
                    </w:rPr>
                    <m:t>μ</m:t>
                  </m:r>
                </m:e>
                <m:sub>
                  <m:r>
                    <m:rPr>
                      <m:nor/>
                    </m:rPr>
                    <w:rPr>
                      <w:rFonts w:ascii="Cambria Math" w:hAnsi="Cambria Math" w:cs="Times New Roman"/>
                      <w:b/>
                      <w:sz w:val="20"/>
                      <w:szCs w:val="24"/>
                    </w:rPr>
                    <m:t>max</m:t>
                  </m:r>
                </m:sub>
              </m:sSub>
            </m:oMath>
          </w:p>
        </w:tc>
        <w:tc>
          <w:tcPr>
            <w:tcW w:w="2640" w:type="dxa"/>
            <w:gridSpan w:val="2"/>
          </w:tcPr>
          <w:p w:rsidR="000D32B5" w:rsidRPr="00D41FC3" w:rsidRDefault="000D32B5" w:rsidP="000D32B5">
            <w:pPr>
              <w:jc w:val="both"/>
              <w:rPr>
                <w:rFonts w:ascii="Times New Roman" w:hAnsi="Times New Roman" w:cs="Times New Roman"/>
                <w:b/>
                <w:sz w:val="20"/>
                <w:szCs w:val="24"/>
              </w:rPr>
            </w:pPr>
            <w:r w:rsidRPr="00D41FC3">
              <w:rPr>
                <w:rFonts w:ascii="Times New Roman" w:hAnsi="Times New Roman" w:cs="Times New Roman"/>
                <w:b/>
                <w:sz w:val="20"/>
                <w:szCs w:val="24"/>
              </w:rPr>
              <w:t xml:space="preserve">Reversal in </w:t>
            </w:r>
            <m:oMath>
              <m:sSub>
                <m:sSubPr>
                  <m:ctrlPr>
                    <w:rPr>
                      <w:rFonts w:ascii="Cambria Math" w:hAnsi="Cambria Math" w:cs="Times New Roman"/>
                      <w:b/>
                      <w:i/>
                      <w:sz w:val="20"/>
                      <w:szCs w:val="24"/>
                    </w:rPr>
                  </m:ctrlPr>
                </m:sSubPr>
                <m:e>
                  <m:r>
                    <m:rPr>
                      <m:sty m:val="bi"/>
                    </m:rPr>
                    <w:rPr>
                      <w:rFonts w:ascii="Cambria Math" w:hAnsi="Cambria Math" w:cs="Times New Roman"/>
                      <w:sz w:val="20"/>
                      <w:szCs w:val="24"/>
                    </w:rPr>
                    <m:t>K</m:t>
                  </m:r>
                </m:e>
                <m:sub>
                  <m:r>
                    <m:rPr>
                      <m:sty m:val="bi"/>
                    </m:rPr>
                    <w:rPr>
                      <w:rFonts w:ascii="Cambria Math" w:hAnsi="Cambria Math" w:cs="Times New Roman"/>
                      <w:sz w:val="20"/>
                      <w:szCs w:val="24"/>
                    </w:rPr>
                    <m:t>S</m:t>
                  </m:r>
                </m:sub>
              </m:sSub>
            </m:oMath>
          </w:p>
        </w:tc>
        <w:tc>
          <w:tcPr>
            <w:tcW w:w="2642" w:type="dxa"/>
            <w:gridSpan w:val="2"/>
          </w:tcPr>
          <w:p w:rsidR="000D32B5" w:rsidRPr="00D41FC3" w:rsidRDefault="000D32B5" w:rsidP="000D32B5">
            <w:pPr>
              <w:jc w:val="both"/>
              <w:rPr>
                <w:rFonts w:ascii="Times New Roman" w:hAnsi="Times New Roman" w:cs="Times New Roman"/>
                <w:b/>
                <w:sz w:val="20"/>
                <w:szCs w:val="24"/>
              </w:rPr>
            </w:pPr>
            <w:r w:rsidRPr="00D41FC3">
              <w:rPr>
                <w:rFonts w:ascii="Times New Roman" w:hAnsi="Times New Roman" w:cs="Times New Roman"/>
                <w:b/>
                <w:sz w:val="20"/>
                <w:szCs w:val="24"/>
              </w:rPr>
              <w:t xml:space="preserve">Reversal in </w:t>
            </w:r>
            <m:oMath>
              <m:sSub>
                <m:sSubPr>
                  <m:ctrlPr>
                    <w:rPr>
                      <w:rFonts w:ascii="Cambria Math" w:hAnsi="Cambria Math" w:cs="Times New Roman"/>
                      <w:b/>
                      <w:i/>
                      <w:sz w:val="20"/>
                      <w:szCs w:val="24"/>
                    </w:rPr>
                  </m:ctrlPr>
                </m:sSubPr>
                <m:e>
                  <m:r>
                    <m:rPr>
                      <m:sty m:val="bi"/>
                    </m:rPr>
                    <w:rPr>
                      <w:rFonts w:ascii="Cambria Math" w:hAnsi="Cambria Math" w:cs="Times New Roman"/>
                      <w:sz w:val="20"/>
                      <w:szCs w:val="24"/>
                    </w:rPr>
                    <m:t>μ</m:t>
                  </m:r>
                </m:e>
                <m:sub>
                  <m:r>
                    <m:rPr>
                      <m:nor/>
                    </m:rPr>
                    <w:rPr>
                      <w:rFonts w:ascii="Cambria Math" w:hAnsi="Cambria Math" w:cs="Times New Roman"/>
                      <w:b/>
                      <w:sz w:val="20"/>
                      <w:szCs w:val="24"/>
                    </w:rPr>
                    <m:t>max</m:t>
                  </m:r>
                </m:sub>
              </m:sSub>
            </m:oMath>
            <w:r w:rsidRPr="00D41FC3">
              <w:rPr>
                <w:rFonts w:ascii="Times New Roman" w:hAnsi="Times New Roman" w:cs="Times New Roman"/>
                <w:b/>
                <w:sz w:val="20"/>
                <w:szCs w:val="24"/>
              </w:rPr>
              <w:t xml:space="preserve"> and </w:t>
            </w:r>
            <m:oMath>
              <m:sSub>
                <m:sSubPr>
                  <m:ctrlPr>
                    <w:rPr>
                      <w:rFonts w:ascii="Cambria Math" w:hAnsi="Cambria Math" w:cs="Times New Roman"/>
                      <w:b/>
                      <w:i/>
                      <w:sz w:val="20"/>
                      <w:szCs w:val="24"/>
                    </w:rPr>
                  </m:ctrlPr>
                </m:sSubPr>
                <m:e>
                  <m:r>
                    <m:rPr>
                      <m:sty m:val="bi"/>
                    </m:rPr>
                    <w:rPr>
                      <w:rFonts w:ascii="Cambria Math" w:hAnsi="Cambria Math" w:cs="Times New Roman"/>
                      <w:sz w:val="20"/>
                      <w:szCs w:val="24"/>
                    </w:rPr>
                    <m:t>K</m:t>
                  </m:r>
                </m:e>
                <m:sub>
                  <m:r>
                    <m:rPr>
                      <m:sty m:val="bi"/>
                    </m:rPr>
                    <w:rPr>
                      <w:rFonts w:ascii="Cambria Math" w:hAnsi="Cambria Math" w:cs="Times New Roman"/>
                      <w:sz w:val="20"/>
                      <w:szCs w:val="24"/>
                    </w:rPr>
                    <m:t>S</m:t>
                  </m:r>
                </m:sub>
              </m:sSub>
            </m:oMath>
            <w:r w:rsidRPr="00D41FC3">
              <w:rPr>
                <w:rFonts w:ascii="Times New Roman" w:hAnsi="Times New Roman" w:cs="Times New Roman"/>
                <w:b/>
                <w:sz w:val="20"/>
                <w:szCs w:val="24"/>
              </w:rPr>
              <w:t xml:space="preserve">  </w:t>
            </w:r>
          </w:p>
        </w:tc>
      </w:tr>
      <w:tr w:rsidR="000D32B5" w:rsidRPr="00D41FC3" w:rsidTr="000D32B5">
        <w:tc>
          <w:tcPr>
            <w:tcW w:w="1320" w:type="dxa"/>
          </w:tcPr>
          <w:p w:rsidR="000D32B5" w:rsidRPr="00D41FC3" w:rsidRDefault="000D32B5" w:rsidP="000D32B5">
            <w:pPr>
              <w:jc w:val="both"/>
              <w:rPr>
                <w:rFonts w:ascii="Times New Roman" w:hAnsi="Times New Roman" w:cs="Times New Roman"/>
                <w:b/>
                <w:sz w:val="20"/>
                <w:szCs w:val="24"/>
              </w:rPr>
            </w:pPr>
            <w:r w:rsidRPr="00D41FC3">
              <w:rPr>
                <w:rFonts w:ascii="Times New Roman" w:hAnsi="Times New Roman" w:cs="Times New Roman"/>
                <w:b/>
                <w:sz w:val="20"/>
                <w:szCs w:val="24"/>
              </w:rPr>
              <w:t>Reversal in competition</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Yes (N = 20)</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No (N = 10)</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Yes (N = 10)</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No (N = 20)</w:t>
            </w:r>
          </w:p>
        </w:tc>
        <w:tc>
          <w:tcPr>
            <w:tcW w:w="1321"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Yes (N = 10)</w:t>
            </w:r>
          </w:p>
        </w:tc>
        <w:tc>
          <w:tcPr>
            <w:tcW w:w="1321"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No (N = 20)</w:t>
            </w:r>
          </w:p>
        </w:tc>
      </w:tr>
      <w:tr w:rsidR="000D32B5" w:rsidRPr="00D41FC3" w:rsidTr="000D32B5">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Yes (N = 18)</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14</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4</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6</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12</w:t>
            </w:r>
          </w:p>
        </w:tc>
        <w:tc>
          <w:tcPr>
            <w:tcW w:w="1321"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6</w:t>
            </w:r>
          </w:p>
        </w:tc>
        <w:tc>
          <w:tcPr>
            <w:tcW w:w="1321"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12</w:t>
            </w:r>
          </w:p>
        </w:tc>
      </w:tr>
      <w:tr w:rsidR="000D32B5" w:rsidRPr="00D41FC3" w:rsidTr="000D32B5">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No (N = 12)</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6</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6</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4</w:t>
            </w:r>
          </w:p>
        </w:tc>
        <w:tc>
          <w:tcPr>
            <w:tcW w:w="1320"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8</w:t>
            </w:r>
          </w:p>
        </w:tc>
        <w:tc>
          <w:tcPr>
            <w:tcW w:w="1321"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4</w:t>
            </w:r>
          </w:p>
        </w:tc>
        <w:tc>
          <w:tcPr>
            <w:tcW w:w="1321" w:type="dxa"/>
          </w:tcPr>
          <w:p w:rsidR="000D32B5" w:rsidRPr="00D41FC3" w:rsidRDefault="000D32B5" w:rsidP="000D32B5">
            <w:pPr>
              <w:jc w:val="both"/>
              <w:rPr>
                <w:rFonts w:ascii="Times New Roman" w:hAnsi="Times New Roman" w:cs="Times New Roman"/>
                <w:sz w:val="20"/>
                <w:szCs w:val="24"/>
              </w:rPr>
            </w:pPr>
            <w:r w:rsidRPr="00D41FC3">
              <w:rPr>
                <w:rFonts w:ascii="Times New Roman" w:hAnsi="Times New Roman" w:cs="Times New Roman"/>
                <w:sz w:val="20"/>
                <w:szCs w:val="24"/>
              </w:rPr>
              <w:t>8</w:t>
            </w:r>
          </w:p>
        </w:tc>
      </w:tr>
    </w:tbl>
    <w:p w:rsidR="000D32B5" w:rsidRDefault="000D32B5" w:rsidP="000D32B5">
      <w:pPr>
        <w:spacing w:line="240" w:lineRule="auto"/>
        <w:jc w:val="both"/>
        <w:rPr>
          <w:rFonts w:ascii="Times New Roman" w:hAnsi="Times New Roman" w:cs="Times New Roman"/>
          <w:sz w:val="24"/>
          <w:szCs w:val="24"/>
        </w:rPr>
      </w:pPr>
    </w:p>
    <w:p w:rsidR="00C03C7C" w:rsidRDefault="00C03C7C">
      <w:pPr>
        <w:rPr>
          <w:rFonts w:asciiTheme="majorHAnsi" w:eastAsiaTheme="majorEastAsia" w:hAnsiTheme="majorHAnsi" w:cstheme="majorBidi"/>
          <w:b/>
          <w:bCs/>
          <w:sz w:val="28"/>
          <w:szCs w:val="28"/>
        </w:rPr>
      </w:pPr>
      <w:r>
        <w:lastRenderedPageBreak/>
        <w:br w:type="page"/>
      </w:r>
    </w:p>
    <w:p w:rsidR="00756992" w:rsidRDefault="000662AD" w:rsidP="007E5BD7">
      <w:pPr>
        <w:pStyle w:val="Heading1"/>
        <w:spacing w:line="240" w:lineRule="auto"/>
      </w:pPr>
      <w:r>
        <w:lastRenderedPageBreak/>
        <w:t xml:space="preserve">Supplementary </w:t>
      </w:r>
      <w:r w:rsidR="001F5E29">
        <w:t>Information</w:t>
      </w:r>
    </w:p>
    <w:p w:rsidR="00AC7E82" w:rsidRDefault="00AC7E82" w:rsidP="00AC7E82"/>
    <w:p w:rsidR="00AC7E82" w:rsidRDefault="00AC7E82" w:rsidP="00AC7E82">
      <w:pPr>
        <w:pStyle w:val="Heading2"/>
        <w:spacing w:line="240" w:lineRule="auto"/>
      </w:pPr>
      <w:r>
        <w:t>S1: Experimental design</w:t>
      </w:r>
    </w:p>
    <w:p w:rsidR="00AC7E82" w:rsidRDefault="00AC7E82" w:rsidP="00AC7E82"/>
    <w:p w:rsidR="00AC7E82" w:rsidRDefault="00AC7E82" w:rsidP="00AC7E82">
      <w:pPr>
        <w:pStyle w:val="Heading3"/>
      </w:pPr>
      <w:r>
        <w:t>Figure S1A: Flow chart of the experimental design</w:t>
      </w:r>
    </w:p>
    <w:p w:rsidR="00AC7E82" w:rsidRPr="00AC7E82" w:rsidRDefault="00D33637" w:rsidP="00AC7E82">
      <w:r w:rsidRPr="00D33637">
        <w:rPr>
          <w:rFonts w:ascii="Times New Roman" w:hAnsi="Times New Roman" w:cs="Times New Roman"/>
          <w:noProof/>
          <w:sz w:val="24"/>
          <w:szCs w:val="24"/>
        </w:rPr>
        <w:pict>
          <v:rect id="Rectangle 5" o:spid="_x0000_s1026" style="position:absolute;margin-left:1.45pt;margin-top:23.7pt;width:441.45pt;height:7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" fillcolor="white [3201]" strokecolor="#4f81bd [3204]" strokeweight="2pt">
            <v:path arrowok="t"/>
            <v:textbox>
              <w:txbxContent>
                <w:p w:rsidR="008F23D8" w:rsidRDefault="008F23D8" w:rsidP="00AC7E82">
                  <w:r>
                    <w:t>6 phytoplankton species</w:t>
                  </w:r>
                </w:p>
              </w:txbxContent>
            </v:textbox>
          </v:rect>
        </w:pict>
      </w:r>
    </w:p>
    <w:p w:rsidR="00AC7E82" w:rsidRDefault="00D33637" w:rsidP="00AC7E82">
      <w:pPr>
        <w:spacing w:line="240" w:lineRule="auto"/>
        <w:jc w:val="both"/>
        <w:rPr>
          <w:rFonts w:ascii="Times New Roman" w:hAnsi="Times New Roman" w:cs="Times New Roman"/>
          <w:sz w:val="24"/>
          <w:szCs w:val="24"/>
        </w:rPr>
      </w:pPr>
      <w:r w:rsidRPr="00D33637">
        <w:rPr>
          <w:rFonts w:ascii="Times New Roman" w:hAnsi="Times New Roman" w:cs="Times New Roman"/>
          <w:noProof/>
          <w:sz w:val="24"/>
          <w:szCs w:val="24"/>
        </w:rPr>
        <w:pict>
          <v:group id="Group 242" o:spid="_x0000_s1027" style="position:absolute;left:0;text-align:left;margin-left:2in;margin-top:15.2pt;width:234.35pt;height:30pt;z-index:251718656" coordsize="29764,3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">
            <v:oval id="Oval 145" o:spid="_x0000_s1028" style="position:absolute;width:377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oSh8QA&#10;AADcAAAADwAAAGRycy9kb3ducmV2LnhtbERPTWvCQBC9F/wPywi91Y1SraSuElosCgrW9tLbmB2T&#10;YHY27m5N+u+7guBtHu9zZovO1OJCzleWFQwHCQji3OqKCwXfX8unKQgfkDXWlknBH3lYzHsPM0y1&#10;bfmTLvtQiBjCPkUFZQhNKqXPSzLoB7YhjtzROoMhQldI7bCN4aaWoySZSIMVx4YSG3orKT/tf42C&#10;tRufD+109zLasmk3P++7/CPLlHrsd9kriEBduItv7pWO85/HcH0mXi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6EofEAAAA3AAAAA8AAAAAAAAAAAAAAAAAmAIAAGRycy9k&#10;b3ducmV2LnhtbFBLBQYAAAAABAAEAPUAAACJAwAAAAA=&#10;" fillcolor="#5f497a [2407]" strokecolor="#3f3151 [1607]" strokeweight="2pt">
              <v:path arrowok="t"/>
              <v:textbox>
                <w:txbxContent>
                  <w:p w:rsidR="008F23D8" w:rsidRDefault="008F23D8" w:rsidP="00AC7E82">
                    <w:pPr>
                      <w:jc w:val="center"/>
                    </w:pPr>
                    <w:r>
                      <w:t>A</w:t>
                    </w:r>
                  </w:p>
                </w:txbxContent>
              </v:textbox>
            </v:oval>
            <v:oval id="Oval 146" o:spid="_x0000_s1029" style="position:absolute;left:5164;width:37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9BZ8AA&#10;AADcAAAADwAAAGRycy9kb3ducmV2LnhtbERPS4vCMBC+L/gfwgje1lSRItUoIi54k63ieWjGtraZ&#10;lCbbh7/eLCzsbT6+52z3g6lFR60rLStYzCMQxJnVJecKbtevzzUI55E11pZJwUgO9rvJxxYTbXv+&#10;pi71uQgh7BJUUHjfJFK6rCCDbm4b4sA9bGvQB9jmUrfYh3BTy2UUxdJgyaGhwIaOBWVV+mMUDKOp&#10;TJ1itaL4/qwO4+11eZ6Umk2HwwaEp8H/i//cZx3mr2L4fSZcIH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r9BZ8AAAADcAAAADwAAAAAAAAAAAAAAAACYAgAAZHJzL2Rvd25y&#10;ZXYueG1sUEsFBgAAAAAEAAQA9QAAAIUDAAAAAA==&#10;" fillcolor="#e36c0a [2409]" strokecolor="#974706 [1609]" strokeweight="2pt">
              <v:path arrowok="t"/>
              <v:textbox>
                <w:txbxContent>
                  <w:p w:rsidR="008F23D8" w:rsidRDefault="008F23D8" w:rsidP="00AC7E82">
                    <w:pPr>
                      <w:jc w:val="center"/>
                    </w:pPr>
                    <w:r>
                      <w:t>B</w:t>
                    </w:r>
                  </w:p>
                </w:txbxContent>
              </v:textbox>
            </v:oval>
            <v:oval id="Oval 147" o:spid="_x0000_s1030" style="position:absolute;left:10414;width:377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NesMA&#10;AADcAAAADwAAAGRycy9kb3ducmV2LnhtbESP0WoCMRBF3wv+QxjBt5pYxMpqlMUilD5UV/2AYTNu&#10;FjeTZZOu279vBKFvM9w799xZbwfXiJ66UHvWMJsqEMSlNzVXGi7n/esSRIjIBhvPpOGXAmw3o5c1&#10;ZsbfuaD+FCuRQjhkqMHG2GZShtKSwzD1LXHSrr5zGNPaVdJ0eE/hrpFvSi2kw5oTwWJLO0vl7fTj&#10;EuQjl4XKrVq647fZF1/9keVB68l4yFcgIg3x3/y8/jSp/vwdHs+kCe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RNesMAAADcAAAADwAAAAAAAAAAAAAAAACYAgAAZHJzL2Rv&#10;d25yZXYueG1sUEsFBgAAAAAEAAQA9QAAAIgDAAAAAA==&#10;" fillcolor="#4bacc6 [3208]" strokecolor="#205867 [1608]" strokeweight="2pt">
              <v:path arrowok="t"/>
              <v:textbox>
                <w:txbxContent>
                  <w:p w:rsidR="008F23D8" w:rsidRDefault="008F23D8" w:rsidP="00AC7E82">
                    <w:pPr>
                      <w:jc w:val="center"/>
                    </w:pPr>
                    <w:r>
                      <w:t>C</w:t>
                    </w:r>
                  </w:p>
                </w:txbxContent>
              </v:textbox>
            </v:oval>
            <v:oval id="Oval 148" o:spid="_x0000_s1031" style="position:absolute;left:15578;width:37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NPhcQA&#10;AADcAAAADwAAAGRycy9kb3ducmV2LnhtbESPTWvDMAyG74X9B6PBLmV1Oko3srplBAo77NJusKsW&#10;q3FoLIfY+Wh/fXUo7Cah9+PRZjf5Rg3UxTqwgeUiA0VcBltzZeDne//8BiomZItNYDJwoQi77cNs&#10;g7kNIx9oOKZKSQjHHA24lNpc61g68hgXoSWW2yl0HpOsXaVth6OE+0a/ZNlae6xZGhy2VDgqz8fe&#10;S8npL3O/r5frV3EtnHZ6PpzXvTFPj9PHO6hEU/oX392fVvBXQivPyAR6e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zT4XEAAAA3AAAAA8AAAAAAAAAAAAAAAAAmAIAAGRycy9k&#10;b3ducmV2LnhtbFBLBQYAAAAABAAEAPUAAACJAwAAAAA=&#10;" fillcolor="#272727 [2749]" strokecolor="#0d0d0d [3069]" strokeweight="2pt">
              <v:path arrowok="t"/>
              <v:textbox>
                <w:txbxContent>
                  <w:p w:rsidR="008F23D8" w:rsidRDefault="008F23D8" w:rsidP="00AC7E82">
                    <w:pPr>
                      <w:jc w:val="center"/>
                    </w:pPr>
                    <w:r>
                      <w:t>D</w:t>
                    </w:r>
                  </w:p>
                </w:txbxContent>
              </v:textbox>
            </v:oval>
            <v:oval id="Oval 149" o:spid="_x0000_s1032" style="position:absolute;left:20828;width:377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9jAsMA&#10;AADcAAAADwAAAGRycy9kb3ducmV2LnhtbERPS2sCMRC+C/6HMEJvmlWs1HWjiGBpKRa67aHHYTP7&#10;0M0kbFJ3+++bguBtPr7nZLvBtOJKnW8sK5jPEhDEhdUNVwq+Po/TJxA+IGtsLZOCX/Kw245HGaba&#10;9vxB1zxUIoawT1FBHYJLpfRFTQb9zDriyJW2Mxgi7CqpO+xjuGnlIklW0mDDsaFGR4eaikv+YxS8&#10;ufz1hP1j7qr3dfl8PH8Pe79U6mEy7DcgAg3hLr65X3Scv1zD/zPxAr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w9jAsMAAADcAAAADwAAAAAAAAAAAAAAAACYAgAAZHJzL2Rv&#10;d25yZXYueG1sUEsFBgAAAAAEAAQA9QAAAIgDAAAAAA==&#10;" fillcolor="#943634 [2405]" strokecolor="#622423 [1605]" strokeweight="2pt">
              <v:path arrowok="t"/>
              <v:textbox>
                <w:txbxContent>
                  <w:p w:rsidR="008F23D8" w:rsidRDefault="008F23D8" w:rsidP="00AC7E82">
                    <w:pPr>
                      <w:jc w:val="center"/>
                    </w:pPr>
                    <w:r>
                      <w:t>E</w:t>
                    </w:r>
                  </w:p>
                </w:txbxContent>
              </v:textbox>
            </v:oval>
            <v:oval id="Oval 150" o:spid="_x0000_s1033" style="position:absolute;left:25992;width:377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ksMA&#10;AADcAAAADwAAAGRycy9kb3ducmV2LnhtbESPS2/CMBCE70j9D9Yi9QYOqFCUYlCFRJUDFx69r+LN&#10;Q7XXUWxC+u+7h0rcdjWzM99u96N3aqA+toENLOYZKOIy2JZrA7frcbYBFROyRReYDPxShP3uZbLF&#10;3IYHn2m4pFpJCMccDTQpdbnWsWzIY5yHjli0KvQek6x9rW2PDwn3Ti+zbK09tiwNDXZ0aKj8udy9&#10;gbVeUlFlhTsdb/z+pr+Gb7epjHmdjp8foBKN6Wn+vy6s4K8EX56RCf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L/ksMAAADcAAAADwAAAAAAAAAAAAAAAACYAgAAZHJzL2Rv&#10;d25yZXYueG1sUEsFBgAAAAAEAAQA9QAAAIgDAAAAAA==&#10;" fillcolor="#17365d [2415]" strokecolor="#0f243e [1615]" strokeweight="2pt">
              <v:path arrowok="t"/>
              <v:textbox>
                <w:txbxContent>
                  <w:p w:rsidR="008F23D8" w:rsidRDefault="008F23D8" w:rsidP="00AC7E82">
                    <w:pPr>
                      <w:jc w:val="center"/>
                    </w:pPr>
                    <w:r>
                      <w:t>F</w:t>
                    </w:r>
                  </w:p>
                </w:txbxContent>
              </v:textbox>
            </v:oval>
          </v:group>
        </w:pict>
      </w:r>
    </w:p>
    <w:p w:rsidR="00AC7E82" w:rsidRDefault="00AC7E82" w:rsidP="00AC7E82">
      <w:pPr>
        <w:spacing w:line="240" w:lineRule="auto"/>
        <w:jc w:val="both"/>
        <w:rPr>
          <w:rFonts w:ascii="Times New Roman" w:hAnsi="Times New Roman" w:cs="Times New Roman"/>
          <w:b/>
          <w:sz w:val="24"/>
          <w:szCs w:val="24"/>
        </w:rPr>
      </w:pPr>
    </w:p>
    <w:p w:rsidR="00AC7E82" w:rsidRDefault="00D33637" w:rsidP="00AC7E82">
      <w:pPr>
        <w:spacing w:line="240" w:lineRule="auto"/>
        <w:rPr>
          <w:rFonts w:ascii="Times New Roman" w:hAnsi="Times New Roman" w:cs="Times New Roman"/>
          <w:b/>
          <w:sz w:val="24"/>
          <w:szCs w:val="24"/>
        </w:rPr>
      </w:pPr>
      <w:r w:rsidRPr="00D33637">
        <w:rPr>
          <w:rFonts w:ascii="Times New Roman" w:hAnsi="Times New Roman" w:cs="Times New Roman"/>
          <w:b/>
          <w:noProof/>
          <w:sz w:val="24"/>
          <w:szCs w:val="24"/>
        </w:rPr>
        <w:pict>
          <v:group id="Group 241" o:spid="_x0000_s1034" style="position:absolute;margin-left:362.65pt;margin-top:205.2pt;width:52.3pt;height:63.2pt;z-index:251744256" coordsize="6642,8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">
            <v:group id="Group 174" o:spid="_x0000_s1035" style="position:absolute;width:5505;height:3155" coordsize="5507,3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rect id="Rectangle 175" o:spid="_x0000_s1036" style="position:absolute;width:5507;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UiZMIA&#10;AADcAAAADwAAAGRycy9kb3ducmV2LnhtbERPTWvCQBC9F/wPywje6kZBa1NXkYAoemqqh96G7DQJ&#10;ZmdDdo2Jv94VhN7m8T5nue5MJVpqXGlZwWQcgSDOrC45V3D62b4vQDiPrLGyTAp6crBeDd6WGGt7&#10;429qU5+LEMIuRgWF93UspcsKMujGtiYO3J9tDPoAm1zqBm8h3FRyGkVzabDk0FBgTUlB2SW9GgXH&#10;Xvr2dJ5/3tuk7HX6m+wOlCg1GnabLxCeOv8vfrn3Osz/mMHzmXC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SJkwgAAANwAAAAPAAAAAAAAAAAAAAAAAJgCAABkcnMvZG93&#10;bnJldi54bWxQSwUGAAAAAAQABAD1AAAAhwMAAAAA&#10;" fillcolor="white [3201]" strokecolor="black [3200]" strokeweight="2pt">
                <v:textbox>
                  <w:txbxContent>
                    <w:p w:rsidR="008F23D8" w:rsidRDefault="008F23D8" w:rsidP="00AC7E82"/>
                  </w:txbxContent>
                </v:textbox>
              </v:rect>
              <v:oval id="Oval 176" o:spid="_x0000_s1037" style="position:absolute;left:3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LbMIA&#10;AADcAAAADwAAAGRycy9kb3ducmV2LnhtbERPTWvCQBC9F/oflin0Vjct1JboKlIoFOwlqYcex90x&#10;iWZnQ3Y0aX+9Kwje5vE+Z74cfatO1McmsIHnSQaK2AbXcGVg8/P59A4qCrLDNjAZ+KMIy8X93Rxz&#10;FwYu6FRKpVIIxxwN1CJdrnW0NXmMk9ARJ24Xeo+SYF9p1+OQwn2rX7Jsqj02nBpq7OijJnsoj95A&#10;+S+buJU4FGspf4+vxfd6b60xjw/jagZKaJSb+Or+cmn+2xQuz6QL9O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Y4tswgAAANwAAAAPAAAAAAAAAAAAAAAAAJgCAABkcnMvZG93&#10;bnJldi54bWxQSwUGAAAAAAQABAD1AAAAhwMAAAAA&#10;" fillcolor="#76923c [2406]" strokecolor="black [3200]" strokeweight="2pt"/>
              <v:oval id="Oval 177" o:spid="_x0000_s1038" style="position:absolute;left:20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u98IA&#10;AADcAAAADwAAAGRycy9kb3ducmV2LnhtbERPTWvCQBC9F/oflin0VjcttJboKlIoFOwl0UOP4+6Y&#10;RLOzITuatL++Kwje5vE+Z74cfavO1McmsIHnSQaK2AbXcGVgu/l8egcVBdlhG5gM/FKE5eL+bo65&#10;CwMXdC6lUimEY44GapEu1zramjzGSeiIE7cPvUdJsK+063FI4b7VL1n2pj02nBpq7OijJnssT95A&#10;+SfbuJM4FGspf06vxff6YK0xjw/jagZKaJSb+Or+cmn+dAqXZ9IFe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y73wgAAANwAAAAPAAAAAAAAAAAAAAAAAJgCAABkcnMvZG93&#10;bnJldi54bWxQSwUGAAAAAAQABAD1AAAAhwMAAAAA&#10;" fillcolor="#76923c [2406]" strokecolor="black [3200]" strokeweight="2pt"/>
              <v:oval id="Oval 178" o:spid="_x0000_s1039" style="position:absolute;left:3868;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C6hcUA&#10;AADcAAAADwAAAGRycy9kb3ducmV2LnhtbESPT0vDQBDF74LfYZmCN7up4B/SbosIglAviT14nO6O&#10;STQ7G7LTJvrpnYPgbYb35r3fbHZz7M2ZxtwldrBaFmCIfQodNw4Ob8/XD2CyIAfsE5ODb8qw215e&#10;bLAMaeKKzrU0RkM4l+igFRlKa7NvKWJepoFYtY80RhRdx8aGEScNj729KYo7G7FjbWhxoKeW/Fd9&#10;ig7qHznko+Sp2kv9frqtXvef3jt3tZgf12CEZvk3/12/BMW/V1p9Riew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sLqFxQAAANwAAAAPAAAAAAAAAAAAAAAAAJgCAABkcnMv&#10;ZG93bnJldi54bWxQSwUGAAAAAAQABAD1AAAAigMAAAAA&#10;" fillcolor="#76923c [2406]" strokecolor="black [3200]" strokeweight="2pt"/>
              <v:oval id="Oval 179" o:spid="_x0000_s1040" style="position:absolute;left:3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fHsIA&#10;AADcAAAADwAAAGRycy9kb3ducmV2LnhtbERPTUvDQBC9C/6HZQRvdmNBrWk2RYSCUC9Je/A43R2T&#10;aHY2ZKdN9Ne7guBtHu9zis3se3WmMXaBDdwuMlDENriOGwOH/fZmBSoKssM+MBn4ogib8vKiwNyF&#10;iSs619KoFMIxRwOtyJBrHW1LHuMiDMSJew+jR0lwbLQbcUrhvtfLLLvXHjtODS0O9NyS/axP3kD9&#10;LYd4lDhVO6nfTnfV6+7DWmOur+anNSihWf7Ff+4Xl+Y/PMLvM+kCX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8ewgAAANwAAAAPAAAAAAAAAAAAAAAAAJgCAABkcnMvZG93&#10;bnJldi54bWxQSwUGAAAAAAQABAD1AAAAhwMAAAAA&#10;" fillcolor="#76923c [2406]" strokecolor="black [3200]" strokeweight="2pt"/>
              <v:oval id="Oval 180" o:spid="_x0000_s1041" style="position:absolute;left:20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GpMQA&#10;AADcAAAADwAAAGRycy9kb3ducmV2LnhtbESPQUvDQBCF74L/YZmCN7upoJTYbSkFQaiXxB48jrtj&#10;Es3Ohuy0if565yB4m+G9ee+bzW6OvbnQmLvEDlbLAgyxT6HjxsHp9el2DSYLcsA+MTn4pgy77fXV&#10;BsuQJq7oUktjNIRziQ5akaG0NvuWIuZlGohV+0hjRNF1bGwYcdLw2Nu7oniwETvWhhYHOrTkv+pz&#10;dFD/yCm/S56qo9Rv5/vq5fjpvXM3i3n/CEZoln/z3/VzUPy14uszOoHd/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TxqTEAAAA3AAAAA8AAAAAAAAAAAAAAAAAmAIAAGRycy9k&#10;b3ducmV2LnhtbFBLBQYAAAAABAAEAPUAAACJAwAAAAA=&#10;" fillcolor="#76923c [2406]" strokecolor="black [3200]" strokeweight="2pt"/>
              <v:oval id="Oval 181" o:spid="_x0000_s1042" style="position:absolute;left:3868;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9jP8IA&#10;AADcAAAADwAAAGRycy9kb3ducmV2LnhtbERPTWvCQBC9F/oflin0VjcKLRJdRQRB0EtSDz1Od8ck&#10;mp0N2dGk/fXdQqG3ebzPWa5H36o79bEJbGA6yUAR2+Aargyc3ncvc1BRkB22gcnAF0VYrx4flpi7&#10;MHBB91IqlUI45migFulyraOtyWOchI44cefQe5QE+0q7HocU7ls9y7I37bHh1FBjR9ua7LW8eQPl&#10;t5zip8ShOEj5cXstjoeLtcY8P42bBSihUf7Ff+69S/PnU/h9Jl2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X2M/wgAAANwAAAAPAAAAAAAAAAAAAAAAAJgCAABkcnMvZG93&#10;bnJldi54bWxQSwUGAAAAAAQABAD1AAAAhwMAAAAA&#10;" fillcolor="#76923c [2406]" strokecolor="black [3200]" strokeweight="2pt"/>
            </v:group>
            <v:shapetype id="_x0000_t32" coordsize="21600,21600" o:spt="32" o:oned="t" path="m,l21600,21600e" filled="f">
              <v:path arrowok="t" fillok="f" o:connecttype="none"/>
              <o:lock v:ext="edit" shapetype="t"/>
            </v:shapetype>
            <v:shape id="Straight Arrow Connector 184" o:spid="_x0000_s1043" type="#_x0000_t32" style="position:absolute;left:2878;top:2624;width:997;height:35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miCsIAAADcAAAADwAAAGRycy9kb3ducmV2LnhtbERPzWrCQBC+C77DMoVepG4UDSF1FREK&#10;PfSStA8wZMdkMTsbd9cY375bEHqbj+93dofJ9mIkH4xjBatlBoK4cdpwq+Dn++OtABEissbeMSl4&#10;UIDDfj7bYandnSsa69iKFMKhRAVdjEMpZWg6shiWbiBO3Nl5izFB30rt8Z7CbS/XWZZLi4ZTQ4cD&#10;nTpqLvXNKlhUfj3i9ly02/zLXK7mUV3rk1KvL9PxHUSkKf6Ln+5PneYXG/h7Jl0g9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miCsIAAADcAAAADwAAAAAAAAAAAAAA&#10;AAChAgAAZHJzL2Rvd25yZXYueG1sUEsFBgAAAAAEAAQA+QAAAJADAAAAAA==&#10;" strokecolor="black [3213]" strokeweight="1.5pt">
              <v:stroke endarrow="open"/>
              <o:lock v:ext="edit" shapetype="f"/>
            </v:shape>
            <v:shape id="Straight Arrow Connector 185" o:spid="_x0000_s1044" type="#_x0000_t32" style="position:absolute;left:1439;top:2455;width:705;height:37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u83cQAAADcAAAADwAAAGRycy9kb3ducmV2LnhtbESP3YrCMBCF7wXfIYzgzaKpwmqpRhFR&#10;2Ivdxb8HGJuxLTaTkkTtvv1GELyb4ZzvzJn5sjW1uJPzlWUFo2ECgji3uuJCwem4HaQgfEDWWFsm&#10;BX/kYbnoduaYafvgPd0PoRAxhH2GCsoQmkxKn5dk0A9tQxy1i3UGQ1xdIbXDRww3tRwnyUQarDhe&#10;KLGhdUn59XAzscb3bpuuJpvfn7Y4bj5Obuosn5Xq99rVDESgNrzNL/pLRy79hOczc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67zdxAAAANwAAAAPAAAAAAAAAAAA&#10;AAAAAKECAABkcnMvZG93bnJldi54bWxQSwUGAAAAAAQABAD5AAAAkgMAAAAA&#10;" strokecolor="black [3213]" strokeweight="1.5pt">
              <v:stroke endarrow="open"/>
              <o:lock v:ext="edit" shapetype="f"/>
            </v:shape>
            <v:shape id="Straight Arrow Connector 186" o:spid="_x0000_s1045" type="#_x0000_t32" style="position:absolute;left:4910;top:1016;width:991;height:35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eZ5sIAAADcAAAADwAAAGRycy9kb3ducmV2LnhtbERPzWrCQBC+F3yHZYReim4qGELqKkUQ&#10;eugl0QcYspNkMTsbd9cY375bKPQ2H9/v7A6zHcREPhjHCt7XGQjixmnDnYLL+bQqQISIrHFwTAqe&#10;FOCwX7zssNTuwRVNdexECuFQooI+xrGUMjQ9WQxrNxInrnXeYkzQd1J7fKRwO8hNluXSouHU0ONI&#10;x56aa323Ct4qv5lw2xbdNv8215t5Vrf6qNTrcv78ABFpjv/iP/eXTvOLHH6fS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7eZ5sIAAADcAAAADwAAAAAAAAAAAAAA&#10;AAChAgAAZHJzL2Rvd25yZXYueG1sUEsFBgAAAAAEAAQA+QAAAJADAAAAAA==&#10;" strokecolor="black [3213]" strokeweight="1.5pt">
              <v:stroke endarrow="open"/>
              <o:lock v:ext="edit" shapetype="f"/>
            </v:shape>
            <v:oval id="Oval 189" o:spid="_x0000_s1046" style="position:absolute;left:846;top:6858;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6iGMQA&#10;AADcAAAADwAAAGRycy9kb3ducmV2LnhtbERPS2vCQBC+C/6HZYTedKPQNqauElpaKlTwdeltmp0m&#10;wexsurs18d+7QqG3+fies1j1phFncr62rGA6SUAQF1bXXCo4Hl7HKQgfkDU2lknBhTyslsPBAjNt&#10;O97ReR9KEUPYZ6igCqHNpPRFRQb9xLbEkfu2zmCI0JVSO+xiuGnkLEkepMGaY0OFLT1XVJz2v0bB&#10;2t3/fHXp9nG2YdN9fL5si7c8V+pu1OdPIAL14V/8537XcX46h9sz8QK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OohjEAAAA3AAAAA8AAAAAAAAAAAAAAAAAmAIAAGRycy9k&#10;b3ducmV2LnhtbFBLBQYAAAAABAAEAPUAAACJAwAAAAA=&#10;" fillcolor="#5f497a [2407]" strokecolor="#3f3151 [1607]" strokeweight="2pt">
              <v:path arrowok="t"/>
              <v:textbox>
                <w:txbxContent>
                  <w:p w:rsidR="008F23D8" w:rsidRDefault="008F23D8" w:rsidP="00AC7E82">
                    <w:pPr>
                      <w:jc w:val="center"/>
                    </w:pPr>
                  </w:p>
                </w:txbxContent>
              </v:textbox>
            </v:oval>
            <v:oval id="Oval 190" o:spid="_x0000_s1047" style="position:absolute;left:3640;top:6858;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FCMMA&#10;AADcAAAADwAAAGRycy9kb3ducmV2LnhtbESPS2/CMBCE70j9D9Yi9QYOqAKaYlCFRJUDFx69r+LN&#10;Q7XXUWxC+u+7h0rcdjWzM99u96N3aqA+toENLOYZKOIy2JZrA7frcbYBFROyRReYDPxShP3uZbLF&#10;3IYHn2m4pFpJCMccDTQpdbnWsWzIY5yHjli0KvQek6x9rW2PDwn3Ti+zbKU9tiwNDXZ0aKj8udy9&#10;gZVeUlFlhTsdb7x+01/Dt9tUxrxOx88PUInG9DT/XxdW8N8FX56RCf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tFCMMAAADcAAAADwAAAAAAAAAAAAAAAACYAgAAZHJzL2Rv&#10;d25yZXYueG1sUEsFBgAAAAAEAAQA9QAAAIgDAAAAAA==&#10;" fillcolor="#17365d [2415]" strokecolor="#0f243e [1615]" strokeweight="2pt">
              <v:path arrowok="t"/>
              <v:textbox>
                <w:txbxContent>
                  <w:p w:rsidR="008F23D8" w:rsidRDefault="008F23D8" w:rsidP="00AC7E82">
                    <w:pPr>
                      <w:jc w:val="center"/>
                    </w:pPr>
                  </w:p>
                </w:txbxContent>
              </v:textbox>
            </v:oval>
            <v:oval id="Oval 191" o:spid="_x0000_s1048" style="position:absolute;left:5588;top:5080;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c0sMA&#10;AADcAAAADwAAAGRycy9kb3ducmV2LnhtbESPQWvCQBCF74L/YRmhN93VQ7GpqwRFEA/WxP6AITvN&#10;hmZnQ3aN6b/vCoXeZnhv3vdmsxtdKwbqQ+NZw3KhQBBX3jRca/i8HedrECEiG2w9k4YfCrDbTicb&#10;zIx/cEFDGWuRQjhkqMHG2GVShsqSw7DwHXHSvnzvMKa1r6Xp8ZHCXStXSr1Khw0ngsWO9paq7/Lu&#10;EuSQy0LlVq3d9WKOxXm4svzQ+mU25u8gIo3x3/x3fTKp/tsSns+kCe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GFc0sMAAADcAAAADwAAAAAAAAAAAAAAAACYAgAAZHJzL2Rv&#10;d25yZXYueG1sUEsFBgAAAAAEAAQA9QAAAIgDAAAAAA==&#10;" fillcolor="#4bacc6 [3208]" strokecolor="#205867 [1608]" strokeweight="2pt">
              <v:path arrowok="t"/>
              <v:textbox>
                <w:txbxContent>
                  <w:p w:rsidR="008F23D8" w:rsidRDefault="008F23D8" w:rsidP="00AC7E82">
                    <w:pPr>
                      <w:jc w:val="center"/>
                    </w:pPr>
                  </w:p>
                </w:txbxContent>
              </v:textbox>
            </v:oval>
          </v:group>
        </w:pict>
      </w:r>
      <w:r w:rsidRPr="00D33637">
        <w:rPr>
          <w:rFonts w:ascii="Times New Roman" w:hAnsi="Times New Roman" w:cs="Times New Roman"/>
          <w:b/>
          <w:noProof/>
          <w:sz w:val="24"/>
          <w:szCs w:val="24"/>
        </w:rPr>
        <w:pict>
          <v:group id="Group 240" o:spid="_x0000_s1049" style="position:absolute;margin-left:310.65pt;margin-top:205.2pt;width:55.65pt;height:61.85pt;z-index:251746304" coordsize="7065,7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">
            <v:group id="Group 166" o:spid="_x0000_s1050" style="position:absolute;left:423;width:5505;height:3155" coordsize="5507,3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051" style="position:absolute;width:5507;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PVcMA&#10;AADcAAAADwAAAGRycy9kb3ducmV2LnhtbERPTWvCQBC9F/oflil4qxt7iG3qJkigKPZktIfehuyY&#10;BLOzIbvGxF/fFYTe5vE+Z5WNphUD9a6xrGAxj0AQl1Y3XCk4Hr5e30E4j6yxtUwKJnKQpc9PK0y0&#10;vfKehsJXIoSwS1BB7X2XSOnKmgy6ue2IA3eyvUEfYF9J3eM1hJtWvkVRLA02HBpq7CivqTwXF6Pg&#10;e5J+OP7EH7chbyZd/OabHeVKzV7G9ScIT6P/Fz/cWx3mx0u4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PVcMAAADcAAAADwAAAAAAAAAAAAAAAACYAgAAZHJzL2Rv&#10;d25yZXYueG1sUEsFBgAAAAAEAAQA9QAAAIgDAAAAAA==&#10;" fillcolor="white [3201]" strokecolor="black [3200]" strokeweight="2pt">
                <v:textbox>
                  <w:txbxContent>
                    <w:p w:rsidR="008F23D8" w:rsidRDefault="008F23D8" w:rsidP="00AC7E82"/>
                  </w:txbxContent>
                </v:textbox>
              </v:rect>
              <v:oval id="Oval 168" o:spid="_x0000_s1052" style="position:absolute;left:3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6ZhMUA&#10;AADcAAAADwAAAGRycy9kb3ducmV2LnhtbESPQWvCQBCF7wX/wzKCt7rRQyhpVimi1IMHq4XmOM2O&#10;SWh2NmS3Mfn3zqHQ2wzvzXvf5NvRtWqgPjSeDayWCSji0tuGKwOf18PzC6gQkS22nsnARAG2m9lT&#10;jpn1d/6g4RIrJSEcMjRQx9hlWoeyJodh6Tti0W6+dxhl7Stte7xLuGv1OklS7bBhaaixo11N5c/l&#10;1xkojmtd0HDb0/f7l9tfh93ZniZjFvPx7RVUpDH+m/+uj1bwU6GVZ2QCv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pmExQAAANwAAAAPAAAAAAAAAAAAAAAAAJgCAABkcnMv&#10;ZG93bnJldi54bWxQSwUGAAAAAAQABAD1AAAAigMAAAAA&#10;" fillcolor="#eaf1dd [662]" strokecolor="black [3200]" strokeweight="2pt"/>
              <v:oval id="Oval 169" o:spid="_x0000_s1053" style="position:absolute;left:20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I8H8EA&#10;AADcAAAADwAAAGRycy9kb3ducmV2LnhtbERPS4vCMBC+C/6HMII3TfUgbm0UEUUPHnZV0OPYTB/Y&#10;TEoTa/33G2Fhb/PxPSdZdaYSLTWutKxgMo5AEKdWl5wruJx3ozkI55E1VpZJwZscrJb9XoKxti/+&#10;ofbkcxFC2MWooPC+jqV0aUEG3djWxIHLbGPQB9jkUjf4CuGmktMomkmDJYeGAmvaFJQ+Tk+j4HaY&#10;yhu12Zbu+6vZntvNtz6+lRoOuvUChKfO/4v/3Acd5s++4PNMu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yPB/BAAAA3AAAAA8AAAAAAAAAAAAAAAAAmAIAAGRycy9kb3du&#10;cmV2LnhtbFBLBQYAAAAABAAEAPUAAACGAwAAAAA=&#10;" fillcolor="#eaf1dd [662]" strokecolor="black [3200]" strokeweight="2pt"/>
              <v:oval id="Oval 170" o:spid="_x0000_s1054" style="position:absolute;left:3868;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EDX8QA&#10;AADcAAAADwAAAGRycy9kb3ducmV2LnhtbESPT4vCQAzF78J+hyELe9PpelilOoqIix724D/QY+zE&#10;ttjJlM5Y67ffHARvCe/lvV+m885VqqUmlJ4NfA8SUMSZtyXnBo6H3/4YVIjIFivPZOBJAeazj94U&#10;U+sfvKN2H3MlIRxSNFDEWKdah6wgh2Hga2LRrr5xGGVtcm0bfEi4q/QwSX60w5KlocCalgVlt/3d&#10;GThvhvpM7XVFl/XJrQ7tcmv/nsZ8fXaLCahIXXybX9cbK/gjwZdnZAI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RA1/EAAAA3AAAAA8AAAAAAAAAAAAAAAAAmAIAAGRycy9k&#10;b3ducmV2LnhtbFBLBQYAAAAABAAEAPUAAACJAwAAAAA=&#10;" fillcolor="#eaf1dd [662]" strokecolor="black [3200]" strokeweight="2pt"/>
              <v:oval id="Oval 171" o:spid="_x0000_s1055" style="position:absolute;left:3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2mxMIA&#10;AADcAAAADwAAAGRycy9kb3ducmV2LnhtbERPS4vCMBC+L/gfwgje1lQPu1IbRUTRgwe1C+txbKYP&#10;bCalydb6782C4G0+vucky97UoqPWVZYVTMYRCOLM6ooLBT/p9nMGwnlkjbVlUvAgB8vF4CPBWNs7&#10;n6g7+0KEEHYxKii9b2IpXVaSQTe2DXHgctsa9AG2hdQt3kO4qeU0ir6kwYpDQ4kNrUvKbuc/o+Cy&#10;n8oLdfmGrrtfs0m79VEfHkqNhv1qDsJT79/il3uvw/zvCfw/Ey6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XabEwgAAANwAAAAPAAAAAAAAAAAAAAAAAJgCAABkcnMvZG93&#10;bnJldi54bWxQSwUGAAAAAAQABAD1AAAAhwMAAAAA&#10;" fillcolor="#eaf1dd [662]" strokecolor="black [3200]" strokeweight="2pt"/>
              <v:oval id="Oval 172" o:spid="_x0000_s1056" style="position:absolute;left:20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84s8EA&#10;AADcAAAADwAAAGRycy9kb3ducmV2LnhtbERPS4vCMBC+C/6HMII3TbeHXammsoiiBw++QI+zzfTB&#10;NpPSZGv992ZB8DYf33MWy97UoqPWVZYVfEwjEMSZ1RUXCi7nzWQGwnlkjbVlUvAgB8t0OFhgou2d&#10;j9SdfCFCCLsEFZTeN4mULivJoJvahjhwuW0N+gDbQuoW7yHc1DKOok9psOLQUGJDq5Ky39OfUXDb&#10;xfJGXb6mn+3VrM/d6qD3D6XGo/57DsJT79/il3unw/yvGP6fCRf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POLPBAAAA3AAAAA8AAAAAAAAAAAAAAAAAmAIAAGRycy9kb3du&#10;cmV2LnhtbFBLBQYAAAAABAAEAPUAAACGAwAAAAA=&#10;" fillcolor="#eaf1dd [662]" strokecolor="black [3200]" strokeweight="2pt"/>
              <v:oval id="Oval 173" o:spid="_x0000_s1057" style="position:absolute;left:3868;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dKMMA&#10;AADcAAAADwAAAGRycy9kb3ducmV2LnhtbERPS2vCQBC+F/wPyxS81U0jtBLdSJGIOfTQaqEex+zk&#10;QbOzIbsm8d93CwVv8/E9Z7OdTCsG6l1jWcHzIgJBXFjdcKXg67R/WoFwHllja5kU3MjBNp09bDDR&#10;duRPGo6+EiGEXYIKau+7REpX1GTQLWxHHLjS9gZ9gH0ldY9jCDetjKPoRRpsODTU2NGupuLneDUK&#10;znkszzSUGV0O3yY7DbsP/X5Tav44va1BeJr8XfzvznWY/7qEv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MOdKMMAAADcAAAADwAAAAAAAAAAAAAAAACYAgAAZHJzL2Rv&#10;d25yZXYueG1sUEsFBgAAAAAEAAQA9QAAAIgDAAAAAA==&#10;" fillcolor="#eaf1dd [662]" strokecolor="black [3200]" strokeweight="2pt"/>
            </v:group>
            <v:shape id="Straight Arrow Connector 182" o:spid="_x0000_s1058" type="#_x0000_t32" style="position:absolute;left:5249;top:1185;width:990;height:35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f5cIAAADcAAAADwAAAGRycy9kb3ducmV2LnhtbERPzWrCQBC+F3yHZYReim4aUELqKkUQ&#10;eugl0QcYspNkMTsbd9cY375bKPQ2H9/v7A6zHcREPhjHCt7XGQjixmnDnYLL+bQqQISIrHFwTAqe&#10;FOCwX7zssNTuwRVNdexECuFQooI+xrGUMjQ9WQxrNxInrnXeYkzQd1J7fKRwO8g8y7bSouHU0ONI&#10;x56aa323Ct4qn0+4aYtus/0215t5Vrf6qNTrcv78ABFpjv/iP/eXTvOLHH6fS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Iyf5cIAAADcAAAADwAAAAAAAAAAAAAA&#10;AAChAgAAZHJzL2Rvd25yZXYueG1sUEsFBgAAAAAEAAQA+QAAAJADAAAAAA==&#10;" strokecolor="black [3213]" strokeweight="1.5pt">
              <v:stroke endarrow="open"/>
              <o:lock v:ext="edit" shapetype="f"/>
            </v:shape>
            <v:shape id="Straight Arrow Connector 183" o:spid="_x0000_s1059" type="#_x0000_t32" style="position:absolute;left:3810;top:1016;width:704;height:37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6BMsQAAADcAAAADwAAAGRycy9kb3ducmV2LnhtbESP3YrCMBCF7wXfIYzgzaKpLmipRhFR&#10;2Ivdxb8HGJuxLTaTkkTtvv1GELyb4ZzvzJn5sjW1uJPzlWUFo2ECgji3uuJCwem4HaQgfEDWWFsm&#10;BX/kYbnoduaYafvgPd0PoRAxhH2GCsoQmkxKn5dk0A9tQxy1i3UGQ1xdIbXDRww3tRwnyUQarDhe&#10;KLGhdUn59XAzscb3bpuuJpvfn7Y4bj5Obuosn5Xq99rVDESgNrzNL/pLRy79hOczcQK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ToEyxAAAANwAAAAPAAAAAAAAAAAA&#10;AAAAAKECAABkcnMvZG93bnJldi54bWxQSwUGAAAAAAQABAD5AAAAkgMAAAAA&#10;" strokecolor="black [3213]" strokeweight="1.5pt">
              <v:stroke endarrow="open"/>
              <o:lock v:ext="edit" shapetype="f"/>
            </v:shape>
            <v:shape id="Straight Arrow Connector 187" o:spid="_x0000_s1060" type="#_x0000_t32" style="position:absolute;left:592;top:2540;width:705;height:37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WHMcYAAADcAAAADwAAAGRycy9kb3ducmV2LnhtbESPwWrDMBBE74H+g9hCL6GR24NjnCgh&#10;lBh6aEPi5AO21sY2tVZGUm3376tCILddZt7s7Ho7mU4M5HxrWcHLIgFBXFndcq3gci6eMxA+IGvs&#10;LJOCX/Kw3TzM1phrO/KJhjLUIoawz1FBE0KfS+mrhgz6he2Jo3a1zmCIq6uldjjGcNPJ1yRJpcGW&#10;44UGe3prqPouf0ys8XEssl26P3xO9Xk/v7ils/yl1NPjtFuBCDSFu/lGv+vIZUv4fyZOID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1hzHGAAAA3AAAAA8AAAAAAAAA&#10;AAAAAAAAoQIAAGRycy9kb3ducmV2LnhtbFBLBQYAAAAABAAEAPkAAACUAwAAAAA=&#10;" strokecolor="black [3213]" strokeweight="1.5pt">
              <v:stroke endarrow="open"/>
              <o:lock v:ext="edit" shapetype="f"/>
            </v:shape>
            <v:oval id="Oval 188" o:spid="_x0000_s1061" style="position:absolute;top:6688;width:1054;height:1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FujMUA&#10;AADcAAAADwAAAGRycy9kb3ducmV2LnhtbESPQWvCQBCF7wX/wzKCl1I3WighuooIQjxJrR56G7Nj&#10;Es3Ohuyqsb++cyj0NsN7894382XvGnWnLtSeDUzGCSjiwtuaSwOHr81bCipEZIuNZzLwpADLxeBl&#10;jpn1D/6k+z6WSkI4ZGigirHNtA5FRQ7D2LfEop195zDK2pXadviQcNfoaZJ8aIc1S0OFLa0rKq77&#10;mzNwS+nn9XTgXX585+Nm6/LL99YbMxr2qxmoSH38N/9d51bwU6GVZ2QCv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0W6MxQAAANwAAAAPAAAAAAAAAAAAAAAAAJgCAABkcnMv&#10;ZG93bnJldi54bWxQSwUGAAAAAAQABAD1AAAAigMAAAAA&#10;" fillcolor="#c0504d [3205]" strokecolor="#622423 [1605]" strokeweight="2pt">
              <v:path arrowok="t"/>
              <v:textbox>
                <w:txbxContent>
                  <w:p w:rsidR="008F23D8" w:rsidRDefault="008F23D8" w:rsidP="00AC7E82">
                    <w:pPr>
                      <w:jc w:val="center"/>
                    </w:pPr>
                  </w:p>
                </w:txbxContent>
              </v:textbox>
            </v:oval>
            <v:oval id="Oval 192" o:spid="_x0000_s1062" style="position:absolute;left:3217;top:5249;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R+sQA&#10;AADcAAAADwAAAGRycy9kb3ducmV2LnhtbESPQWuDQBCF74H+h2UKvSVrA5XUZiNSDCm5lGjpeXAn&#10;auLOirtR+++zhUJvM7w373uzTWfTiZEG11pW8LyKQBBXVrdcK/gq98sNCOeRNXaWScEPOUh3D4st&#10;JtpOfKKx8LUIIewSVNB43ydSuqohg25le+Kgne1g0Id1qKUecArhppPrKIqlwZYDocGe3huqrsXN&#10;BG5e6OyW8/Sdf2J5PJTny0sslXp6nLM3EJ5m/2/+u/7Qof7rGn6fCRPI3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f0frEAAAA3AAAAA8AAAAAAAAAAAAAAAAAmAIAAGRycy9k&#10;b3ducmV2LnhtbFBLBQYAAAAABAAEAPUAAACJAwAAAAA=&#10;" fillcolor="#f79646 [3209]" strokecolor="#974706 [1609]" strokeweight="2pt">
              <v:path arrowok="t"/>
              <v:textbox>
                <w:txbxContent>
                  <w:p w:rsidR="008F23D8" w:rsidRDefault="008F23D8" w:rsidP="00AC7E82">
                    <w:pPr>
                      <w:jc w:val="center"/>
                    </w:pPr>
                  </w:p>
                </w:txbxContent>
              </v:textbox>
            </v:oval>
            <v:oval id="Oval 193" o:spid="_x0000_s1063" style="position:absolute;left:6011;top:5249;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6NMEA&#10;AADcAAAADwAAAGRycy9kb3ducmV2LnhtbERPTYvCMBC9C/6HMII3TV0X0WqUdUFYBA92F/E4NmNb&#10;bCYlyWr990YQvM3jfc5i1ZpaXMn5yrKC0TABQZxbXXGh4O93M5iC8AFZY22ZFNzJw2rZ7Sww1fbG&#10;e7pmoRAxhH2KCsoQmlRKn5dk0A9tQxy5s3UGQ4SukNrhLYabWn4kyUQarDg2lNjQd0n5Jfs3CrKN&#10;m+w/jd4dpuv11oStLU73o1L9Xvs1BxGoDW/xy/2j4/zZGJ7PxAv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JujTBAAAA3AAAAA8AAAAAAAAAAAAAAAAAmAIAAGRycy9kb3du&#10;cmV2LnhtbFBLBQYAAAAABAAEAPUAAACGAwAAAAA=&#10;" fillcolor="#484329 [814]" strokecolor="black [3213]" strokeweight="2pt">
              <v:path arrowok="t"/>
              <v:textbox>
                <w:txbxContent>
                  <w:p w:rsidR="008F23D8" w:rsidRDefault="008F23D8" w:rsidP="00AC7E82">
                    <w:pPr>
                      <w:jc w:val="center"/>
                    </w:pPr>
                  </w:p>
                </w:txbxContent>
              </v:textbox>
            </v:oval>
          </v:group>
        </w:pict>
      </w:r>
      <w:r w:rsidRPr="00D33637">
        <w:rPr>
          <w:rFonts w:ascii="Times New Roman" w:hAnsi="Times New Roman" w:cs="Times New Roman"/>
          <w:b/>
          <w:noProof/>
          <w:sz w:val="24"/>
          <w:szCs w:val="24"/>
        </w:rPr>
        <w:pict>
          <v:group id="Group 239" o:spid="_x0000_s1064" style="position:absolute;margin-left:156pt;margin-top:126.5pt;width:132.85pt;height:33.85pt;z-index:251704320" coordsize="1687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">
            <v:rect id="Rectangle 114" o:spid="_x0000_s1065" style="position:absolute;width:16871;height: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rJUsAA&#10;AADcAAAADwAAAGRycy9kb3ducmV2LnhtbERPTWvCQBC9F/oflil4azZWKTbNKqWi5mqUnofsNBua&#10;nU2yq0n/fVcQepvH+5x8M9lWXGnwjWMF8yQFQVw53XCt4HzaPa9A+ICssXVMCn7Jw2b9+JBjpt3I&#10;R7qWoRYxhH2GCkwIXSalrwxZ9InriCP37QaLIcKhlnrAMYbbVr6k6au02HBsMNjRp6Hqp7xYBbJc&#10;2H3/Zdxb2+ttc5R9UR9QqdnT9PEOItAU/sV3d6Hj/PkSbs/E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irJUsAAAADcAAAADwAAAAAAAAAAAAAAAACYAgAAZHJzL2Rvd25y&#10;ZXYueG1sUEsFBgAAAAAEAAQA9QAAAIUDAAAAAA==&#10;" fillcolor="white [3201]" strokecolor="red" strokeweight="2pt">
              <v:path arrowok="t"/>
              <v:textbox>
                <w:txbxContent>
                  <w:p w:rsidR="008F23D8" w:rsidRDefault="008F23D8" w:rsidP="00AC7E82">
                    <w:pPr>
                      <w:jc w:val="right"/>
                    </w:pPr>
                    <w:r>
                      <w:t>25°C</w:t>
                    </w:r>
                  </w:p>
                </w:txbxContent>
              </v:textbox>
            </v:rect>
            <v:group id="Group 115" o:spid="_x0000_s1066" style="position:absolute;left:3217;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rect id="Rectangle 116" o:spid="_x0000_s1067"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YOscIA&#10;AADcAAAADwAAAGRycy9kb3ducmV2LnhtbERPTWvCQBC9F/oflin0VjfxIBJdpZVaeiiC0fY8zU6T&#10;0Oxs2B1j+u+7guBtHu9zluvRdWqgEFvPBvJJBoq48rbl2sDxsH2ag4qCbLHzTAb+KMJ6dX+3xML6&#10;M+9pKKVWKYRjgQYakb7QOlYNOYwT3xMn7scHh5JgqLUNeE7hrtPTLJtphy2nhgZ72jRU/ZYnZ+B7&#10;81KG14/9p8wPMg6n3ZvL8y9jHh/G5wUooVFu4qv73ab5+Qwuz6QL9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hg6xwgAAANwAAAAPAAAAAAAAAAAAAAAAAJgCAABkcnMvZG93&#10;bnJldi54bWxQSwUGAAAAAAQABAD1AAAAhwMAAAAA&#10;" fillcolor="#eaf1dd [662]" strokecolor="#eaf1dd [662]" strokeweight="2pt"/>
              <v:shape id="Freeform 117" o:spid="_x0000_s1068"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VcQA&#10;AADcAAAADwAAAGRycy9kb3ducmV2LnhtbERPS2vCQBC+F/oflin0VjcpbZXUVbRFKiL4vHgbstNs&#10;MDsbstsk+uvdQqG3+fieM572thItNb50rCAdJCCIc6dLLhQcD4unEQgfkDVWjknBhTxMJ/d3Y8y0&#10;63hH7T4UIoawz1CBCaHOpPS5IYt+4GriyH27xmKIsCmkbrCL4baSz0nyJi2WHBsM1vRhKD/vf6yC&#10;9XWz6NpkZebbQ0qX3ez0+fXyqtTjQz97BxGoD//iP/dSx/npEH6fiRfIy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uVXEAAAA3AAAAA8AAAAAAAAAAAAAAAAAmAIAAGRycy9k&#10;b3ducmV2LnhtbFBLBQYAAAAABAAEAPUAAACJAw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118" o:spid="_x0000_s1069" style="position:absolute;left:7620;top:423;width:1739;height:3086" coordsize="173990,3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119" o:spid="_x0000_s1070" style="position:absolute;top:152400;width:173990;height:15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YW5MMA&#10;AADcAAAADwAAAGRycy9kb3ducmV2LnhtbERPTWsCMRC9F/ofwhR6q1kVpK5GkUJA7EEaPdjbdDPu&#10;hm4myybq9t83QqG3ebzPWa4H34or9dEFVjAeFSCIq2Ad1wqOB/3yCiImZIttYFLwQxHWq8eHJZY2&#10;3PiDribVIodwLFFBk1JXShmrhjzGUeiIM3cOvceUYV9L2+Mth/tWTopiJj06zg0NdvTWUPVtLl6B&#10;mbovrc3ne7fV+5PeuJ2Rp5lSz0/DZgEi0ZD+xX/urc3zx3O4P5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YW5MMAAADcAAAADwAAAAAAAAAAAAAAAACYAgAAZHJzL2Rv&#10;d25yZXYueG1sUEsFBgAAAAAEAAQA9QAAAIgDAAAAAA==&#10;" fillcolor="#76923c [2406]" strokecolor="#76923c [2406]" strokeweight="2pt"/>
              <v:shape id="Freeform 120" o:spid="_x0000_s1071" style="position:absolute;width:173990;height:308610;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TrnMcA&#10;AADcAAAADwAAAGRycy9kb3ducmV2LnhtbESPT0vDQBDF74LfYRmht3bTYkVit6UqRRGh/7x4G7Jj&#10;NpidDdltkvbTO4eCtxnem/d+s1gNvlYdtbEKbGA6yUARF8FWXBr4Om7Gj6BiQrZYByYDZ4qwWt7e&#10;LDC3oec9dYdUKgnhmKMBl1KTax0LRx7jJDTEov2E1mOStS21bbGXcF/rWZY9aI8VS4PDhl4cFb+H&#10;kzfwedlu+i77cM+745TO+/X369v93JjR3bB+ApVoSP/m6/W7FfyZ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j065zHAAAA3AAAAA8AAAAAAAAAAAAAAAAAmAIAAGRy&#10;cy9kb3ducmV2LnhtbFBLBQYAAAAABAAEAPUAAACMAwAAAAA=&#10;" path="m228601,v1129,69991,2257,139982,3386,209973l,397086,15240,915246r594360,7620c609882,748170,610165,573475,610447,398779l396240,211666,381000,846,228601,xe" filled="f" strokecolor="black [3200]" strokeweight="2pt">
                <v:path arrowok="t" o:connecttype="custom" o:connectlocs="65156,0;66121,70216;0,132787;4344,306062;173749,308610;173990,133353;112937,70782;108593,283;65156,0" o:connectangles="0,0,0,0,0,0,0,0,0"/>
              </v:shape>
            </v:group>
          </v:group>
        </w:pict>
      </w:r>
      <w:r w:rsidRPr="00D33637">
        <w:rPr>
          <w:rFonts w:ascii="Times New Roman" w:hAnsi="Times New Roman" w:cs="Times New Roman"/>
          <w:b/>
          <w:noProof/>
          <w:sz w:val="24"/>
          <w:szCs w:val="24"/>
        </w:rPr>
        <w:pict>
          <v:group id="Group 238" o:spid="_x0000_s1072" style="position:absolute;margin-left:156pt;margin-top:89.2pt;width:132.85pt;height:33.85pt;z-index:251701248" coordsize="1687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">
            <v:rect id="Rectangle 106" o:spid="_x0000_s1073" style="position:absolute;width:16871;height: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mLQ78A&#10;AADcAAAADwAAAGRycy9kb3ducmV2LnhtbERPS4vCMBC+L/gfwgje1kQPItUouwuiBz34uHgbm9k2&#10;2ExKk2r990YQvM3H95z5snOVuFETrGcNo6ECQZx7Y7nQcDquvqcgQkQ2WHkmDQ8KsFz0vuaYGX/n&#10;Pd0OsRAphEOGGsoY60zKkJfkMAx9TZy4f984jAk2hTQN3lO4q+RYqYl0aDk1lFjTX0n59dA6DdHT&#10;+hrOu7bakvx9tGz3F2W1HvS7nxmISF38iN/ujUnz1QRez6QL5O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qYtDvwAAANwAAAAPAAAAAAAAAAAAAAAAAJgCAABkcnMvZG93bnJl&#10;di54bWxQSwUGAAAAAAQABAD1AAAAhAMAAAAA&#10;" fillcolor="white [3201]" strokecolor="#4f81bd [3204]" strokeweight="2pt">
              <v:path arrowok="t"/>
              <v:textbox>
                <w:txbxContent>
                  <w:p w:rsidR="008F23D8" w:rsidRDefault="008F23D8" w:rsidP="00AC7E82">
                    <w:pPr>
                      <w:jc w:val="right"/>
                    </w:pPr>
                    <w:r>
                      <w:t>15°C</w:t>
                    </w:r>
                  </w:p>
                </w:txbxContent>
              </v:textbox>
            </v:rect>
            <v:group id="Group 107" o:spid="_x0000_s1074" style="position:absolute;left:3217;top:592;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rect id="Rectangle 108" o:spid="_x0000_s1075"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yphcQA&#10;AADcAAAADwAAAGRycy9kb3ducmV2LnhtbESPQU/DMAyF70j8h8hI3FhaDmgqyyaYAHFASOuAs9d4&#10;bUXjVInXlX+PD0jcbL3n9z6vNnMYzEQp95EdlIsCDHETfc+tg4/9880STBZkj0NkcvBDGTbry4sV&#10;Vj6eeUdTLa3REM4VOuhExsra3HQUMC/iSKzaMaaAomtqrU941vAw2NuiuLMBe9aGDkfadtR816fg&#10;4LB9rNPT2+5TlnuZp9P7SyjLL+eur+aHezBCs/yb/65fveIXSqvP6AR2/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MqYXEAAAA3AAAAA8AAAAAAAAAAAAAAAAAmAIAAGRycy9k&#10;b3ducmV2LnhtbFBLBQYAAAAABAAEAPUAAACJAwAAAAA=&#10;" fillcolor="#eaf1dd [662]" strokecolor="#eaf1dd [662]" strokeweight="2pt"/>
              <v:shape id="Freeform 109" o:spid="_x0000_s1076"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eYcUA&#10;AADcAAAADwAAAGRycy9kb3ducmV2LnhtbERPS0sDMRC+C/6HMEJvNqlU0bVpaS3FIgXt49LbsBk3&#10;SzeTZZPubvvrjSB4m4/vOZNZ7yrRUhNKzxpGQwWCOPem5ELDYb+6fwYRIrLByjNpuFCA2fT2ZoKZ&#10;8R1vqd3FQqQQDhlqsDHWmZQht+QwDH1NnLhv3ziMCTaFNA12KdxV8kGpJ+mw5NRgsaY3S/lpd3Ya&#10;NtfPVdeqD7v42o/osp0fl+/jR60Hd/38FUSkPv6L/9xrk+arF/h9Jl0gp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ex5hxQAAANwAAAAPAAAAAAAAAAAAAAAAAJgCAABkcnMv&#10;ZG93bnJldi54bWxQSwUGAAAAAAQABAD1AAAAigM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110" o:spid="_x0000_s1077" style="position:absolute;left:7535;top:423;width:1740;height:3086" coordsize="173990,3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1" o:spid="_x0000_s1078" style="position:absolute;top:152400;width:173990;height:15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Aa4sMA&#10;AADcAAAADwAAAGRycy9kb3ducmV2LnhtbERPTWsCMRC9C/0PYQq9aXZbkLI1ihQC0h6KqQe9TTfj&#10;bnAzWTapbv99Iwje5vE+Z7EafSfONEQXWEE5K0AQ18E6bhTsvvX0FURMyBa7wKTgjyKslg+TBVY2&#10;XHhLZ5MakUM4VqigTamvpIx1Sx7jLPTEmTuGwWPKcGikHfCSw30nn4tiLj06zg0t9vTeUn0yv16B&#10;eXE/WpvDZ7/RX3u9dh9G7udKPT2O6zcQicZ0F9/cG5vnlyVcn8kXyO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IAa4sMAAADcAAAADwAAAAAAAAAAAAAAAACYAgAAZHJzL2Rv&#10;d25yZXYueG1sUEsFBgAAAAAEAAQA9QAAAIgDAAAAAA==&#10;" fillcolor="#76923c [2406]" strokecolor="#76923c [2406]" strokeweight="2pt"/>
              <v:shape id="Freeform 112" o:spid="_x0000_s1079" style="position:absolute;width:173990;height:308610;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YazcQA&#10;AADcAAAADwAAAGRycy9kb3ducmV2LnhtbERPyWrDMBC9F/oPYgq9NbJDEoobJWQhtIRCtl56G6yp&#10;ZWqNjKXaTr4+KgRym8dbZzrvbSVaanzpWEE6SEAQ506XXCj4Om1eXkH4gKyxckwKzuRhPnt8mGKm&#10;XccHao+hEDGEfYYKTAh1JqXPDVn0A1cTR+7HNRZDhE0hdYNdDLeVHCbJRFosOTYYrGllKP89/lkF&#10;n5fdpmuTrVnuTymdD4vv9ftorNTzU794AxGoD3fxzf2h4/x0CP/PxAvk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GGs3EAAAA3AAAAA8AAAAAAAAAAAAAAAAAmAIAAGRycy9k&#10;b3ducmV2LnhtbFBLBQYAAAAABAAEAPUAAACJAwAAAAA=&#10;" path="m228601,v1129,69991,2257,139982,3386,209973l,397086,15240,915246r594360,7620c609882,748170,610165,573475,610447,398779l396240,211666,381000,846,228601,xe" filled="f" strokecolor="black [3200]" strokeweight="2pt">
                <v:path arrowok="t" o:connecttype="custom" o:connectlocs="65156,0;66121,70216;0,132787;4344,306062;173749,308610;173990,133353;112937,70782;108593,283;65156,0" o:connectangles="0,0,0,0,0,0,0,0,0"/>
              </v:shape>
            </v:group>
          </v:group>
        </w:pict>
      </w:r>
      <w:r w:rsidRPr="00D33637">
        <w:rPr>
          <w:rFonts w:ascii="Times New Roman" w:hAnsi="Times New Roman" w:cs="Times New Roman"/>
          <w:b/>
          <w:noProof/>
          <w:sz w:val="24"/>
          <w:szCs w:val="24"/>
        </w:rPr>
        <w:pict>
          <v:group id="Group 237" o:spid="_x0000_s1080" style="position:absolute;margin-left:-6.65pt;margin-top:345.2pt;width:145.35pt;height:96.65pt;z-index:251696128" coordsize="18457,12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">
            <v:shapetype id="_x0000_t202" coordsize="21600,21600" o:spt="202" path="m,l,21600r21600,l21600,xe">
              <v:stroke joinstyle="miter"/>
              <v:path gradientshapeok="t" o:connecttype="rect"/>
            </v:shapetype>
            <v:shape id="TextBox 70" o:spid="_x0000_s1081" type="#_x0000_t202" style="position:absolute;left:6773;top:8720;width:3556;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t+sMA&#10;AADbAAAADwAAAGRycy9kb3ducmV2LnhtbESP3WoCMRSE7wu+QziCdzWrQmlXo4ggldKbbn2Aw+a4&#10;WXZzEjbZn/r0plDo5TAz3zC7w2RbMVAXascKVssMBHHpdM2Vguv3+fkVRIjIGlvHpOCHAhz2s6cd&#10;5tqN/EVDESuRIBxyVGBi9LmUoTRkMSydJ07ezXUWY5JdJXWHY4LbVq6z7EVarDktGPR0MlQ2RW8V&#10;nPv3ix3usvcfRTmy8U1//WyUWsyn4xZEpCn+h//aF63gbQO/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t+sMAAADbAAAADwAAAAAAAAAAAAAAAACYAgAAZHJzL2Rv&#10;d25yZXYueG1sUEsFBgAAAAAEAAQA9QAAAIgDAAAAAA==&#10;" filled="f" stroked="f">
              <v:path arrowok="t"/>
              <v:textbox>
                <w:txbxContent>
                  <w:p w:rsidR="008F23D8" w:rsidRDefault="008F23D8" w:rsidP="00AC7E82">
                    <w:pPr>
                      <w:pStyle w:val="NormalWeb"/>
                      <w:spacing w:before="0" w:beforeAutospacing="0" w:after="0" w:afterAutospacing="0"/>
                      <w:jc w:val="center"/>
                    </w:pPr>
                    <w:r w:rsidRPr="0064073C">
                      <w:rPr>
                        <w:rFonts w:asciiTheme="minorHAnsi" w:hAnsi="Calibri" w:cstheme="minorBidi"/>
                        <w:i/>
                        <w:iCs/>
                        <w:color w:val="0070C0"/>
                        <w:kern w:val="24"/>
                        <w:sz w:val="20"/>
                        <w:szCs w:val="28"/>
                      </w:rPr>
                      <w:t>Ks</w:t>
                    </w:r>
                    <w:r>
                      <w:rPr>
                        <w:rFonts w:asciiTheme="minorHAnsi" w:hAnsi="Calibri" w:cstheme="minorBidi"/>
                        <w:i/>
                        <w:iCs/>
                        <w:color w:val="0070C0"/>
                        <w:kern w:val="24"/>
                        <w:position w:val="-7"/>
                        <w:sz w:val="28"/>
                        <w:szCs w:val="28"/>
                        <w:vertAlign w:val="subscript"/>
                      </w:rPr>
                      <w:t>1</w:t>
                    </w:r>
                  </w:p>
                </w:txbxContent>
              </v:textbox>
            </v:shape>
            <v:shape id="TextBox 71" o:spid="_x0000_s1082" type="#_x0000_t202" style="position:absolute;top:3640;width:6991;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W1jsMA&#10;AADbAAAADwAAAGRycy9kb3ducmV2LnhtbESP3WoCMRSE7wu+QziCdzWrSGlXo4ggldKbbn2Aw+a4&#10;WXZzEjbZn/r0plDo5TAz3zC7w2RbMVAXascKVssMBHHpdM2Vguv3+fkVRIjIGlvHpOCHAhz2s6cd&#10;5tqN/EVDESuRIBxyVGBi9LmUoTRkMSydJ07ezXUWY5JdJXWHY4LbVq6z7EVarDktGPR0MlQ2RW8V&#10;nPv3ix3usvcfRTmy8U1//WyUWsyn4xZEpCn+h//aF63gbQO/X9IPkP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W1jsMAAADbAAAADwAAAAAAAAAAAAAAAACYAgAAZHJzL2Rv&#10;d25yZXYueG1sUEsFBgAAAAAEAAQA9QAAAIgDAAAAAA==&#10;" filled="f" stroked="f">
              <v:path arrowok="t"/>
              <v:textbox>
                <w:txbxContent>
                  <w:p w:rsidR="008F23D8" w:rsidRPr="0064073C" w:rsidRDefault="008F23D8" w:rsidP="00AC7E82">
                    <w:pPr>
                      <w:pStyle w:val="NormalWeb"/>
                      <w:spacing w:before="0" w:beforeAutospacing="0" w:after="0" w:afterAutospacing="0"/>
                      <w:jc w:val="center"/>
                      <w:rPr>
                        <w:sz w:val="18"/>
                      </w:rPr>
                    </w:pPr>
                    <w:r w:rsidRPr="0064073C">
                      <w:rPr>
                        <w:rFonts w:asciiTheme="minorHAnsi" w:hAnsi="Calibri" w:cstheme="minorBidi"/>
                        <w:i/>
                        <w:iCs/>
                        <w:color w:val="FF0000"/>
                        <w:kern w:val="24"/>
                        <w:sz w:val="20"/>
                        <w:szCs w:val="28"/>
                      </w:rPr>
                      <w:t>μmax</w:t>
                    </w:r>
                  </w:p>
                </w:txbxContent>
              </v:textbox>
            </v:shape>
            <v:group id="Group 100" o:spid="_x0000_s1083" style="position:absolute;left:5757;top:1693;width:12020;height:6782" coordsize="12020,6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line id="Straight Connector 68" o:spid="_x0000_s1084" style="position:absolute;visibility:visible;mso-wrap-style:square" from="2624,3386" to="2624,6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e1hMUAAADbAAAADwAAAGRycy9kb3ducmV2LnhtbESPQWvCQBSE7wX/w/IKvenGHIKmriIF&#10;oT2U0thSvT2zzyRt9m3IbmLy711B6HGYmW+Y1WYwteipdZVlBfNZBII4t7riQsHXfjddgHAeWWNt&#10;mRSM5GCznjysMNX2wp/UZ74QAcIuRQWl900qpctLMuhmtiEO3tm2Bn2QbSF1i5cAN7WMoyiRBisO&#10;CyU29FJS/pd1RkFnT/Pv9yx5+y1wWX/8HA9uHA9KPT0O22cQngb/H763X7WCZQy3L+EHyP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Qe1hMUAAADbAAAADwAAAAAAAAAA&#10;AAAAAAChAgAAZHJzL2Rvd25yZXYueG1sUEsFBgAAAAAEAAQA+QAAAJMDAAAAAA==&#10;" strokecolor="black [3213]" strokeweight="1.5pt">
                <v:stroke dashstyle="dash"/>
              </v:line>
              <v:group id="Group 99" o:spid="_x0000_s1085" style="position:absolute;width:12020;height:6781" coordsize="12020,67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group id="Group 66" o:spid="_x0000_s1086" style="position:absolute;width:12020;height:6515" coordorigin="10668" coordsize="20574,129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line id="Straight Connector 89" o:spid="_x0000_s1087" style="position:absolute;visibility:visible;mso-wrap-style:square" from="10668,0" to="10668,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y/sIAAADbAAAADwAAAGRycy9kb3ducmV2LnhtbESPQYvCMBSE7wv+h/AEb2uqB3WrUUQo&#10;CLKKrgePj+bZFJuX0sRa//1GEDwOM/MNs1h1thItNb50rGA0TEAQ506XXCg4/2XfMxA+IGusHJOC&#10;J3lYLXtfC0y1e/CR2lMoRISwT1GBCaFOpfS5IYt+6Gri6F1dYzFE2RRSN/iIcFvJcZJMpMWS44LB&#10;mjaG8tvpbhUUF9J2d94epu1ve70dNlmyN5lSg363noMI1IVP+N3eagWzH3h9i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CXy/sIAAADbAAAADwAAAAAAAAAAAAAA&#10;AAChAgAAZHJzL2Rvd25yZXYueG1sUEsFBgAAAAAEAAQA+QAAAJADAAAAAA==&#10;" strokecolor="black [3213]" strokeweight="2.25pt"/>
                  <v:line id="Straight Connector 90" o:spid="_x0000_s1088" style="position:absolute;visibility:visible;mso-wrap-style:square" from="10668,12954" to="31242,12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NvsEAAADbAAAADwAAAGRycy9kb3ducmV2LnhtbERPz2vCMBS+D/wfwhN2m6keNleNIoVC&#10;YWxF58Hjo3k2xealNLHt/vvlIHj8+H5v95NtxUC9bxwrWC4SEMSV0w3XCs6/+dsahA/IGlvHpOCP&#10;POx3s5ctptqNfKThFGoRQ9inqMCE0KVS+sqQRb9wHXHkrq63GCLsa6l7HGO4beUqSd6lxYZjg8GO&#10;MkPV7XS3CuoLaft1LsqP4Xu43sosT35MrtTrfDpsQASawlP8cBdawWdcH7/EHyB3/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xs2+wQAAANsAAAAPAAAAAAAAAAAAAAAA&#10;AKECAABkcnMvZG93bnJldi54bWxQSwUGAAAAAAQABAD5AAAAjwMAAAAA&#10;" strokecolor="black [3213]" strokeweight="2.25pt"/>
                </v:group>
                <v:group id="Group 98" o:spid="_x0000_s1089" style="position:absolute;left:169;top:762;width:11752;height:6019" coordsize="11751,60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6" o:spid="_x0000_s1090" style="position:absolute;left:169;width:11582;height:5772;visibility:visible;mso-wrap-style:square;v-text-anchor:middle" coordsize="1982624,11480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fWT8IA&#10;AADbAAAADwAAAGRycy9kb3ducmV2LnhtbESPT4vCMBTE78J+h/CEvYgmu/7drlFEEMSb7oLXR/Ns&#10;q81LaaKt394IgsdhZn7DzJetLcWNal841vA1UCCIU2cKzjT8/236MxA+IBssHZOGO3lYLj46c0yM&#10;a3hPt0PIRISwT1BDHkKVSOnTnCz6gauIo3dytcUQZZ1JU2MT4baU30pNpMWC40KOFa1zSi+Hq9WA&#10;p408K3VW4/s07Ea9YVMc943Wn9129QsiUBve4Vd7azT8TOD5Jf4A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x9ZPwgAAANsAAAAPAAAAAAAAAAAAAAAAAJgCAABkcnMvZG93&#10;bnJldi54bWxQSwUGAAAAAAQABAD1AAAAhwMAAAAA&#10;" path="m,1148031c236434,747802,472868,347574,803305,156718,1133742,-34138,1982624,2894,1982624,2894r,e" filled="f" strokecolor="#0070c0" strokeweight="2pt">
                    <v:path arrowok="t" o:connecttype="custom" o:connectlocs="0,577215;469287,78796;1158240,1455;1158240,1455" o:connectangles="0,0,0,0"/>
                  </v:shape>
                  <v:shape id="Freeform 89" o:spid="_x0000_s1091" style="position:absolute;top:1524;width:11728;height:4495;visibility:visible;mso-wrap-style:square;v-text-anchor:middle" coordsize="2008262,734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3gq8YA&#10;AADbAAAADwAAAGRycy9kb3ducmV2LnhtbESPW2vCQBSE3wv+h+UIfRHdtA+NRleRgtJiwXoBXw/Z&#10;YxLNng3ZzaX/visU+jjMzDfMYtWbUrRUu8KygpdJBII4tbrgTMH5tBlPQTiPrLG0TAp+yMFqOXha&#10;YKJtxwdqjz4TAcIuQQW591UipUtzMugmtiIO3tXWBn2QdSZ1jV2Am1K+RtGbNFhwWMixovec0vux&#10;MQouxe582N8uX6PPbOu/73Gzd9FIqedhv56D8NT7//Bf+0MrmMXw+B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3gq8YAAADbAAAADwAAAAAAAAAAAAAAAACYAgAAZHJz&#10;L2Rvd25yZXYueG1sUEsFBgAAAAAEAAQA9QAAAIsDAAAAAA==&#10;" path="m,734939c54835,497081,109671,259223,444381,136733,779091,14243,1393676,7121,2008262,e" filled="f" strokecolor="red" strokeweight="2pt">
                    <v:path arrowok="t" o:connecttype="custom" o:connectlocs="0,449580;259523,83643;1172845,0" o:connectangles="0,0,0"/>
                  </v:shape>
                </v:group>
              </v:group>
            </v:group>
            <v:shape id="TextBox 71" o:spid="_x0000_s1092" type="#_x0000_t202" style="position:absolute;left:931;width:6991;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RIcAA&#10;AADcAAAADwAAAGRycy9kb3ducmV2LnhtbERPzYrCMBC+C/sOYRb2pql7WKQaRRZkRbxs9QGGZmxK&#10;m0lo0p/16c2C4G0+vt/Z7CbbioG6UDtWsFxkIIhLp2uuFFwvh/kKRIjIGlvHpOCPAuy2b7MN5tqN&#10;/EtDESuRQjjkqMDE6HMpQ2nIYlg4T5y4m+ssxgS7SuoOxxRuW/mZZV/SYs2pwaCnb0NlU/RWwaH/&#10;OdrhLnt/KsqRjW/667lR6uN92q9BRJriS/x0H3Wany3h/5l0gdw+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RIcAAAADcAAAADwAAAAAAAAAAAAAAAACYAgAAZHJzL2Rvd25y&#10;ZXYueG1sUEsFBgAAAAAEAAQA9QAAAIUDAAAAAA==&#10;" filled="f" stroked="f">
              <v:path arrowok="t"/>
              <v:textbox>
                <w:txbxContent>
                  <w:p w:rsidR="008F23D8" w:rsidRPr="0064073C" w:rsidRDefault="008F23D8" w:rsidP="00AC7E82">
                    <w:pPr>
                      <w:pStyle w:val="NormalWeb"/>
                      <w:spacing w:before="0" w:beforeAutospacing="0" w:after="0" w:afterAutospacing="0"/>
                      <w:jc w:val="center"/>
                      <w:rPr>
                        <w:sz w:val="18"/>
                      </w:rPr>
                    </w:pPr>
                    <w:r w:rsidRPr="0064073C">
                      <w:rPr>
                        <w:rFonts w:asciiTheme="minorHAnsi" w:hAnsi="Calibri" w:cstheme="minorBidi"/>
                        <w:i/>
                        <w:iCs/>
                        <w:kern w:val="24"/>
                        <w:sz w:val="20"/>
                        <w:szCs w:val="28"/>
                      </w:rPr>
                      <w:t>μ</w:t>
                    </w:r>
                  </w:p>
                </w:txbxContent>
              </v:textbox>
            </v:shape>
            <v:shape id="TextBox 70" o:spid="_x0000_s1093" type="#_x0000_t202" style="position:absolute;left:5164;top:8720;width:3556;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PVsAA&#10;AADcAAAADwAAAGRycy9kb3ducmV2LnhtbERPzYrCMBC+L+w7hFnwtqbrQZZqFFkQRbzY9QGGZmxK&#10;m0lo0h99eiMs7G0+vt9ZbyfbioG6UDtW8DXPQBCXTtdcKbj+7j+/QYSIrLF1TAruFGC7eX9bY67d&#10;yBcailiJFMIhRwUmRp9LGUpDFsPceeLE3VxnMSbYVVJ3OKZw28pFli2lxZpTg0FPP4bKpuitgn1/&#10;ONrhIXt/KsqRjW/667lRavYx7VYgIk3xX/znPuo0P1vA65l0gd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QPVsAAAADcAAAADwAAAAAAAAAAAAAAAACYAgAAZHJzL2Rvd25y&#10;ZXYueG1sUEsFBgAAAAAEAAQA9QAAAIUDAAAAAA==&#10;" filled="f" stroked="f">
              <v:path arrowok="t"/>
              <v:textbox>
                <w:txbxContent>
                  <w:p w:rsidR="008F23D8" w:rsidRDefault="008F23D8" w:rsidP="00AC7E82">
                    <w:pPr>
                      <w:pStyle w:val="NormalWeb"/>
                      <w:spacing w:before="0" w:beforeAutospacing="0" w:after="0" w:afterAutospacing="0"/>
                      <w:jc w:val="center"/>
                    </w:pPr>
                    <w:r w:rsidRPr="0064073C">
                      <w:rPr>
                        <w:rFonts w:asciiTheme="minorHAnsi" w:hAnsi="Calibri" w:cstheme="minorBidi"/>
                        <w:i/>
                        <w:iCs/>
                        <w:color w:val="FF0000"/>
                        <w:kern w:val="24"/>
                        <w:sz w:val="20"/>
                        <w:szCs w:val="28"/>
                      </w:rPr>
                      <w:t>Ks</w:t>
                    </w:r>
                    <w:r>
                      <w:rPr>
                        <w:rFonts w:asciiTheme="minorHAnsi" w:hAnsi="Calibri" w:cstheme="minorBidi"/>
                        <w:i/>
                        <w:iCs/>
                        <w:color w:val="0070C0"/>
                        <w:kern w:val="24"/>
                        <w:position w:val="-7"/>
                        <w:sz w:val="28"/>
                        <w:szCs w:val="28"/>
                        <w:vertAlign w:val="subscript"/>
                      </w:rPr>
                      <w:t>1</w:t>
                    </w:r>
                  </w:p>
                </w:txbxContent>
              </v:textbox>
            </v:shape>
            <v:shape id="TextBox 70" o:spid="_x0000_s1094" type="#_x0000_t202" style="position:absolute;left:14901;top:8890;width:3556;height:3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qzcAA&#10;AADcAAAADwAAAGRycy9kb3ducmV2LnhtbERP22oCMRB9L/gPYQTfarYKpaxGKQVRxJdu/YBhM90s&#10;u5mETfaiX2+EQt/mcK6z3U+2FQN1oXas4G2ZgSAuna65UnD9Obx+gAgRWWPrmBTcKMB+N3vZYq7d&#10;yN80FLESKYRDjgpMjD6XMpSGLIal88SJ+3WdxZhgV0nd4ZjCbStXWfYuLdacGgx6+jJUNkVvFRz6&#10;48kOd9n7c1GObHzTXy+NUov59LkBEWmK/+I/90mn+dkans+kC+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jiqzcAAAADcAAAADwAAAAAAAAAAAAAAAACYAgAAZHJzL2Rvd25y&#10;ZXYueG1sUEsFBgAAAAAEAAQA9QAAAIUDAAAAAA==&#10;" filled="f" stroked="f">
              <v:path arrowok="t"/>
              <v:textbox>
                <w:txbxContent>
                  <w:p w:rsidR="008F23D8" w:rsidRDefault="008F23D8" w:rsidP="00AC7E82">
                    <w:pPr>
                      <w:pStyle w:val="NormalWeb"/>
                      <w:spacing w:before="0" w:beforeAutospacing="0" w:after="0" w:afterAutospacing="0"/>
                      <w:jc w:val="center"/>
                    </w:pPr>
                    <w:r w:rsidRPr="0064073C">
                      <w:rPr>
                        <w:rFonts w:asciiTheme="minorHAnsi" w:hAnsi="Calibri" w:cstheme="minorBidi"/>
                        <w:iCs/>
                        <w:kern w:val="24"/>
                        <w:sz w:val="20"/>
                        <w:szCs w:val="28"/>
                      </w:rPr>
                      <w:t>[P]</w:t>
                    </w:r>
                    <w:r>
                      <w:rPr>
                        <w:rFonts w:asciiTheme="minorHAnsi" w:hAnsi="Calibri" w:cstheme="minorBidi"/>
                        <w:i/>
                        <w:iCs/>
                        <w:color w:val="0070C0"/>
                        <w:kern w:val="24"/>
                        <w:position w:val="-7"/>
                        <w:sz w:val="28"/>
                        <w:szCs w:val="28"/>
                        <w:vertAlign w:val="subscript"/>
                      </w:rPr>
                      <w:t>1</w:t>
                    </w:r>
                  </w:p>
                </w:txbxContent>
              </v:textbox>
            </v:shape>
          </v:group>
        </w:pict>
      </w:r>
      <w:r w:rsidRPr="00D33637">
        <w:rPr>
          <w:rFonts w:ascii="Times New Roman" w:hAnsi="Times New Roman" w:cs="Times New Roman"/>
          <w:b/>
          <w:noProof/>
          <w:sz w:val="24"/>
          <w:szCs w:val="24"/>
        </w:rPr>
        <w:pict>
          <v:group id="Group 236" o:spid="_x0000_s1095" style="position:absolute;margin-left:5.35pt;margin-top:242.5pt;width:132.85pt;height:33.85pt;z-index:251687936" coordsize="1687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">
            <v:rect id="Rectangle 75" o:spid="_x0000_s1096" style="position:absolute;width:16871;height: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2egcIA&#10;AADbAAAADwAAAGRycy9kb3ducmV2LnhtbESPQWvCQBSE74X+h+UVvDWbWqw1ZiNisfVqLJ4f2Wc2&#10;NPs2ya6a/nu3UPA4zMw3TL4abSsuNPjGsYKXJAVBXDndcK3g+7B9fgfhA7LG1jEp+CUPq+LxIcdM&#10;uyvv6VKGWkQI+wwVmBC6TEpfGbLoE9cRR+/kBoshyqGWesBrhNtWTtP0TVpsOC4Y7GhjqPopz1aB&#10;LF/tZ380btH2+qPZy35Xf6FSk6dxvQQRaAz38H97pxXMZ/D3Jf4AW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PZ6BwgAAANsAAAAPAAAAAAAAAAAAAAAAAJgCAABkcnMvZG93&#10;bnJldi54bWxQSwUGAAAAAAQABAD1AAAAhwMAAAAA&#10;" fillcolor="white [3201]" strokecolor="red" strokeweight="2pt">
              <v:path arrowok="t"/>
              <v:textbox>
                <w:txbxContent>
                  <w:p w:rsidR="008F23D8" w:rsidRDefault="008F23D8" w:rsidP="00AC7E82">
                    <w:pPr>
                      <w:jc w:val="right"/>
                    </w:pPr>
                    <w:r>
                      <w:t>35°C</w:t>
                    </w:r>
                  </w:p>
                </w:txbxContent>
              </v:textbox>
            </v:rect>
            <v:group id="Group 76" o:spid="_x0000_s1097" style="position:absolute;left:592;top:592;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rect id="Rectangle 77" o:spid="_x0000_s1098"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RukcQA&#10;AADbAAAADwAAAGRycy9kb3ducmV2LnhtbESPQUvDQBSE74L/YXkFb3YTD7bEbostKh5EaNp6fs2+&#10;JsHs27D7msZ/7wpCj8PMfMMsVqPr1EAhtp4N5NMMFHHlbcu1gf3u9X4OKgqyxc4zGfihCKvl7c0C&#10;C+svvKWhlFolCMcCDTQifaF1rBpyGKe+J07eyQeHkmSotQ14SXDX6Ycse9QOW04LDfa0aaj6Ls/O&#10;wHGzLsPLx/Yg852Mw/nzzeX5lzF3k/H5CZTQKNfwf/vdGpjN4O9L+gF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kbpHEAAAA2wAAAA8AAAAAAAAAAAAAAAAAmAIAAGRycy9k&#10;b3ducmV2LnhtbFBLBQYAAAAABAAEAPUAAACJAwAAAAA=&#10;" fillcolor="#eaf1dd [662]" strokecolor="#eaf1dd [662]" strokeweight="2pt"/>
              <v:shape id="Freeform 78" o:spid="_x0000_s1099"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RMm8MA&#10;AADbAAAADwAAAGRycy9kb3ducmV2LnhtbERPy2rCQBTdC/2H4Rbc6URRW1JH8YEoUmjVbrq7ZG4z&#10;oZk7ITMmsV/fWQguD+c9X3a2FA3VvnCsYDRMQBBnThecK/i67AavIHxA1lg6JgU38rBcPPXmmGrX&#10;8omac8hFDGGfogITQpVK6TNDFv3QVcSR+3G1xRBhnUtdYxvDbSnHSTKTFguODQYr2hjKfs9Xq+D9&#10;72PXNsnRrD8vI7qdVt/b/WSqVP+5W72BCNSFh/juPmgFL3Fs/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RMm8MAAADbAAAADwAAAAAAAAAAAAAAAACYAgAAZHJzL2Rv&#10;d25yZXYueG1sUEsFBgAAAAAEAAQA9QAAAIg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79" o:spid="_x0000_s1100" style="position:absolute;left:3217;top:592;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0" o:spid="_x0000_s1101"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SvV8EA&#10;AADbAAAADwAAAGRycy9kb3ducmV2LnhtbERPy4rCMBTdC/5DuAOz03QckdoxShGU2Qg+F+4uzbXt&#10;2NyUJtaOX28WgsvDec8WnalES40rLSv4GkYgiDOrS84VHA+rQQzCeWSNlWVS8E8OFvN+b4aJtnfe&#10;Ubv3uQgh7BJUUHhfJ1K6rCCDbmhr4sBdbGPQB9jkUjd4D+GmkqMomkiDJYeGAmtaFpRd9zej4K++&#10;XtL1dnui8ffmMZ3684PxrNTnR5f+gPDU+bf45f7VCuK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kr1fBAAAA2wAAAA8AAAAAAAAAAAAAAAAAmAIAAGRycy9kb3du&#10;cmV2LnhtbFBLBQYAAAAABAAEAPUAAACGAwAAAAA=&#10;" fillcolor="#d6e3bc [1302]" strokecolor="#d6e3bc [1302]" strokeweight="2pt"/>
              <v:shape id="Freeform 81" o:spid="_x0000_s1102"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VIcYA&#10;AADbAAAADwAAAGRycy9kb3ducmV2LnhtbESPT2vCQBTE7wW/w/IEb3WT0oqkrqIt0iIF//XS2yP7&#10;mg1m34bsmsR+ercgeBxm5jfMbNHbSrTU+NKxgnScgCDOnS65UPB9XD9OQfiArLFyTAou5GExHzzM&#10;MNOu4z21h1CICGGfoQITQp1J6XNDFv3Y1cTR+3WNxRBlU0jdYBfhtpJPSTKRFkuOCwZrejOUnw5n&#10;q+Drb7vu2mRjVrtjSpf98uf94/lFqdGwX76CCNSHe/jW/tQKpin8f4k/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uVIc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82" o:spid="_x0000_s1103" style="position:absolute;left:6011;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04"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O2usAA&#10;AADbAAAADwAAAGRycy9kb3ducmV2LnhtbESPS4vCMBSF94L/IVzBnaaOKFKNUoWCm1n4wu2lubbF&#10;5qYkGa3/3gwILg/n8XFWm8404kHO15YVTMYJCOLC6ppLBedTPlqA8AFZY2OZFLzIw2bd760w1fbJ&#10;B3ocQyniCPsUFVQhtKmUvqjIoB/bljh6N+sMhihdKbXDZxw3jfxJkrk0WHMkVNjSrqLifvwzEZLM&#10;s2nn8vw6y+xFn35359u2Vmo46LIliEBd+IY/7b1WsJjC/5f4A+T6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CO2usAAAADbAAAADwAAAAAAAAAAAAAAAACYAgAAZHJzL2Rvd25y&#10;ZXYueG1sUEsFBgAAAAAEAAQA9QAAAIUDAAAAAA==&#10;" fillcolor="#c2d69b [1942]" strokecolor="#c2d69b [1942]" strokeweight="2pt"/>
              <v:shape id="Freeform 84" o:spid="_x0000_s1105"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w2ucYA&#10;AADbAAAADwAAAGRycy9kb3ducmV2LnhtbESPQWvCQBSE74L/YXlCb2ZjsUWiq6hFWopg1V68PbKv&#10;2dDs25DdJrG/visUPA4z8w2zWPW2Ei01vnSsYJKkIIhzp0suFHyed+MZCB+QNVaOScGVPKyWw8EC&#10;M+06PlJ7CoWIEPYZKjAh1JmUPjdk0SeuJo7el2sshiibQuoGuwi3lXxM02dpseS4YLCmraH8+/Rj&#10;Fex/D7uuTd/N5uM8oetxfXl5nT4p9TDq13MQgfpwD/+337SC2RRuX+IP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w2uc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85" o:spid="_x0000_s1106" style="position:absolute;left:9736;top:423;width:1740;height:3086" coordsize="173990,3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rect id="Rectangle 86" o:spid="_x0000_s1107" style="position:absolute;top:152400;width:173990;height:15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4Vo8QA&#10;AADbAAAADwAAAGRycy9kb3ducmV2LnhtbESPQWsCMRSE74X+h/AKvdWsLSyyNYoIAWkP0tiDvb1u&#10;nrvBzcuySXX9940geBxm5htmvhx9J040RBdYwXRSgCCug3XcKPje6ZcZiJiQLXaBScGFIiwXjw9z&#10;rGw48xedTGpEhnCsUEGbUl9JGeuWPMZJ6ImzdwiDx5Tl0Eg74DnDfSdfi6KUHh3nhRZ7WrdUH82f&#10;V2De3K/W5uez3+jtXq/ch5H7Uqnnp3H1DiLRmO7hW3tjFcxKuH7JP0A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OFaPEAAAA2wAAAA8AAAAAAAAAAAAAAAAAmAIAAGRycy9k&#10;b3ducmV2LnhtbFBLBQYAAAAABAAEAPUAAACJAwAAAAA=&#10;" fillcolor="#76923c [2406]" strokecolor="#76923c [2406]" strokeweight="2pt"/>
              <v:shape id="Freeform 87" o:spid="_x0000_s1108" style="position:absolute;width:173990;height:308610;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6ozsYA&#10;AADbAAAADwAAAGRycy9kb3ducmV2LnhtbESPQWvCQBSE74L/YXlCb7qxtFaiq2iLtBTBqr309sg+&#10;s8Hs25DdJrG/visIHoeZ+YaZLztbioZqXzhWMB4lIIgzpwvOFXwfN8MpCB+QNZaOScGFPCwX/d4c&#10;U+1a3lNzCLmIEPYpKjAhVKmUPjNk0Y9cRRy9k6sthijrXOoa2wi3pXxMkom0WHBcMFjRq6HsfPi1&#10;CrZ/u03bJJ9m/XUc02W/+nl7f3pW6mHQrWYgAnXhHr61P7SC6Qtcv8QfIB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6ozs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156,0;66121,70216;0,132787;4344,306062;173749,308610;173990,133353;112937,70782;108593,283;65156,0" o:connectangles="0,0,0,0,0,0,0,0,0"/>
              </v:shape>
            </v:group>
          </v:group>
        </w:pict>
      </w:r>
      <w:r w:rsidRPr="00D33637">
        <w:rPr>
          <w:rFonts w:ascii="Times New Roman" w:hAnsi="Times New Roman" w:cs="Times New Roman"/>
          <w:b/>
          <w:noProof/>
          <w:sz w:val="24"/>
          <w:szCs w:val="24"/>
        </w:rPr>
        <w:pict>
          <v:group id="Group 235" o:spid="_x0000_s1109" style="position:absolute;margin-left:6pt;margin-top:203.85pt;width:132.85pt;height:33.85pt;z-index:251682816" coordsize="1687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">
            <v:rect id="Rectangle 62" o:spid="_x0000_s1110" style="position:absolute;width:16871;height: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UjQMMA&#10;AADbAAAADwAAAGRycy9kb3ducmV2LnhtbESPwWrDMBBE74H+g9hCb4nspJjiRgmmIdBToG5Ir4u1&#10;lU2llbEUx+3XR4FAj8PMvGHW28lZMdIQOs8K8kUGgrjxumOj4Pi5n7+ACBFZo/VMCn4pwHbzMFtj&#10;qf2FP2isoxEJwqFEBW2MfSllaFpyGBa+J07etx8cxiQHI/WAlwR3Vi6zrJAOO04LLfb01lLzU5+d&#10;girkq+zEz4cva3dk5OovmnGn1NPjVL2CiDTF//C9/a4VFEu4fUk/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9UjQMMAAADbAAAADwAAAAAAAAAAAAAAAACYAgAAZHJzL2Rv&#10;d25yZXYueG1sUEsFBgAAAAAEAAQA9QAAAIgDAAAAAA==&#10;" fillcolor="white [3201]" strokecolor="#f96" strokeweight="2pt">
              <v:path arrowok="t"/>
              <v:textbox>
                <w:txbxContent>
                  <w:p w:rsidR="008F23D8" w:rsidRDefault="008F23D8" w:rsidP="00AC7E82">
                    <w:pPr>
                      <w:jc w:val="right"/>
                    </w:pPr>
                    <w:r>
                      <w:t>30°C</w:t>
                    </w:r>
                  </w:p>
                </w:txbxContent>
              </v:textbox>
            </v:rect>
            <v:group id="Group 63" o:spid="_x0000_s1111" style="position:absolute;left:508;top:508;width:1739;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kvEMQAAADbAAAADwAAAGRycy9kb3ducmV2LnhtbESPQYvCMBSE78L+h/AW&#10;vGlaRZGuUURc8SALVkH29miebbF5KU22rf/eCAseh5n5hlmue1OJlhpXWlYQjyMQxJnVJecKLufv&#10;0QKE88gaK8uk4EEO1quPwRITbTs+UZv6XAQIuwQVFN7XiZQuK8igG9uaOHg32xj0QTa51A12AW4q&#10;OYmiuTRYclgosKZtQdk9/TMK9h12m2m8a4/32/bxe579XI8xKTX87DdfIDz1/h3+bx+0gvkU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ekvEMQAAADbAAAA&#10;DwAAAAAAAAAAAAAAAACqAgAAZHJzL2Rvd25yZXYueG1sUEsFBgAAAAAEAAQA+gAAAJsDAAAAAA==&#10;">
              <v:rect id="Rectangle 64" o:spid="_x0000_s1112"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9mO8QA&#10;AADbAAAADwAAAGRycy9kb3ducmV2LnhtbESPQUvDQBSE74L/YXkFb3YTkVJit8UWFQ8iNG09v2Zf&#10;k2D2bdh9TeO/dwWhx2FmvmEWq9F1aqAQW88G8mkGirjytuXawH73ej8HFQXZYueZDPxQhNXy9maB&#10;hfUX3tJQSq0ShGOBBhqRvtA6Vg05jFPfEyfv5INDSTLU2ga8JLjr9EOWzbTDltNCgz1tGqq+y7Mz&#10;cNysy/DysT3IfCfjcP58c3n+ZczdZHx+AiU0yjX83363BmaP8Pcl/QC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vZjvEAAAA2wAAAA8AAAAAAAAAAAAAAAAAmAIAAGRycy9k&#10;b3ducmV2LnhtbFBLBQYAAAAABAAEAPUAAACJAwAAAAA=&#10;" fillcolor="#eaf1dd [662]" strokecolor="#eaf1dd [662]" strokeweight="2pt"/>
              <v:shape id="Freeform 65" o:spid="_x0000_s1113"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x12MYA&#10;AADbAAAADwAAAGRycy9kb3ducmV2LnhtbESPQWvCQBSE7wX/w/IKvdWNUkVSV1GLtBRBo714e2Sf&#10;2dDs25DdJrG/vlsQPA4z8w0zX/a2Ei01vnSsYDRMQBDnTpdcKPg6bZ9nIHxA1lg5JgVX8rBcDB7m&#10;mGrXcUbtMRQiQtinqMCEUKdS+tyQRT90NXH0Lq6xGKJsCqkb7CLcVnKcJFNpseS4YLCmjaH8+/hj&#10;Fex+99uuTT7N+nAa0TVbnd/eXyZKPT32q1cQgfpwD9/aH1rBdAL/X+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Yx12M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66" o:spid="_x0000_s1114" style="position:absolute;left:3217;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115"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R2cUA&#10;AADbAAAADwAAAGRycy9kb3ducmV2LnhtbESPQWvCQBSE7wX/w/KE3ppNa7E1uoZQULwUNK0Hb4/s&#10;M0nNvg3ZrUn99W5B8DjMzDfMIh1MI87UudqygucoBkFcWF1zqeD7a/X0DsJ5ZI2NZVLwRw7S5ehh&#10;gYm2Pe/onPtSBAi7BBVU3reJlK6oyKCLbEscvKPtDPogu1LqDvsAN418ieOpNFhzWKiwpY+KilP+&#10;axT8tKdjtt5u9/Q6+bzMZv5wYTwo9TgesjkIT4O/h2/tjVYwfYP/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wdHZxQAAANsAAAAPAAAAAAAAAAAAAAAAAJgCAABkcnMv&#10;ZG93bnJldi54bWxQSwUGAAAAAAQABAD1AAAAigMAAAAA&#10;" fillcolor="#d6e3bc [1302]" strokecolor="#d6e3bc [1302]" strokeweight="2pt"/>
              <v:shape id="Freeform 68" o:spid="_x0000_s1116"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3aRsMA&#10;AADbAAAADwAAAGRycy9kb3ducmV2LnhtbERPy2rCQBTdF/yH4Qru6sRiRWImohZpKYXWx8bdJXPN&#10;BDN3QmaaxH59Z1Ho8nDe2Xqwteio9ZVjBbNpAoK4cLriUsH5tH9cgvABWWPtmBTcycM6Hz1kmGrX&#10;84G6YyhFDGGfogITQpNK6QtDFv3UNcSRu7rWYoiwLaVusY/htpZPSbKQFiuODQYb2hkqbsdvq+Dj&#10;53Pfd8m72X6dZnQ/bC4vr/NnpSbjYbMCEWgI/+I/95tWsIhj45f4A2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43aRsMAAADbAAAADwAAAAAAAAAAAAAAAACYAgAAZHJzL2Rv&#10;d25yZXYueG1sUEsFBgAAAAAEAAQA9QAAAIg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69" o:spid="_x0000_s1117" style="position:absolute;left:6011;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70" o:spid="_x0000_s1118"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RY6sAA&#10;AADbAAAADwAAAGRycy9kb3ducmV2LnhtbERPS2vCQBC+C/0PyxS8mU0rtSV1lVQIePFQtfQ6ZCcP&#10;mp0Nu1uN/945FHr8+N7r7eQGdaEQe88GnrIcFHHtbc+tgfOpWryBignZ4uCZDNwownbzMFtjYf2V&#10;P+lyTK2SEI4FGuhSGgutY92Rw5j5kVi4xgeHSWBotQ14lXA36Oc8X2mHPUtDhyPtOqp/jr9OSvJV&#10;uZxCVX2/lP7Lng67c/PRGzN/nMp3UImm9C/+c++tgVdZL1/kB+jN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SRY6sAAAADbAAAADwAAAAAAAAAAAAAAAACYAgAAZHJzL2Rvd25y&#10;ZXYueG1sUEsFBgAAAAAEAAQA9QAAAIUDAAAAAA==&#10;" fillcolor="#c2d69b [1942]" strokecolor="#c2d69b [1942]" strokeweight="2pt"/>
              <v:shape id="Freeform 71" o:spid="_x0000_s1119"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7lBsYA&#10;AADbAAAADwAAAGRycy9kb3ducmV2LnhtbESPzWrDMBCE74W+g9hCb43s0jbBjRKSltAQAvm95LZY&#10;W8vEWhlLtZ08fVQo9DjMzDfMeNrbSrTU+NKxgnSQgCDOnS65UHA8LJ5GIHxA1lg5JgUX8jCd3N+N&#10;MdOu4x21+1CICGGfoQITQp1J6XNDFv3A1cTR+3aNxRBlU0jdYBfhtpLPSfImLZYcFwzW9GEoP+9/&#10;rIL1dbPo2mRl5ttDSpfd7PT59fKq1ONDP3sHEagP/+G/9lIrGKbw+yX+AD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27lBs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72" o:spid="_x0000_s1120" style="position:absolute;left:9736;top:423;width:1740;height:3086" coordsize="173990,3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73" o:spid="_x0000_s1121" style="position:absolute;top:152400;width:173990;height:15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zGHMQA&#10;AADbAAAADwAAAGRycy9kb3ducmV2LnhtbESPQWsCMRSE74X+h/AK3mq2FaysRpFCQPRQGj3Y2+vm&#10;uRu6eVk2Udd/bwqFHoeZ+YZZrAbfigv10QVW8DIuQBBXwTquFRz2+nkGIiZki21gUnCjCKvl48MC&#10;Sxuu/EkXk2qRIRxLVNCk1JVSxqohj3EcOuLsnULvMWXZ19L2eM1w38rXophKj47zQoMdvTdU/Ziz&#10;V2Am7ltr87XrNvrjqNdua+RxqtToaVjPQSQa0n/4r72xCt4m8Psl/w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xhzEAAAA2wAAAA8AAAAAAAAAAAAAAAAAmAIAAGRycy9k&#10;b3ducmV2LnhtbFBLBQYAAAAABAAEAPUAAACJAwAAAAA=&#10;" fillcolor="#76923c [2406]" strokecolor="#76923c [2406]" strokeweight="2pt"/>
              <v:shape id="Freeform 74" o:spid="_x0000_s1122" style="position:absolute;width:173990;height:308610;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lGnsYA&#10;AADbAAAADwAAAGRycy9kb3ducmV2LnhtbESPT2vCQBTE7wW/w/IKvdWNorVEV9EWUaRQ//Ti7ZF9&#10;zQazb0N2m0Q/vVso9DjMzG+Y2aKzpWio9oVjBYN+AoI4c7rgXMHXaf38CsIHZI2lY1JwJQ+Lee9h&#10;hql2LR+oOYZcRAj7FBWYEKpUSp8Zsuj7riKO3rerLYYo61zqGtsIt6UcJsmLtFhwXDBY0Zuh7HL8&#10;sQo+bp/rtkl2ZrU/Deh6WJ7fN6OxUk+P3XIKIlAX/sN/7a1WMBnB75f4A+T8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lGns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156,0;66121,70216;0,132787;4344,306062;173749,308610;173990,133353;112937,70782;108593,283;65156,0" o:connectangles="0,0,0,0,0,0,0,0,0"/>
              </v:shape>
            </v:group>
          </v:group>
        </w:pict>
      </w:r>
      <w:r w:rsidRPr="00D33637">
        <w:rPr>
          <w:rFonts w:ascii="Times New Roman" w:hAnsi="Times New Roman" w:cs="Times New Roman"/>
          <w:b/>
          <w:noProof/>
          <w:sz w:val="24"/>
          <w:szCs w:val="24"/>
        </w:rPr>
        <w:pict>
          <v:group id="Group 234" o:spid="_x0000_s1123" style="position:absolute;margin-left:6pt;margin-top:165.85pt;width:132.85pt;height:33.85pt;z-index:251677696" coordsize="1687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">
            <v:rect id="Rectangle 49" o:spid="_x0000_s1124" style="position:absolute;width:16871;height: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bzwsUA&#10;AADbAAAADwAAAGRycy9kb3ducmV2LnhtbESPT2vCQBTE70K/w/IKvenG0rQaXaUUWvRY/3t7Zl+T&#10;1OzbkN0m8du7gtDjMDO/YabzzpSiodoVlhUMBxEI4tTqgjMFm/VnfwTCeWSNpWVScCEH89lDb4qJ&#10;ti1/U7PymQgQdgkqyL2vEildmpNBN7AVcfB+bG3QB1lnUtfYBrgp5XMUvUqDBYeFHCv6yCk9r/6M&#10;guK4P5x+39aH7Wa3jb/OzXI4amKlnh679wkIT53/D9/bC63gZQy3L+EHy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NvPCxQAAANsAAAAPAAAAAAAAAAAAAAAAAJgCAABkcnMv&#10;ZG93bnJldi54bWxQSwUGAAAAAAQABAD1AAAAigMAAAAA&#10;" fillcolor="white [3201]" strokecolor="yellow" strokeweight="2pt">
              <v:path arrowok="t"/>
              <v:textbox>
                <w:txbxContent>
                  <w:p w:rsidR="008F23D8" w:rsidRDefault="008F23D8" w:rsidP="00AC7E82">
                    <w:pPr>
                      <w:jc w:val="right"/>
                    </w:pPr>
                    <w:r>
                      <w:t>25°C</w:t>
                    </w:r>
                  </w:p>
                </w:txbxContent>
              </v:textbox>
            </v:rect>
            <v:group id="Group 50" o:spid="_x0000_s1125" style="position:absolute;left:508;top:592;width:1739;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51" o:spid="_x0000_s1126"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QPHsQA&#10;AADbAAAADwAAAGRycy9kb3ducmV2LnhtbESPQUvDQBSE74L/YXlCb3YToVJit0WLSg8iNK2en9ln&#10;Esy+Dbuvafrv3UKhx2FmvmEWq9F1aqAQW88G8mkGirjytuXawH73dj8HFQXZYueZDJwowmp5e7PA&#10;wvojb2kopVYJwrFAA41IX2gdq4YcxqnviZP364NDSTLU2gY8Jrjr9EOWPWqHLaeFBntaN1T9lQdn&#10;4Gf9UobXj+2XzHcyDofPd5fn38ZM7sbnJ1BCo1zDl/bGGpjlcP6SfoB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0Dx7EAAAA2wAAAA8AAAAAAAAAAAAAAAAAmAIAAGRycy9k&#10;b3ducmV2LnhtbFBLBQYAAAAABAAEAPUAAACJAwAAAAA=&#10;" fillcolor="#eaf1dd [662]" strokecolor="#eaf1dd [662]" strokeweight="2pt"/>
              <v:shape id="Freeform 52" o:spid="_x0000_s1127"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knEcYA&#10;AADbAAAADwAAAGRycy9kb3ducmV2LnhtbESPT2vCQBTE74LfYXmF3nSj1CKpq2iLWKTgv168PbLP&#10;bGj2bciuSeyndwsFj8PM/IaZLTpbioZqXzhWMBomIIgzpwvOFXyf1oMpCB+QNZaOScGNPCzm/d4M&#10;U+1aPlBzDLmIEPYpKjAhVKmUPjNk0Q9dRRy9i6sthijrXOoa2wi3pRwnyau0WHBcMFjRu6Hs53i1&#10;Cr5+d+u2SbZmtT+N6HZYnj82LxOlnp+65RuIQF14hP/bn1rBZAx/X+IP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knEc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53" o:spid="_x0000_s1128" style="position:absolute;left:3217;top:592;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54" o:spid="_x0000_s1129"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FE8UA&#10;AADbAAAADwAAAGRycy9kb3ducmV2LnhtbESPQWvCQBSE74L/YXlCb2bT1pYaXUMoVLwIauvB2yP7&#10;TFKzb0N2m0R/fbdQ8DjMzDfMMh1MLTpqXWVZwWMUgyDOra64UPD1+TF9A+E8ssbaMim4koN0NR4t&#10;MdG25z11B1+IAGGXoILS+yaR0uUlGXSRbYiDd7atQR9kW0jdYh/gppZPcfwqDVYcFkps6L2k/HL4&#10;MQq+m8s5W+92R5o9b2/zuT/dGE9KPUyGbAHC0+Dv4f/2Rit4mcHfl/AD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f4UTxQAAANsAAAAPAAAAAAAAAAAAAAAAAJgCAABkcnMv&#10;ZG93bnJldi54bWxQSwUGAAAAAAQABAD1AAAAigMAAAAA&#10;" fillcolor="#d6e3bc [1302]" strokecolor="#d6e3bc [1302]" strokeweight="2pt"/>
              <v:shape id="Freeform 55" o:spid="_x0000_s1130"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cYA&#10;AADbAAAADwAAAGRycy9kb3ducmV2LnhtbESPT2vCQBTE74LfYXlCb7pRmlJSV/EPYpGCVXvp7ZF9&#10;zYZm34bsmsR+erdQ6HGYmd8w82VvK9FS40vHCqaTBARx7nTJhYKPy278DMIHZI2VY1JwIw/LxXAw&#10;x0y7jk/UnkMhIoR9hgpMCHUmpc8NWfQTVxNH78s1FkOUTSF1g12E20rOkuRJWiw5LhisaWMo/z5f&#10;rYK3n+Oua5ODWb9fpnQ7rT63+8dUqYdRv3oBEagP/+G/9qtWkKbw+yX+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c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56" o:spid="_x0000_s1131" style="position:absolute;left:6011;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rect id="Rectangle 57" o:spid="_x0000_s1132"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ic/sIA&#10;AADbAAAADwAAAGRycy9kb3ducmV2LnhtbESPS4vCMBSF9wPzH8IdcDemo/igY5SOUHDjQqu4vTTX&#10;tkxzU5Ko9d8bQXB5OI+Ps1j1phVXcr6xrOBnmIAgLq1uuFJwKPLvOQgfkDW2lknBnTyslp8fC0y1&#10;vfGOrvtQiTjCPkUFdQhdKqUvazLoh7Yjjt7ZOoMhSldJ7fAWx00rR0kylQYbjoQaO1rXVP7vLyZC&#10;kmk27l2enyaZPepiuz6c/xqlBl999gsiUB/e4Vd7oxVMZvD8En+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eJz+wgAAANsAAAAPAAAAAAAAAAAAAAAAAJgCAABkcnMvZG93&#10;bnJldi54bWxQSwUGAAAAAAQABAD1AAAAhwMAAAAA&#10;" fillcolor="#c2d69b [1942]" strokecolor="#c2d69b [1942]" strokeweight="2pt"/>
              <v:shape id="Freeform 58" o:spid="_x0000_s1133"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Q+8MA&#10;AADbAAAADwAAAGRycy9kb3ducmV2LnhtbERPy2rCQBTdF/yH4QrudGLRItFR1CItUmh9bNxdMtdM&#10;MHMnZKZJ7Nc7C6HLw3kvVp0tRUO1LxwrGI8SEMSZ0wXnCs6n3XAGwgdkjaVjUnAnD6tl72WBqXYt&#10;H6g5hlzEEPYpKjAhVKmUPjNk0Y9cRRy5q6sthgjrXOoa2xhuS/maJG/SYsGxwWBFW0PZ7fhrFXz9&#10;fe/aJtmbzc9pTPfD+vL+MZkqNeh36zmIQF34Fz/dn1rBNI6N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EQ+8MAAADbAAAADwAAAAAAAAAAAAAAAACYAgAAZHJzL2Rv&#10;d25yZXYueG1sUEsFBgAAAAAEAAQA9QAAAIg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59" o:spid="_x0000_s1134" style="position:absolute;left:9736;top:423;width:1740;height:3086" coordsize="173990,3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60" o:spid="_x0000_s1135" style="position:absolute;top:152400;width:173990;height:15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fOtsEA&#10;AADbAAAADwAAAGRycy9kb3ducmV2LnhtbERPz2vCMBS+D/wfwhO8zVSFMjqjiBCQ7TCWedDbW/PW&#10;hjUvpYna/ffLQfD48f1eb0ffiSsN0QVWsJgXIIjrYB03Co5f+vkFREzIFrvApOCPImw3k6c1Vjbc&#10;+JOuJjUih3CsUEGbUl9JGeuWPMZ56Ikz9xMGjynDoZF2wFsO951cFkUpPTrODS32tG+p/jUXr8Cs&#10;3LfW5vzeH/THSe/cm5GnUqnZdNy9gkg0pof47j5YBWVen7/kHy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nzrbBAAAA2wAAAA8AAAAAAAAAAAAAAAAAmAIAAGRycy9kb3du&#10;cmV2LnhtbFBLBQYAAAAABAAEAPUAAACGAwAAAAA=&#10;" fillcolor="#76923c [2406]" strokecolor="#76923c [2406]" strokeweight="2pt"/>
              <v:shape id="Freeform 61" o:spid="_x0000_s1136" style="position:absolute;width:173990;height:308610;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dz28YA&#10;AADbAAAADwAAAGRycy9kb3ducmV2LnhtbESPS2vDMBCE74H+B7GF3hLZoQ3FjRLyIKSEQl699LZY&#10;W8vUWhlLsZ38+qpQyHGYmW+Y6by3lWip8aVjBekoAUGcO11yoeDzvBm+gvABWWPlmBRcycN89jCY&#10;YqZdx0dqT6EQEcI+QwUmhDqT0ueGLPqRq4mj9+0aiyHKppC6wS7CbSXHSTKRFkuOCwZrWhnKf04X&#10;q+Djtt90bbIzy8M5petx8bXePr8o9fTYL95ABOrDPfzfftcKJin8fYk/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dz28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156,0;66121,70216;0,132787;4344,306062;173749,308610;173990,133353;112937,70782;108593,283;65156,0" o:connectangles="0,0,0,0,0,0,0,0,0"/>
              </v:shape>
            </v:group>
          </v:group>
        </w:pict>
      </w:r>
      <w:r w:rsidRPr="00D33637">
        <w:rPr>
          <w:rFonts w:ascii="Times New Roman" w:hAnsi="Times New Roman" w:cs="Times New Roman"/>
          <w:b/>
          <w:noProof/>
          <w:sz w:val="24"/>
          <w:szCs w:val="24"/>
        </w:rPr>
        <w:pict>
          <v:group id="Group 233" o:spid="_x0000_s1137" style="position:absolute;margin-left:5.35pt;margin-top:127.2pt;width:132.85pt;height:33.85pt;z-index:251672576" coordsize="1687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">
            <v:rect id="Rectangle 36" o:spid="_x0000_s1138" style="position:absolute;width:16871;height: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b4ScYA&#10;AADbAAAADwAAAGRycy9kb3ducmV2LnhtbESP3WoCMRSE7wu+QziF3hTNtgWpq1HsQqUXav17gOPm&#10;dHd1c7IkUVefvhEKvRxm5htmNGlNLc7kfGVZwUsvAUGcW11xoWC3/ey+g/ABWWNtmRRcycNk3HkY&#10;Yarthdd03oRCRAj7FBWUITSplD4vyaDv2YY4ej/WGQxRukJqh5cIN7V8TZK+NFhxXCixoayk/Lg5&#10;GQU4m932y2yxO2TP7nt++hgsVnag1NNjOx2CCNSG//Bf+0sreOvD/Uv8AXL8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gb4ScYAAADbAAAADwAAAAAAAAAAAAAAAACYAgAAZHJz&#10;L2Rvd25yZXYueG1sUEsFBgAAAAAEAAQA9QAAAIsDAAAAAA==&#10;" fillcolor="white [3201]" strokecolor="#92cddc [1944]" strokeweight="2pt">
              <v:path arrowok="t"/>
              <v:textbox>
                <w:txbxContent>
                  <w:p w:rsidR="008F23D8" w:rsidRDefault="008F23D8" w:rsidP="00AC7E82">
                    <w:pPr>
                      <w:jc w:val="right"/>
                    </w:pPr>
                    <w:r>
                      <w:t>20°C</w:t>
                    </w:r>
                  </w:p>
                </w:txbxContent>
              </v:textbox>
            </v:rect>
            <v:group id="Group 37" o:spid="_x0000_s1139" style="position:absolute;left:592;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ectangle 38" o:spid="_x0000_s1140"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FDI8EA&#10;AADbAAAADwAAAGRycy9kb3ducmV2LnhtbERPTWvCQBC9F/wPywi91U0sFEldpRWVHopgtD1Ps9Mk&#10;NDsbdseY/nv3UOjx8b6X69F1aqAQW88G8lkGirjytuXawPm0e1iAioJssfNMBn4pwno1uVtiYf2V&#10;jzSUUqsUwrFAA41IX2gdq4YcxpnviRP37YNDSTDU2ga8pnDX6XmWPWmHLaeGBnvaNFT9lBdn4Gvz&#10;Wobt+/FDFicZh8th7/L805j76fjyDEpolH/xn/vNGnhMY9OX9AP0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RQyPBAAAA2wAAAA8AAAAAAAAAAAAAAAAAmAIAAGRycy9kb3du&#10;cmV2LnhtbFBLBQYAAAAABAAEAPUAAACGAwAAAAA=&#10;" fillcolor="#eaf1dd [662]" strokecolor="#eaf1dd [662]" strokeweight="2pt"/>
              <v:shape id="Freeform 39" o:spid="_x0000_s1141"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JQwMcA&#10;AADbAAAADwAAAGRycy9kb3ducmV2LnhtbESPT2vCQBTE74V+h+UJ3urGaktNXcUqopRC659Lb4/s&#10;MxuafRuyaxL99G6h0OMwM79hpvPOlqKh2heOFQwHCQjizOmCcwXHw/rhBYQPyBpLx6TgQh7ms/u7&#10;KabatbyjZh9yESHsU1RgQqhSKX1myKIfuIo4eidXWwxR1rnUNbYRbkv5mCTP0mLBccFgRUtD2c/+&#10;bBV8XD/XbZO8m7evw5Auu8X3ajN+Uqrf6xavIAJ14T/8195qBaMJ/H6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dyUMDHAAAA2wAAAA8AAAAAAAAAAAAAAAAAmAIAAGRy&#10;cy9kb3ducmV2LnhtbFBLBQYAAAAABAAEAPUAAACMAw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40" o:spid="_x0000_s1142" style="position:absolute;left:3217;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rect id="Rectangle 41" o:spid="_x0000_s1143"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GwVsQA&#10;AADbAAAADwAAAGRycy9kb3ducmV2LnhtbESPQYvCMBSE74L/ITzBm6ZVWdZqKiIoXgTXXQ/eHs2z&#10;rTYvpYla/fVmYWGPw8x8w8wXranEnRpXWlYQDyMQxJnVJecKfr7Xg08QziNrrCyTgic5WKTdzhwT&#10;bR/8RfeDz0WAsEtQQeF9nUjpsoIMuqGtiYN3to1BH2STS93gI8BNJUdR9CENlhwWCqxpVVB2PdyM&#10;gkt9PS83+/2RJuPdazr1pxfjSal+r13OQHhq/X/4r73VCiYx/H4JP0C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RsFbEAAAA2wAAAA8AAAAAAAAAAAAAAAAAmAIAAGRycy9k&#10;b3ducmV2LnhtbFBLBQYAAAAABAAEAPUAAACJAwAAAAA=&#10;" fillcolor="#d6e3bc [1302]" strokecolor="#d6e3bc [1302]" strokeweight="2pt"/>
              <v:shape id="Freeform 42" o:spid="_x0000_s1144"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CxzMYA&#10;AADbAAAADwAAAGRycy9kb3ducmV2LnhtbESPT2vCQBTE74LfYXmF3nSjaJHUVbRFFCnUP714e2Sf&#10;2dDs25DdJtFP7xYKPQ4z8xtmvuxsKRqqfeFYwWiYgCDOnC44V/B13gxmIHxA1lg6JgU38rBc9Htz&#10;TLVr+UjNKeQiQtinqMCEUKVS+syQRT90FXH0rq62GKKsc6lrbCPclnKcJC/SYsFxwWBFb4ay79OP&#10;VfBx/9y0TbI368N5RLfj6vK+nUyVen7qVq8gAnXhP/zX3mkFkzH8fo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dCxzM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43" o:spid="_x0000_s1145" style="position:absolute;left:6011;top:423;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44" o:spid="_x0000_s1146"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OUVMMA&#10;AADbAAAADwAAAGRycy9kb3ducmV2LnhtbESPzWrCQBSF9wXfYbhCd3WiTUWio0Qh4KaLRku3l8w1&#10;CWbuhJlpkr69Uyh0eTg/H2d3mEwnBnK+taxguUhAEFdWt1wruF6Klw0IH5A1dpZJwQ95OOxnTzvM&#10;tB35g4Yy1CKOsM9QQRNCn0npq4YM+oXtiaN3s85giNLVUjsc47jp5CpJ1tJgy5HQYE+nhqp7+W0i&#10;JFnnr5Mriq+33H7qy/vpeju2Sj3Pp3wLItAU/sN/7bNWkKbw+yX+AL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OUVMMAAADbAAAADwAAAAAAAAAAAAAAAACYAgAAZHJzL2Rv&#10;d25yZXYueG1sUEsFBgAAAAAEAAQA9QAAAIgDAAAAAA==&#10;" fillcolor="#c2d69b [1942]" strokecolor="#c2d69b [1942]" strokeweight="2pt"/>
              <v:shape id="Freeform 45" o:spid="_x0000_s1147"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kpuMYA&#10;AADbAAAADwAAAGRycy9kb3ducmV2LnhtbESPT2vCQBTE74LfYXkFb7qxaJHUVbQiLVLwXy/eHtln&#10;NjT7NmS3SeyndwsFj8PM/IaZLztbioZqXzhWMB4lIIgzpwvOFXydt8MZCB+QNZaOScGNPCwX/d4c&#10;U+1aPlJzCrmIEPYpKjAhVKmUPjNk0Y9cRRy9q6sthijrXOoa2wi3pXxOkhdpseC4YLCiN0PZ9+nH&#10;Kvj83W/bJtmZ9eE8pttxddm8T6ZKDZ661SuIQF14hP/bH1rBZAp/X+IPkI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jkpuM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46" o:spid="_x0000_s1148" style="position:absolute;left:9736;top:423;width:1740;height:3086" coordsize="173990,3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149" style="position:absolute;top:152400;width:173990;height:15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sKosUA&#10;AADbAAAADwAAAGRycy9kb3ducmV2LnhtbESPT2sCMRTE74V+h/AK3mq2f7CyGkUKAdFDaepBb8/N&#10;czd087JsUl2/fVMoeBxm5jfMfDn4Vpypjy6wgqdxAYK4CtZxrWD3pR+nIGJCttgGJgVXirBc3N/N&#10;sbThwp90NqkWGcKxRAVNSl0pZawa8hjHoSPO3in0HlOWfS1tj5cM9618LoqJ9Og4LzTY0XtD1bf5&#10;8QrMiztqbQ7bbq0/9nrlNkbuJ0qNHobVDESiId3C/+21VfD6Bn9f8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uwqixQAAANsAAAAPAAAAAAAAAAAAAAAAAJgCAABkcnMv&#10;ZG93bnJldi54bWxQSwUGAAAAAAQABAD1AAAAigMAAAAA&#10;" fillcolor="#76923c [2406]" strokecolor="#76923c [2406]" strokeweight="2pt"/>
              <v:shape id="Freeform 48" o:spid="_x0000_s1150" style="position:absolute;width:173990;height:308610;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iGJsMA&#10;AADbAAAADwAAAGRycy9kb3ducmV2LnhtbERPy2rCQBTdC/2H4Ra6qxOLFYmZiG0RpQg+N+4umdtM&#10;aOZOyEyT2K/vLAouD+edLQdbi45aXzlWMBknIIgLpysuFVzO6+c5CB+QNdaOScGNPCzzh1GGqXY9&#10;H6k7hVLEEPYpKjAhNKmUvjBk0Y9dQxy5L9daDBG2pdQt9jHc1vIlSWbSYsWxwWBD74aK79OPVbD7&#10;3a/7Lvk0b4fzhG7H1fVjM31V6ulxWC1ABBrCXfzv3moF0zg2fok/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DiGJsMAAADbAAAADwAAAAAAAAAAAAAAAACYAgAAZHJzL2Rv&#10;d25yZXYueG1sUEsFBgAAAAAEAAQA9QAAAIgDAAAAAA==&#10;" path="m228601,v1129,69991,2257,139982,3386,209973l,397086,15240,915246r594360,7620c609882,748170,610165,573475,610447,398779l396240,211666,381000,846,228601,xe" filled="f" strokecolor="black [3200]" strokeweight="2pt">
                <v:path arrowok="t" o:connecttype="custom" o:connectlocs="65156,0;66121,70216;0,132787;4344,306062;173749,308610;173990,133353;112937,70782;108593,283;65156,0" o:connectangles="0,0,0,0,0,0,0,0,0"/>
              </v:shape>
            </v:group>
          </v:group>
        </w:pict>
      </w:r>
      <w:r w:rsidRPr="00D33637">
        <w:rPr>
          <w:rFonts w:ascii="Times New Roman" w:hAnsi="Times New Roman" w:cs="Times New Roman"/>
          <w:b/>
          <w:noProof/>
          <w:sz w:val="24"/>
          <w:szCs w:val="24"/>
        </w:rPr>
        <w:pict>
          <v:group id="Group 232" o:spid="_x0000_s1151" style="position:absolute;margin-left:5.35pt;margin-top:89.2pt;width:132.85pt;height:33.85pt;z-index:251667456" coordsize="16871,42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">
            <v:rect id="Rectangle 31" o:spid="_x0000_s1152" style="position:absolute;width:16871;height:42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lgwsEA&#10;AADbAAAADwAAAGRycy9kb3ducmV2LnhtbESPzarCMBSE9xd8h3AEd9fUK4hUo6hw0YUu/Nm4OzbH&#10;NticlCbV+vZGEFwOM/MNM523thR3qr1xrGDQT0AQZ04bzhWcjv+/YxA+IGssHZOCJ3mYzzo/U0y1&#10;e/Ce7oeQiwhhn6KCIoQqldJnBVn0fVcRR+/qaoshyjqXusZHhNtS/iXJSFo0HBcKrGhVUHY7NFZB&#10;cLS++fOuKbckl8+Gzf6SGKV63XYxARGoDd/wp73RCoYDeH+JP0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ZYMLBAAAA2wAAAA8AAAAAAAAAAAAAAAAAmAIAAGRycy9kb3du&#10;cmV2LnhtbFBLBQYAAAAABAAEAPUAAACGAwAAAAA=&#10;" fillcolor="white [3201]" strokecolor="#4f81bd [3204]" strokeweight="2pt">
              <v:path arrowok="t"/>
              <v:textbox>
                <w:txbxContent>
                  <w:p w:rsidR="008F23D8" w:rsidRDefault="008F23D8" w:rsidP="00AC7E82">
                    <w:pPr>
                      <w:jc w:val="right"/>
                    </w:pPr>
                    <w:r>
                      <w:t>15°C</w:t>
                    </w:r>
                  </w:p>
                </w:txbxContent>
              </v:textbox>
            </v:rect>
            <v:group id="Group 32" o:spid="_x0000_s1153" style="position:absolute;left:592;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7" o:spid="_x0000_s1154"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uLMcIA&#10;AADbAAAADwAAAGRycy9kb3ducmV2LnhtbERPTUvDQBC9C/6HZYTe7CYeaondFi0qPYjQtHoes2MS&#10;zM6G3Wma/nu3UOhtHu9zFqvRdWqgEFvPBvJpBoq48rbl2sB+93Y/BxUF2WLnmQycKMJqeXuzwML6&#10;I29pKKVWKYRjgQYakb7QOlYNOYxT3xMn7tcHh5JgqLUNeEzhrtMPWTbTDltODQ32tG6o+isPzsDP&#10;+qUMrx/bL5nvZBwOn+8uz7+NmdyNz0+ghEa5ii/ujU3zH+H8SzpA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4sxwgAAANsAAAAPAAAAAAAAAAAAAAAAAJgCAABkcnMvZG93&#10;bnJldi54bWxQSwUGAAAAAAQABAD1AAAAhwMAAAAA&#10;" fillcolor="#eaf1dd [662]" strokecolor="#eaf1dd [662]" strokeweight="2pt"/>
              <v:shape id="Freeform 18" o:spid="_x0000_s1155"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upO8YA&#10;AADbAAAADwAAAGRycy9kb3ducmV2LnhtbESPQWvCQBCF74X+h2UKvenGUqWkrmJbRCmCVXvpbchO&#10;s6HZ2ZDdJtFf3zkIvc3w3rz3zXw5+Fp11MYqsIHJOANFXARbcWng87QePYGKCdliHZgMnCnCcnF7&#10;M8fchp4P1B1TqSSEY44GXEpNrnUsHHmM49AQi/YdWo9J1rbUtsVewn2tH7Jspj1WLA0OG3p1VPwc&#10;f72B3WW/7rvs3b18nCZ0Pqy+3jaPU2Pu74bVM6hEQ/o3X6+3VvAFVn6RA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4upO8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35" o:spid="_x0000_s1156" style="position:absolute;left:3217;top:508;width:1740;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ect id="Rectangle 20" o:spid="_x0000_s1157"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LwbcAA&#10;AADbAAAADwAAAGRycy9kb3ducmV2LnhtbERPy4rCMBTdC/5DuII7m46KaMcoIihuBF+zcHdprm3H&#10;5qY0UatfbxaCy8N5T+eNKcWdaldYVvATxSCIU6sLzhScjqveGITzyBpLy6TgSQ7ms3Zriom2D97T&#10;/eAzEULYJagg975KpHRpTgZdZCviwF1sbdAHWGdS1/gI4aaU/TgeSYMFh4YcK1rmlF4PN6Pgv7pe&#10;Fuvd7o+Gg+1rMvHnF+NZqW6nWfyC8NT4r/jj3mgF/bA+fAk/QM7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ELwbcAAAADbAAAADwAAAAAAAAAAAAAAAACYAgAAZHJzL2Rvd25y&#10;ZXYueG1sUEsFBgAAAAAEAAQA9QAAAIUDAAAAAA==&#10;" fillcolor="#d6e3bc [1302]" strokecolor="#d6e3bc [1302]" strokeweight="2pt"/>
              <v:shape id="Freeform 21" o:spid="_x0000_s1158"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3KG8YA&#10;AADbAAAADwAAAGRycy9kb3ducmV2LnhtbESPS2vDMBCE74X+B7GF3hrZIQnFjRLyILSEQl699LZY&#10;W8vUWhlLtZ38+qgQyHGYmW+Y6by3lWip8aVjBekgAUGcO11yoeDrtHl5BeEDssbKMSk4k4f57PFh&#10;ipl2HR+oPYZCRAj7DBWYEOpMSp8bsugHriaO3o9rLIYom0LqBrsIt5UcJslEWiw5LhisaWUo/z3+&#10;WQWfl92ma5OtWe5PKZ0Pi+/1+2is1PNTv3gDEagP9/Ct/aEVDFP4/xJ/gJ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N3KG8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34" o:spid="_x0000_s1159" style="position:absolute;left:6096;top:508;width:1739;height:3086" coordsize="174171,308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23" o:spid="_x0000_s1160" style="position:absolute;top:152400;width:174171;height:154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pgMEA&#10;AADbAAAADwAAAGRycy9kb3ducmV2LnhtbESPS4vCMBSF94L/IVxhdpqqjEg1ShUKs3ExPnB7aa5t&#10;sbkpSdT6740guDycx8dZrjvTiDs5X1tWMB4lIIgLq2suFRwP+XAOwgdkjY1lUvAkD+tVv7fEVNsH&#10;/9N9H0oRR9inqKAKoU2l9EVFBv3ItsTRu1hnMETpSqkdPuK4aeQkSWbSYM2RUGFL24qK6/5mIiSZ&#10;ZdPO5fn5N7Mnfdhtj5dNrdTPoMsWIAJ14Rv+tP+0gskU3l/i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F6YDBAAAA2wAAAA8AAAAAAAAAAAAAAAAAmAIAAGRycy9kb3du&#10;cmV2LnhtbFBLBQYAAAAABAAEAPUAAACGAwAAAAA=&#10;" fillcolor="#c2d69b [1942]" strokecolor="#c2d69b [1942]" strokeweight="2pt"/>
              <v:shape id="Freeform 24" o:spid="_x0000_s1161" style="position:absolute;width:174171;height:308927;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ppg8YA&#10;AADbAAAADwAAAGRycy9kb3ducmV2LnhtbESPT2vCQBTE74LfYXmF3nSjaJHUVbRFFCnUP714e2Sf&#10;2dDs25DdJtFP7xYKPQ4z8xtmvuxsKRqqfeFYwWiYgCDOnC44V/B13gxmIHxA1lg6JgU38rBc9Htz&#10;TLVr+UjNKeQiQtinqMCEUKVS+syQRT90FXH0rq62GKKsc6lrbCPclnKcJC/SYsFxwWBFb4ay79OP&#10;VfBx/9y0TbI368N5RLfj6vK+nUyVen7qVq8gAnXhP/zX3mkF4wn8fo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Kppg8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224,0;66190,70288;0,132924;4348,306376;173929,308927;174171,133490;113054,70855;108706,283;65224,0" o:connectangles="0,0,0,0,0,0,0,0,0"/>
              </v:shape>
            </v:group>
            <v:group id="Group 33" o:spid="_x0000_s1162" style="position:absolute;left:9736;top:423;width:1740;height:3086" coordsize="173990,308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rect id="Rectangle 26" o:spid="_x0000_s1163" style="position:absolute;top:152400;width:173990;height:15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KmcQA&#10;AADbAAAADwAAAGRycy9kb3ducmV2LnhtbESPQWsCMRSE74X+h/AK3mq2CkvZGkUKAakHaepBb6+b&#10;525w87JsUl3/vSkUehxm5htmsRp9Jy40RBdYwcu0AEFcB+u4UbD/0s+vIGJCttgFJgU3irBaPj4s&#10;sLLhyp90MakRGcKxQgVtSn0lZaxb8hinoSfO3ikMHlOWQyPtgNcM952cFUUpPTrOCy329N5SfTY/&#10;XoGZu2+tzXHbb/TuoNfuw8hDqdTkaVy/gUg0pv/wX3tjFcxK+P2Sf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oSpnEAAAA2wAAAA8AAAAAAAAAAAAAAAAAmAIAAGRycy9k&#10;b3ducmV2LnhtbFBLBQYAAAAABAAEAPUAAACJAwAAAAA=&#10;" fillcolor="#76923c [2406]" strokecolor="#76923c [2406]" strokeweight="2pt"/>
              <v:shape id="Freeform 27" o:spid="_x0000_s1164" style="position:absolute;width:173990;height:308610;visibility:visible;mso-wrap-style:square;v-text-anchor:middle" coordsize="610447,922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39MYA&#10;AADbAAAADwAAAGRycy9kb3ducmV2LnhtbESPT2vCQBTE7wW/w/IK3upGaWuJrqIWqUih/unF2yP7&#10;mg1m34bsmkQ/vVso9DjMzG+Y6byzpWio9oVjBcNBAoI4c7rgXMH3cf30BsIHZI2lY1JwJQ/zWe9h&#10;iql2Le+pOYRcRAj7FBWYEKpUSp8ZsugHriKO3o+rLYYo61zqGtsIt6UcJcmrtFhwXDBY0cpQdj5c&#10;rILP29e6bZKtWe6OQ7ruF6f3j+cXpfqP3WICIlAX/sN/7Y1WMBrD75f4A+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39MYAAADbAAAADwAAAAAAAAAAAAAAAACYAgAAZHJz&#10;L2Rvd25yZXYueG1sUEsFBgAAAAAEAAQA9QAAAIsDAAAAAA==&#10;" path="m228601,v1129,69991,2257,139982,3386,209973l,397086,15240,915246r594360,7620c609882,748170,610165,573475,610447,398779l396240,211666,381000,846,228601,xe" filled="f" strokecolor="black [3200]" strokeweight="2pt">
                <v:path arrowok="t" o:connecttype="custom" o:connectlocs="65156,0;66121,70216;0,132787;4344,306062;173749,308610;173990,133353;112937,70782;108593,283;65156,0" o:connectangles="0,0,0,0,0,0,0,0,0"/>
              </v:shape>
            </v:group>
          </v:group>
        </w:pict>
      </w:r>
      <w:r w:rsidRPr="00D33637">
        <w:rPr>
          <w:rFonts w:ascii="Times New Roman" w:hAnsi="Times New Roman" w:cs="Times New Roman"/>
          <w:b/>
          <w:noProof/>
          <w:sz w:val="24"/>
          <w:szCs w:val="24"/>
        </w:rPr>
        <w:pict>
          <v:group id="Group 15" o:spid="_x0000_s1165" style="position:absolute;margin-left:357.35pt;margin-top:101.2pt;width:54.3pt;height:59.85pt;z-index:251728896" coordsize="6896,7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">
            <v:group id="Group 140" o:spid="_x0000_s1166" style="position:absolute;left:677;width:5505;height:3155" coordsize="5507,3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rect id="Rectangle 133" o:spid="_x0000_s1167" style="position:absolute;width:5507;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mS8EA&#10;AADcAAAADwAAAGRycy9kb3ducmV2LnhtbERPTYvCMBC9L/gfwgje1tQVZK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pkvBAAAA3AAAAA8AAAAAAAAAAAAAAAAAmAIAAGRycy9kb3du&#10;cmV2LnhtbFBLBQYAAAAABAAEAPUAAACGAwAAAAA=&#10;" fillcolor="white [3201]" strokecolor="black [3200]" strokeweight="2pt">
                <v:textbox>
                  <w:txbxContent>
                    <w:p w:rsidR="008F23D8" w:rsidRDefault="008F23D8" w:rsidP="00AC7E82"/>
                  </w:txbxContent>
                </v:textbox>
              </v:rect>
              <v:oval id="Oval 134" o:spid="_x0000_s1168" style="position:absolute;left:3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cJQMIA&#10;AADcAAAADwAAAGRycy9kb3ducmV2LnhtbERPTUvDQBC9C/6HZQRvdmPVImk2RYSCUC9Je/A43R2T&#10;aHY2ZKdN9Ne7guBtHu9zis3se3WmMXaBDdwuMlDENriOGwOH/fbmEVQUZId9YDLwRRE25eVFgbkL&#10;E1d0rqVRKYRjjgZakSHXOtqWPMZFGIgT9x5Gj5Lg2Gg34pTCfa+XWbbSHjtODS0O9NyS/axP3kD9&#10;LYd4lDhVO6nfTg/V6+7DWmOur+anNSihWf7Ff+4Xl+bf3cPvM+kCX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wlAwgAAANwAAAAPAAAAAAAAAAAAAAAAAJgCAABkcnMvZG93&#10;bnJldi54bWxQSwUGAAAAAAQABAD1AAAAhwMAAAAA&#10;" fillcolor="#76923c [2406]" strokecolor="black [3200]" strokeweight="2pt"/>
              <v:oval id="Oval 135" o:spid="_x0000_s1169" style="position:absolute;left:20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s28IA&#10;AADcAAAADwAAAGRycy9kb3ducmV2LnhtbERPTWvCQBC9F/oflin0VjdtsZToKlIoFOwlqYcex90x&#10;iWZnQ3Y0aX+9Kwje5vE+Z74cfatO1McmsIHnSQaK2AbXcGVg8/P59A4qCrLDNjAZ+KMIy8X93Rxz&#10;FwYu6FRKpVIIxxwN1CJdrnW0NXmMk9ARJ24Xeo+SYF9p1+OQwn2rX7LsTXtsODXU2NFHTfZQHr2B&#10;8l82cStxKNZS/h6nxfd6b60xjw/jagZKaJSb+Or+cmn+6xQuz6QL9OI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6zbwgAAANwAAAAPAAAAAAAAAAAAAAAAAJgCAABkcnMvZG93&#10;bnJldi54bWxQSwUGAAAAAAQABAD1AAAAhwMAAAAA&#10;" fillcolor="#76923c [2406]" strokecolor="black [3200]" strokeweight="2pt"/>
              <v:oval id="Oval 136" o:spid="_x0000_s1170" style="position:absolute;left:3868;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kyrMIA&#10;AADcAAAADwAAAGRycy9kb3ducmV2LnhtbERPTWvCQBC9F/oflin0VjdtqZToKlIoFOwl0UOP4+6Y&#10;RLOzITuatL++Kwje5vE+Z74cfavO1McmsIHnSQaK2AbXcGVgu/l8egcVBdlhG5gM/FKE5eL+bo65&#10;CwMXdC6lUimEY44GapEu1zramjzGSeiIE7cPvUdJsK+063FI4b7VL1k21R4bTg01dvRRkz2WJ2+g&#10;/JNt3EkcirWUP6e34nt9sNaYx4dxNQMlNMpNfHV/uTT/dQqXZ9IFe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TKswgAAANwAAAAPAAAAAAAAAAAAAAAAAJgCAABkcnMvZG93&#10;bnJldi54bWxQSwUGAAAAAAQABAD1AAAAhwMAAAAA&#10;" fillcolor="#76923c [2406]" strokecolor="black [3200]" strokeweight="2pt"/>
              <v:oval id="Oval 137" o:spid="_x0000_s1171" style="position:absolute;left:3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WXN8IA&#10;AADcAAAADwAAAGRycy9kb3ducmV2LnhtbERPTUvDQBC9C/6HZQRvdmNFK2k2RYSCUC9Je/A43R2T&#10;aHY2ZKdN9Ne7guBtHu9zis3se3WmMXaBDdwuMlDENriOGwOH/fbmEVQUZId9YDLwRRE25eVFgbkL&#10;E1d0rqVRKYRjjgZakSHXOtqWPMZFGIgT9x5Gj5Lg2Gg34pTCfa+XWfagPXacGloc6Lkl+1mfvIH6&#10;Ww7xKHGqdlK/ne6r192HtcZcX81Pa1BCs/yL/9wvLs2/W8HvM+kCX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RZc3wgAAANwAAAAPAAAAAAAAAAAAAAAAAJgCAABkcnMvZG93&#10;bnJldi54bWxQSwUGAAAAAAQABAD1AAAAhwMAAAAA&#10;" fillcolor="#76923c [2406]" strokecolor="black [3200]" strokeweight="2pt"/>
              <v:oval id="Oval 138" o:spid="_x0000_s1172" style="position:absolute;left:20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oDRcQA&#10;AADcAAAADwAAAGRycy9kb3ducmV2LnhtbESPQUvDQBCF74L/YZmCN7upokjabRFBEOolsQeP090x&#10;iWZnQ3baRH+9cxC8zfDevPfNZjfH3pxpzF1iB6tlAYbYp9Bx4+Dw9nz9ACYLcsA+MTn4pgy77eXF&#10;BsuQJq7oXEtjNIRziQ5akaG0NvuWIuZlGohV+0hjRNF1bGwYcdLw2Nubori3ETvWhhYHemrJf9Wn&#10;6KD+kUM+Sp6qvdTvp7vqdf/pvXNXi/lxDUZoln/z3/VLUPxb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aA0XEAAAA3AAAAA8AAAAAAAAAAAAAAAAAmAIAAGRycy9k&#10;b3ducmV2LnhtbFBLBQYAAAAABAAEAPUAAACJAwAAAAA=&#10;" fillcolor="#76923c [2406]" strokecolor="black [3200]" strokeweight="2pt"/>
              <v:oval id="Oval 139" o:spid="_x0000_s1173" style="position:absolute;left:3868;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am3sIA&#10;AADcAAAADwAAAGRycy9kb3ducmV2LnhtbERPTUvDQBC9C/6HZQRvdmNFqWk2RYSCUC9Je/A43R2T&#10;aHY2ZKdN9Ne7guBtHu9zis3se3WmMXaBDdwuMlDENriOGwOH/fZmBSoKssM+MBn4ogib8vKiwNyF&#10;iSs619KoFMIxRwOtyJBrHW1LHuMiDMSJew+jR0lwbLQbcUrhvtfLLHvQHjtODS0O9NyS/axP3kD9&#10;LYd4lDhVO6nfTvfV6+7DWmOur+anNSihWf7Ff+4Xl+bfPcLvM+kCX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lqbewgAAANwAAAAPAAAAAAAAAAAAAAAAAJgCAABkcnMvZG93&#10;bnJldi54bWxQSwUGAAAAAAQABAD1AAAAhwMAAAAA&#10;" fillcolor="#76923c [2406]" strokecolor="black [3200]" strokeweight="2pt"/>
            </v:group>
            <v:shape id="Straight Arrow Connector 153" o:spid="_x0000_s1174" type="#_x0000_t32" style="position:absolute;left:1608;top:2455;width:991;height:35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AWOcIAAADcAAAADwAAAGRycy9kb3ducmV2LnhtbERPzWrCQBC+C77DMoVepG6qJEjqKiIU&#10;euglsQ8wZMdkMTsbd7cxvn23IHibj+93tvvJ9mIkH4xjBe/LDARx47ThVsHP6fNtAyJEZI29Y1Jw&#10;pwD73Xy2xVK7G1c01rEVKYRDiQq6GIdSytB0ZDEs3UCcuLPzFmOCvpXa4y2F216usqyQFg2nhg4H&#10;OnbUXOpfq2BR+dWI+XnT5sW3uVzNvbrWR6VeX6bDB4hIU3yKH+4vnebna/h/Jl0gd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AWOcIAAADcAAAADwAAAAAAAAAAAAAA&#10;AAChAgAAZHJzL2Rvd25yZXYueG1sUEsFBgAAAAAEAAQA+QAAAJADAAAAAA==&#10;" strokecolor="black [3213]" strokeweight="1.5pt">
              <v:stroke endarrow="open"/>
              <o:lock v:ext="edit" shapetype="f"/>
            </v:shape>
            <v:shape id="Straight Arrow Connector 155" o:spid="_x0000_s1175" type="#_x0000_t32" style="position:absolute;left:592;top:2540;width:705;height:374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uQmsQAAADcAAAADwAAAGRycy9kb3ducmV2LnhtbESP3YrCMBCF7xd8hzCCN4umCv5QjSKi&#10;4IW7+PcAYzO2xWZSkqj17TeCsHcznPOdOTNbNKYSD3K+tKyg30tAEGdWl5wrOJ823QkIH5A1VpZJ&#10;wYs8LOatrxmm2j75QI9jyEUMYZ+igiKEOpXSZwUZ9D1bE0ftap3BEFeXS+3wGcNNJQdJMpIGS44X&#10;CqxpVVB2O95NrLHbbybL0fr3p8lP6++zGzvLF6U67WY5BRGoCf/mD73VkRsO4f1MnE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i5CaxAAAANwAAAAPAAAAAAAAAAAA&#10;AAAAAKECAABkcnMvZG93bnJldi54bWxQSwUGAAAAAAQABAD5AAAAkgMAAAAA&#10;" strokecolor="black [3213]" strokeweight="1.5pt">
              <v:stroke endarrow="open"/>
              <o:lock v:ext="edit" shapetype="f"/>
            </v:shape>
            <v:shape id="Straight Arrow Connector 157" o:spid="_x0000_s1176" type="#_x0000_t32" style="position:absolute;left:5164;top:2624;width:991;height:35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sQOsEAAADcAAAADwAAAGRycy9kb3ducmV2LnhtbERPzYrCMBC+C75DGGEvsqYKVekaZRGE&#10;Peyl1QcYmrENNpOaZGt9+83Cgrf5+H5ndxhtJwbywThWsFxkIIhrpw03Ci7n0/sWRIjIGjvHpOBJ&#10;AQ776WSHhXYPLmmoYiNSCIcCFbQx9oWUoW7JYli4njhxV+ctxgR9I7XHRwq3nVxl2VpaNJwaWuzp&#10;2FJ9q36sgnnpVwPm122Tr7/N7W6e5b06KvU2Gz8/QEQa40v87/7SaX6+gb9n0gV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mxA6wQAAANwAAAAPAAAAAAAAAAAAAAAA&#10;AKECAABkcnMvZG93bnJldi54bWxQSwUGAAAAAAQABAD5AAAAjwMAAAAA&#10;" strokecolor="black [3213]" strokeweight="1.5pt">
              <v:stroke endarrow="open"/>
              <o:lock v:ext="edit" shapetype="f"/>
            </v:shape>
            <v:oval id="Oval 160" o:spid="_x0000_s1177" style="position:absolute;top:6434;width:1054;height:1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iJbsIA&#10;AADcAAAADwAAAGRycy9kb3ducmV2LnhtbESPzWrDMAzH74W9g9Fgt8ZeD6VkdUvYKJQdtqbdA4hY&#10;i8NiOcRemr39dCj0JqH/x0/b/Rx6NdGYusgWngsDiriJruPWwtflsNyAShnZYR+ZLPxRgv3uYbHF&#10;0sUr1zSdc6skhFOJFnzOQ6l1ajwFTEUciOX2HceAWdax1W7Eq4SHXq+MWeuAHUuDx4FePTU/598g&#10;JW+Vrk3lzSacPtyhfp9OrD+tfXqcqxdQmeZ8F9/cRyf4a8GXZ2QCvf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IluwgAAANwAAAAPAAAAAAAAAAAAAAAAAJgCAABkcnMvZG93&#10;bnJldi54bWxQSwUGAAAAAAQABAD1AAAAhwMAAAAA&#10;" fillcolor="#4bacc6 [3208]" strokecolor="#205867 [1608]" strokeweight="2pt">
              <v:path arrowok="t"/>
              <v:textbox>
                <w:txbxContent>
                  <w:p w:rsidR="008F23D8" w:rsidRDefault="008F23D8" w:rsidP="00AC7E82">
                    <w:pPr>
                      <w:jc w:val="center"/>
                    </w:pPr>
                  </w:p>
                </w:txbxContent>
              </v:textbox>
            </v:oval>
            <v:oval id="Oval 161" o:spid="_x0000_s1178" style="position:absolute;left:2032;top:6434;width:1054;height:1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ch68QA&#10;AADcAAAADwAAAGRycy9kb3ducmV2LnhtbERPTWvCQBC9F/oflil4KbrRgkh0E4ogxJM0jQdvY3aa&#10;pM3Ohuwmpv313ULB2zze5+zSybRipN41lhUsFxEI4tLqhisFxfthvgHhPLLG1jIp+CYHafL4sMNY&#10;2xu/0Zj7SoQQdjEqqL3vYildWZNBt7AdceA+bG/QB9hXUvd4C+GmlasoWkuDDYeGGjva11R+5YNR&#10;MGzo5/la8Ck7v/D5cDTZ5+VolZo9Ta9bEJ4mfxf/uzMd5q+X8PdMuEA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nIevEAAAA3AAAAA8AAAAAAAAAAAAAAAAAmAIAAGRycy9k&#10;b3ducmV2LnhtbFBLBQYAAAAABAAEAPUAAACJAwAAAAA=&#10;" fillcolor="#c0504d [3205]" strokecolor="#622423 [1605]" strokeweight="2pt">
              <v:path arrowok="t"/>
              <v:textbox>
                <w:txbxContent>
                  <w:p w:rsidR="008F23D8" w:rsidRDefault="008F23D8" w:rsidP="00AC7E82">
                    <w:pPr>
                      <w:jc w:val="center"/>
                    </w:pPr>
                  </w:p>
                </w:txbxContent>
              </v:textbox>
            </v:oval>
            <v:oval id="Oval 162" o:spid="_x0000_s1179" style="position:absolute;left:5842;top:6434;width:1054;height:1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bWk8QA&#10;AADcAAAADwAAAGRycy9kb3ducmV2LnhtbERPTWvCQBC9C/6HZYTedNNAVaKrhJaWFhSs7cXbmB2T&#10;0Oxsurs18d+7gtDbPN7nLNe9acSZnK8tK3icJCCIC6trLhV8f72O5yB8QNbYWCYFF/KwXg0HS8y0&#10;7fiTzvtQihjCPkMFVQhtJqUvKjLoJ7YljtzJOoMhQldK7bCL4aaRaZJMpcGaY0OFLT1XVPzs/4yC&#10;D/f0e+zmu1m6ZdNtDi+74i3PlXoY9fkCRKA+/Ivv7ncd509TuD0TL5C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m1pPEAAAA3AAAAA8AAAAAAAAAAAAAAAAAmAIAAGRycy9k&#10;b3ducmV2LnhtbFBLBQYAAAAABAAEAPUAAACJAwAAAAA=&#10;" fillcolor="#5f497a [2407]" strokecolor="#3f3151 [1607]" strokeweight="2pt">
              <v:path arrowok="t"/>
              <v:textbox>
                <w:txbxContent>
                  <w:p w:rsidR="008F23D8" w:rsidRDefault="008F23D8" w:rsidP="00AC7E82">
                    <w:pPr>
                      <w:jc w:val="center"/>
                    </w:pPr>
                  </w:p>
                </w:txbxContent>
              </v:textbox>
            </v:oval>
          </v:group>
        </w:pict>
      </w:r>
      <w:r w:rsidRPr="00D33637">
        <w:rPr>
          <w:rFonts w:ascii="Times New Roman" w:hAnsi="Times New Roman" w:cs="Times New Roman"/>
          <w:b/>
          <w:noProof/>
          <w:sz w:val="24"/>
          <w:szCs w:val="24"/>
        </w:rPr>
        <w:pict>
          <v:group id="Group 2" o:spid="_x0000_s1180" style="position:absolute;margin-left:314pt;margin-top:101.2pt;width:43.35pt;height:59.85pt;z-index:251725824" coordsize="5505,7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">
            <v:group id="Group 144" o:spid="_x0000_s1181" style="position:absolute;width:5505;height:3155" coordsize="5507,3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25" o:spid="_x0000_s1182" style="position:absolute;width:5507;height:3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XWsQA&#10;AADbAAAADwAAAGRycy9kb3ducmV2LnhtbESPzWrDMBCE74G8g9hCb7HcQEzqRgnFEBLaU1z30Nti&#10;bW1Ta2UsxT99+qoQyHGYmW+Y3WEyrRiod41lBU9RDIK4tLrhSkHxcVxtQTiPrLG1TApmcnDYLxc7&#10;TLUd+UJD7isRIOxSVFB736VSurImgy6yHXHwvm1v0AfZV1L3OAa4aeU6jhNpsOGwUGNHWU3lT341&#10;Ct5n6YfiM3n+HbJm1vlXdnqjTKnHh+n1BYSnyd/Dt/ZZK1hv4P9L+AF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KV1rEAAAA2wAAAA8AAAAAAAAAAAAAAAAAmAIAAGRycy9k&#10;b3ducmV2LnhtbFBLBQYAAAAABAAEAPUAAACJAwAAAAA=&#10;" fillcolor="white [3201]" strokecolor="black [3200]" strokeweight="2pt">
                <v:textbox>
                  <w:txbxContent>
                    <w:p w:rsidR="008F23D8" w:rsidRDefault="008F23D8" w:rsidP="00AC7E82"/>
                  </w:txbxContent>
                </v:textbox>
              </v:rect>
              <v:oval id="Oval 30" o:spid="_x0000_s1183" style="position:absolute;left:3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xIb0A&#10;AADbAAAADwAAAGRycy9kb3ducmV2LnhtbERPuwrCMBTdBf8hXMFNUxVEqlFEFB0cfIGO1+baFpub&#10;0sRa/94MguPhvGeLxhSipsrllhUM+hEI4sTqnFMFl/OmNwHhPLLGwjIp+JCDxbzdmmGs7ZuPVJ98&#10;KkIIuxgVZN6XsZQuycig69uSOHAPWxn0AVap1BW+Q7gp5DCKxtJgzqEhw5JWGSXP08souO2G8kb1&#10;Y0337dWsz/XqoPcfpbqdZjkF4anxf/HPvdMKRmF9+BJ+gJ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3IxIb0AAADbAAAADwAAAAAAAAAAAAAAAACYAgAAZHJzL2Rvd25yZXYu&#10;eG1sUEsFBgAAAAAEAAQA9QAAAIIDAAAAAA==&#10;" fillcolor="#eaf1dd [662]" strokecolor="black [3200]" strokeweight="2pt"/>
              <v:oval id="Oval 113" o:spid="_x0000_s1184" style="position:absolute;left:2051;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x4iMEA&#10;AADcAAAADwAAAGRycy9kb3ducmV2LnhtbERPS4vCMBC+L/gfwgje1lQXFqmNIqLowYPahfU4NtMH&#10;NpPSZGv992ZB8DYf33OSZW9q0VHrKssKJuMIBHFmdcWFgp90+zkD4TyyxtoyKXiQg+Vi8JFgrO2d&#10;T9SdfSFCCLsYFZTeN7GULivJoBvbhjhwuW0N+gDbQuoW7yHc1HIaRd/SYMWhocSG1iVlt/OfUXDZ&#10;T+WFunxD192v2aTd+qgPD6VGw341B+Gp92/xy73XYf7kC/6fC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ceIjBAAAA3AAAAA8AAAAAAAAAAAAAAAAAmAIAAGRycy9kb3du&#10;cmV2LnhtbFBLBQYAAAAABAAEAPUAAACGAwAAAAA=&#10;" fillcolor="#eaf1dd [662]" strokecolor="black [3200]" strokeweight="2pt"/>
              <v:oval id="Oval 129" o:spid="_x0000_s1185" style="position:absolute;left:3868;top:351;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iF38EA&#10;AADcAAAADwAAAGRycy9kb3ducmV2LnhtbERPS4vCMBC+C/6HMII3TbeHZa2msoiiBw++QI+zzfTB&#10;NpPSZGv992ZB8DYf33MWy97UoqPWVZYVfEwjEMSZ1RUXCi7nzeQLhPPIGmvLpOBBDpbpcLDARNs7&#10;H6k7+UKEEHYJKii9bxIpXVaSQTe1DXHgctsa9AG2hdQt3kO4qWUcRZ/SYMWhocSGViVlv6c/o+C2&#10;i+WNunxNP9urWZ+71UHvH0qNR/33HISn3r/FL/dOh/nxDP6fCRfI9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Yhd/BAAAA3AAAAA8AAAAAAAAAAAAAAAAAmAIAAGRycy9kb3du&#10;cmV2LnhtbFBLBQYAAAAABAAEAPUAAACGAwAAAAA=&#10;" fillcolor="#eaf1dd [662]" strokecolor="black [3200]" strokeweight="2pt"/>
              <v:oval id="Oval 130" o:spid="_x0000_s1186" style="position:absolute;left:3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u6n8QA&#10;AADcAAAADwAAAGRycy9kb3ducmV2LnhtbESPT4vCQAzF78J+hyELe9PpuiBSHUXERQ978B/oMXZi&#10;W+xkSmes9dtvDoK3hPfy3i/Teecq1VITSs8GvgcJKOLM25JzA8fDb38MKkRki5VnMvCkAPPZR2+K&#10;qfUP3lG7j7mSEA4pGihirFOtQ1aQwzDwNbFoV984jLI2ubYNPiTcVXqYJCPtsGRpKLCmZUHZbX93&#10;Bs6boT5Te13RZX1yq0O73Nq/pzFfn91iAipSF9/m1/XGCv6P4MszMoG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7up/EAAAA3AAAAA8AAAAAAAAAAAAAAAAAmAIAAGRycy9k&#10;b3ducmV2LnhtbFBLBQYAAAAABAAEAPUAAACJAwAAAAA=&#10;" fillcolor="#eaf1dd [662]" strokecolor="black [3200]" strokeweight="2pt"/>
              <v:oval id="Oval 131" o:spid="_x0000_s1187" style="position:absolute;left:2051;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fBMEA&#10;AADcAAAADwAAAGRycy9kb3ducmV2LnhtbERPS4vCMBC+L/gfwgje1lQXFqmNIqLowYPahfU4NtMH&#10;NpPSZGv992ZB8DYf33OSZW9q0VHrKssKJuMIBHFmdcWFgp90+zkD4TyyxtoyKXiQg+Vi8JFgrO2d&#10;T9SdfSFCCLsYFZTeN7GULivJoBvbhjhwuW0N+gDbQuoW7yHc1HIaRd/SYMWhocSG1iVlt/OfUXDZ&#10;T+WFunxD192v2aTd+qgPD6VGw341B+Gp92/xy73XYf7XBP6fCRfIx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3HwTBAAAA3AAAAA8AAAAAAAAAAAAAAAAAmAIAAGRycy9kb3du&#10;cmV2LnhtbFBLBQYAAAAABAAEAPUAAACGAwAAAAA=&#10;" fillcolor="#eaf1dd [662]" strokecolor="black [3200]" strokeweight="2pt"/>
              <v:oval id="Oval 132" o:spid="_x0000_s1188" style="position:absolute;left:3868;top:1758;width:1054;height: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WBc8EA&#10;AADcAAAADwAAAGRycy9kb3ducmV2LnhtbERPS4vCMBC+C/6HMII3TbcLi1RTWUTRgwdfoMfZZvpg&#10;m0lpsrX+e7MgeJuP7zmLZW9q0VHrKssKPqYRCOLM6ooLBZfzZjID4TyyxtoyKXiQg2U6HCww0fbO&#10;R+pOvhAhhF2CCkrvm0RKl5Vk0E1tQxy43LYGfYBtIXWL9xBuahlH0Zc0WHFoKLGhVUnZ7+nPKLjt&#10;YnmjLl/Tz/Zq1ududdD7h1LjUf89B+Gp92/xy73TYf5nDP/PhAtk+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lgXPBAAAA3AAAAA8AAAAAAAAAAAAAAAAAmAIAAGRycy9kb3du&#10;cmV2LnhtbFBLBQYAAAAABAAEAPUAAACGAwAAAAA=&#10;" fillcolor="#eaf1dd [662]" strokecolor="black [3200]" strokeweight="2pt"/>
            </v:group>
            <v:shape id="Straight Arrow Connector 151" o:spid="_x0000_s1189" type="#_x0000_t32" style="position:absolute;left:2794;top:2624;width:996;height:357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4t1cEAAADcAAAADwAAAGRycy9kb3ducmV2LnhtbERPzYrCMBC+L+w7hBG8LJoqVKQaRQTB&#10;w15afYChGdtgM6lJtta33wgLe5uP73e2+9F2YiAfjGMFi3kGgrh22nCj4Ho5zdYgQkTW2DkmBS8K&#10;sN99fmyx0O7JJQ1VbEQK4VCggjbGvpAy1C1ZDHPXEyfu5rzFmKBvpPb4TOG2k8ssW0mLhlNDiz0d&#10;W6rv1Y9V8FX65YD5bd3kq29zf5hX+aiOSk0n42EDItIY/8V/7rNO8/MFvJ9JF8jd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Pi3VwQAAANwAAAAPAAAAAAAAAAAAAAAA&#10;AKECAABkcnMvZG93bnJldi54bWxQSwUGAAAAAAQABAD5AAAAjwMAAAAA&#10;" strokecolor="black [3213]" strokeweight="1.5pt">
              <v:stroke endarrow="open"/>
              <o:lock v:ext="edit" shapetype="f"/>
            </v:shape>
            <v:shape id="Straight Arrow Connector 152" o:spid="_x0000_s1190" type="#_x0000_t32" style="position:absolute;left:1354;top:2540;width:705;height:37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II7sYAAADcAAAADwAAAGRycy9kb3ducmV2LnhtbESP0WrCQBBF3wX/YRmhL0U3BoySuoqI&#10;Qh9saaMfMM1Ok9DsbNjdJunfdwsF32a499y5s92PphU9Od9YVrBcJCCIS6sbrhTcruf5BoQPyBpb&#10;y6Tghzzsd9PJFnNtB36nvgiViCHsc1RQh9DlUvqyJoN+YTviqH1aZzDE1VVSOxxiuGllmiSZNNhw&#10;vFBjR8eayq/i28Qal7fz5pCdXl/G6np6vLm1s/yh1MNsPDyBCDSGu/mfftaRW6Xw90ycQO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1iCO7GAAAA3AAAAA8AAAAAAAAA&#10;AAAAAAAAoQIAAGRycy9kb3ducmV2LnhtbFBLBQYAAAAABAAEAPkAAACUAwAAAAA=&#10;" strokecolor="black [3213]" strokeweight="1.5pt">
              <v:stroke endarrow="open"/>
              <o:lock v:ext="edit" shapetype="f"/>
            </v:shape>
            <v:oval id="Oval 158" o:spid="_x0000_s1191" style="position:absolute;left:677;top:6434;width:1054;height:1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rxMcA&#10;AADcAAAADwAAAGRycy9kb3ducmV2LnhtbESPT0vDQBDF7wW/wzKCt3ZjoX9Iuy1BUSwotNVLb2N2&#10;TILZ2bi7NvHbO4dCbzO8N+/9Zr0dXKvOFGLj2cD9JANFXHrbcGXg4/1pvAQVE7LF1jMZ+KMI283N&#10;aI259T0f6HxMlZIQjjkaqFPqcq1jWZPDOPEdsWhfPjhMsoZK24C9hLtWT7Nsrh02LA01dvRQU/l9&#10;/HUGdmH289kv94vpG7v+9fS4L5+Lwpi726FYgUo0pKv5cv1iBX8mtPKMTKA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iiK8THAAAA3AAAAA8AAAAAAAAAAAAAAAAAmAIAAGRy&#10;cy9kb3ducmV2LnhtbFBLBQYAAAAABAAEAPUAAACMAwAAAAA=&#10;" fillcolor="#5f497a [2407]" strokecolor="#3f3151 [1607]" strokeweight="2pt">
              <v:path arrowok="t"/>
              <v:textbox>
                <w:txbxContent>
                  <w:p w:rsidR="008F23D8" w:rsidRDefault="008F23D8" w:rsidP="00AC7E82">
                    <w:pPr>
                      <w:jc w:val="center"/>
                    </w:pPr>
                  </w:p>
                </w:txbxContent>
              </v:textbox>
            </v:oval>
            <v:oval id="Oval 159" o:spid="_x0000_s1192" style="position:absolute;left:3386;top:6434;width:1054;height:1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L5EcMA&#10;AADcAAAADwAAAGRycy9kb3ducmV2LnhtbESPQYvCMBCF7wv+hzCCtzV1QVmrUUS6KHuRbcXz0Ixt&#10;tZmUJtr67zeC4G2G9+Z9b5br3tTiTq2rLCuYjCMQxLnVFRcKjtnP5zcI55E11pZJwYMcrFeDjyXG&#10;2nb8R/fUFyKEsItRQel9E0vp8pIMurFtiIN2tq1BH9a2kLrFLoSbWn5F0UwarDgQSmxoW1J+TW8m&#10;cJNUb24Jd6fkgNnvLjtfpjOp1GjYbxYgPPX+bX5d73WoP53D85kwgV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L5EcMAAADcAAAADwAAAAAAAAAAAAAAAACYAgAAZHJzL2Rv&#10;d25yZXYueG1sUEsFBgAAAAAEAAQA9QAAAIgDAAAAAA==&#10;" fillcolor="#f79646 [3209]" strokecolor="#974706 [1609]" strokeweight="2pt">
              <v:path arrowok="t"/>
              <v:textbox>
                <w:txbxContent>
                  <w:p w:rsidR="008F23D8" w:rsidRDefault="008F23D8" w:rsidP="00AC7E82">
                    <w:pPr>
                      <w:jc w:val="center"/>
                    </w:pPr>
                  </w:p>
                </w:txbxContent>
              </v:textbox>
            </v:oval>
          </v:group>
        </w:pict>
      </w:r>
      <w:r w:rsidRPr="00D33637">
        <w:rPr>
          <w:rFonts w:ascii="Times New Roman" w:hAnsi="Times New Roman" w:cs="Times New Roman"/>
          <w:b/>
          <w:noProof/>
          <w:sz w:val="24"/>
          <w:szCs w:val="24"/>
        </w:rPr>
        <w:pict>
          <v:shape id="Text Box 105" o:spid="_x0000_s1193" type="#_x0000_t202" style="position:absolute;margin-left:53.5pt;margin-top:289.9pt;width:70.65pt;height:37.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" fillcolor="white [3201]" stroked="f" strokeweight=".5pt">
            <v:path arrowok="t"/>
            <v:textbox>
              <w:txbxContent>
                <w:p w:rsidR="008F23D8" w:rsidRPr="00BE2D6B" w:rsidRDefault="008F23D8" w:rsidP="00AC7E82">
                  <w:r w:rsidRPr="00BE2D6B">
                    <w:t>Growth rate</w:t>
                  </w:r>
                </w:p>
              </w:txbxContent>
            </v:textbox>
          </v:shape>
        </w:pict>
      </w:r>
      <w:r w:rsidRPr="00D33637">
        <w:rPr>
          <w:rFonts w:ascii="Times New Roman" w:hAnsi="Times New Roman" w:cs="Times New Roman"/>
          <w:b/>
          <w:noProof/>
          <w:sz w:val="24"/>
          <w:szCs w:val="24"/>
        </w:rPr>
        <w:pict>
          <v:shape id="Text Box 22" o:spid="_x0000_s1194" type="#_x0000_t202" style="position:absolute;margin-left:48pt;margin-top:324.35pt;width:91.1pt;height:37.35pt;z-index:2517611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" fillcolor="white [3201]" stroked="f" strokeweight=".5pt">
            <v:path arrowok="t"/>
            <v:textbox>
              <w:txbxContent>
                <w:p w:rsidR="008F23D8" w:rsidRPr="00BE2D6B" w:rsidRDefault="008F23D8" w:rsidP="007550EB">
                  <w:r>
                    <w:t>Nutrient physiology traits</w:t>
                  </w:r>
                </w:p>
              </w:txbxContent>
            </v:textbox>
          </v:shape>
        </w:pict>
      </w:r>
      <w:r w:rsidRPr="00D33637">
        <w:rPr>
          <w:rFonts w:ascii="Times New Roman" w:hAnsi="Times New Roman" w:cs="Times New Roman"/>
          <w:b/>
          <w:noProof/>
          <w:sz w:val="24"/>
          <w:szCs w:val="24"/>
        </w:rPr>
        <w:pict>
          <v:shape id="Straight Arrow Connector 19" o:spid="_x0000_s1230" type="#_x0000_t32" style="position:absolute;margin-left:132.5pt;margin-top:267.05pt;width:31.5pt;height:33.3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" strokecolor="black [3213]" strokeweight="3pt">
            <v:stroke startarrow="open" endarrow="open"/>
            <o:lock v:ext="edit" shapetype="f"/>
          </v:shape>
        </w:pict>
      </w:r>
      <w:r w:rsidRPr="00D33637">
        <w:rPr>
          <w:rFonts w:ascii="Times New Roman" w:hAnsi="Times New Roman" w:cs="Times New Roman"/>
          <w:b/>
          <w:noProof/>
          <w:sz w:val="24"/>
          <w:szCs w:val="24"/>
        </w:rPr>
        <w:pict>
          <v:shape id="Straight Arrow Connector 8" o:spid="_x0000_s1229" type="#_x0000_t32" style="position:absolute;margin-left:278.05pt;margin-top:401.95pt;width:39.3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" strokecolor="black [3213]" strokeweight="3pt">
            <v:stroke startarrow="open" endarrow="open"/>
            <o:lock v:ext="edit" shapetype="f"/>
          </v:shape>
        </w:pict>
      </w:r>
      <w:r w:rsidRPr="00D33637">
        <w:rPr>
          <w:rFonts w:ascii="Times New Roman" w:hAnsi="Times New Roman" w:cs="Times New Roman"/>
          <w:b/>
          <w:noProof/>
          <w:sz w:val="24"/>
          <w:szCs w:val="24"/>
        </w:rPr>
        <w:pict>
          <v:shape id="Straight Arrow Connector 6" o:spid="_x0000_s1228" type="#_x0000_t32" style="position:absolute;margin-left:215.5pt;margin-top:275.85pt;width:.15pt;height:55.05pt;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" strokecolor="black [3213]" strokeweight="3pt">
            <v:stroke endarrow="open"/>
            <o:lock v:ext="edit" shapetype="f"/>
          </v:shape>
        </w:pict>
      </w:r>
      <w:r w:rsidRPr="00D33637">
        <w:rPr>
          <w:rFonts w:ascii="Times New Roman" w:hAnsi="Times New Roman" w:cs="Times New Roman"/>
          <w:b/>
          <w:noProof/>
          <w:sz w:val="24"/>
          <w:szCs w:val="24"/>
        </w:rPr>
        <w:pict>
          <v:shape id="Straight Arrow Connector 4" o:spid="_x0000_s1227" type="#_x0000_t32" style="position:absolute;margin-left:123.75pt;margin-top:342.05pt;width:32.65pt;height:0;z-index:251761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" strokecolor="black [3213]" strokeweight="3pt">
            <v:stroke endarrow="open"/>
            <o:lock v:ext="edit" shapetype="f"/>
          </v:shape>
        </w:pict>
      </w:r>
      <w:r w:rsidRPr="00D33637">
        <w:rPr>
          <w:rFonts w:ascii="Times New Roman" w:hAnsi="Times New Roman" w:cs="Times New Roman"/>
          <w:b/>
          <w:noProof/>
          <w:sz w:val="24"/>
          <w:szCs w:val="24"/>
        </w:rPr>
        <w:pict>
          <v:shape id="Text Box 11" o:spid="_x0000_s1195" type="#_x0000_t202" style="position:absolute;margin-left:305.15pt;margin-top:318.25pt;width:137.95pt;height:101.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" filled="f" stroked="f" strokeweight=".5pt">
            <v:path arrowok="t"/>
            <v:textbox>
              <w:txbxContent>
                <w:p w:rsidR="008F23D8" w:rsidRDefault="008F23D8" w:rsidP="00AC7E82">
                  <w:r>
                    <w:t xml:space="preserve">Isolates </w:t>
                  </w:r>
                  <w:r>
                    <w:sym w:font="Wingdings" w:char="F0E0"/>
                  </w:r>
                  <w:r>
                    <w:t xml:space="preserve">Species discrimination function </w:t>
                  </w:r>
                  <w:r>
                    <w:sym w:font="Wingdings" w:char="F0E0"/>
                  </w:r>
                  <w:r>
                    <w:t xml:space="preserve">Applied to pairs of species </w:t>
                  </w:r>
                  <w:r>
                    <w:sym w:font="Wingdings" w:char="F0E0"/>
                  </w:r>
                  <w:r>
                    <w:t xml:space="preserve">Species identity </w:t>
                  </w:r>
                </w:p>
                <w:p w:rsidR="008F23D8" w:rsidRDefault="008F23D8" w:rsidP="00AC7E82">
                  <w:r>
                    <w:rPr>
                      <w:b/>
                    </w:rPr>
                    <w:t xml:space="preserve">   C</w:t>
                  </w:r>
                  <w:r w:rsidRPr="005C5310">
                    <w:rPr>
                      <w:b/>
                    </w:rPr>
                    <w:t>ompetition coefficients</w:t>
                  </w:r>
                </w:p>
                <w:p w:rsidR="008F23D8" w:rsidRPr="00BE2D6B" w:rsidRDefault="008F23D8" w:rsidP="00AC7E82"/>
              </w:txbxContent>
            </v:textbox>
          </v:shape>
        </w:pict>
      </w:r>
      <w:r w:rsidRPr="00D33637">
        <w:rPr>
          <w:rFonts w:ascii="Times New Roman" w:hAnsi="Times New Roman" w:cs="Times New Roman"/>
          <w:noProof/>
          <w:sz w:val="24"/>
          <w:szCs w:val="24"/>
        </w:rPr>
        <w:pict>
          <v:rect id="Rectangle 3" o:spid="_x0000_s1196" style="position:absolute;margin-left:150.4pt;margin-top:287.55pt;width:143.55pt;height:156.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" fillcolor="white [3201]" strokecolor="#4f81bd [3204]" strokeweight="2pt">
            <v:path arrowok="t"/>
            <v:textbox>
              <w:txbxContent>
                <w:p w:rsidR="008F23D8" w:rsidRDefault="008F23D8" w:rsidP="00EF4EB2">
                  <w:pPr>
                    <w:rPr>
                      <w:b/>
                    </w:rPr>
                  </w:pPr>
                  <w:r>
                    <w:rPr>
                      <w:b/>
                    </w:rPr>
                    <w:t>Model</w:t>
                  </w:r>
                </w:p>
                <w:p w:rsidR="008F23D8" w:rsidRDefault="008F23D8" w:rsidP="00EF4EB2">
                  <w:pPr>
                    <w:spacing w:after="0"/>
                  </w:pPr>
                  <w:r w:rsidRPr="00EF4EB2">
                    <w:t xml:space="preserve">Input: </w:t>
                  </w:r>
                </w:p>
                <w:p w:rsidR="008F23D8" w:rsidRPr="00EF4EB2" w:rsidRDefault="008F23D8" w:rsidP="00EF4EB2">
                  <w:pPr>
                    <w:spacing w:after="0"/>
                  </w:pPr>
                  <w:r>
                    <w:t>M</w:t>
                  </w:r>
                  <w:r w:rsidRPr="00EF4EB2">
                    <w:t>ismatches between traits</w:t>
                  </w:r>
                </w:p>
                <w:p w:rsidR="008F23D8" w:rsidRDefault="008F23D8" w:rsidP="00EF4EB2">
                  <w:pPr>
                    <w:spacing w:after="0"/>
                    <w:rPr>
                      <w:b/>
                    </w:rPr>
                  </w:pPr>
                </w:p>
                <w:p w:rsidR="008F23D8" w:rsidRDefault="008F23D8" w:rsidP="00EF4EB2">
                  <w:pPr>
                    <w:spacing w:after="0"/>
                    <w:rPr>
                      <w:b/>
                    </w:rPr>
                  </w:pPr>
                </w:p>
                <w:p w:rsidR="008F23D8" w:rsidRDefault="008F23D8" w:rsidP="00EF4EB2">
                  <w:pPr>
                    <w:spacing w:after="0"/>
                    <w:rPr>
                      <w:b/>
                    </w:rPr>
                  </w:pPr>
                  <w:r w:rsidRPr="00EF4EB2">
                    <w:t>Output:</w:t>
                  </w:r>
                  <w:r>
                    <w:rPr>
                      <w:b/>
                    </w:rPr>
                    <w:t xml:space="preserve"> </w:t>
                  </w:r>
                </w:p>
                <w:p w:rsidR="008F23D8" w:rsidRDefault="008F23D8" w:rsidP="00EF4EB2">
                  <w:pPr>
                    <w:spacing w:after="0"/>
                    <w:rPr>
                      <w:b/>
                    </w:rPr>
                  </w:pPr>
                  <w:r>
                    <w:rPr>
                      <w:b/>
                    </w:rPr>
                    <w:t xml:space="preserve">Competition coefficients </w:t>
                  </w:r>
                </w:p>
                <w:p w:rsidR="008F23D8" w:rsidRPr="00EF4EB2" w:rsidRDefault="008F23D8" w:rsidP="00EF4EB2">
                  <w:pPr>
                    <w:rPr>
                      <w:b/>
                    </w:rPr>
                  </w:pPr>
                </w:p>
              </w:txbxContent>
            </v:textbox>
          </v:rect>
        </w:pict>
      </w:r>
      <w:r w:rsidRPr="00D33637">
        <w:rPr>
          <w:rFonts w:ascii="Times New Roman" w:hAnsi="Times New Roman" w:cs="Times New Roman"/>
          <w:noProof/>
          <w:sz w:val="24"/>
          <w:szCs w:val="24"/>
        </w:rPr>
        <w:pict>
          <v:rect id="Rectangle 13" o:spid="_x0000_s1197" style="position:absolute;margin-left:151.2pt;margin-top:26.5pt;width:143.55pt;height:25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" fillcolor="white [3201]" strokecolor="#4f81bd [3204]" strokeweight="2pt">
            <v:path arrowok="t"/>
            <v:textbox>
              <w:txbxContent>
                <w:p w:rsidR="008F23D8" w:rsidRDefault="008F23D8" w:rsidP="00AC7E82">
                  <w:pPr>
                    <w:spacing w:after="0"/>
                    <w:rPr>
                      <w:b/>
                    </w:rPr>
                  </w:pPr>
                  <w:r w:rsidRPr="0064073C">
                    <w:rPr>
                      <w:b/>
                    </w:rPr>
                    <w:t>Acclimated physiology</w:t>
                  </w:r>
                </w:p>
                <w:p w:rsidR="008F23D8" w:rsidRDefault="008F23D8" w:rsidP="00AC7E82"/>
                <w:p w:rsidR="008F23D8" w:rsidRPr="00BE2D6B" w:rsidRDefault="008F23D8" w:rsidP="00AC7E82">
                  <w:r w:rsidRPr="00BE2D6B">
                    <w:t>For each species</w:t>
                  </w:r>
                </w:p>
                <w:p w:rsidR="008F23D8" w:rsidRPr="0064073C" w:rsidRDefault="008F23D8" w:rsidP="00AC7E82">
                  <w:pPr>
                    <w:rPr>
                      <w:b/>
                    </w:rPr>
                  </w:pPr>
                </w:p>
              </w:txbxContent>
            </v:textbox>
          </v:rect>
        </w:pict>
      </w:r>
      <w:r w:rsidRPr="00D33637">
        <w:rPr>
          <w:rFonts w:ascii="Times New Roman" w:hAnsi="Times New Roman" w:cs="Times New Roman"/>
          <w:b/>
          <w:noProof/>
          <w:sz w:val="24"/>
          <w:szCs w:val="24"/>
        </w:rPr>
        <w:pict>
          <v:shape id="Straight Arrow Connector 126" o:spid="_x0000_s1226" type="#_x0000_t32" style="position:absolute;margin-left:215.95pt;margin-top:3.25pt;width:154.7pt;height:2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" strokecolor="black [3213]" strokeweight="3pt">
            <v:stroke endarrow="open"/>
            <o:lock v:ext="edit" shapetype="f"/>
          </v:shape>
        </w:pict>
      </w:r>
      <w:r w:rsidRPr="00D33637">
        <w:rPr>
          <w:rFonts w:ascii="Times New Roman" w:hAnsi="Times New Roman" w:cs="Times New Roman"/>
          <w:b/>
          <w:noProof/>
          <w:sz w:val="24"/>
          <w:szCs w:val="24"/>
        </w:rPr>
        <w:pict>
          <v:shape id="Straight Arrow Connector 125" o:spid="_x0000_s1225" type="#_x0000_t32" style="position:absolute;margin-left:78pt;margin-top:3.25pt;width:137.3pt;height:28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" strokecolor="black [3213]" strokeweight="3pt">
            <v:stroke endarrow="open"/>
            <o:lock v:ext="edit" shapetype="f"/>
          </v:shape>
        </w:pict>
      </w:r>
      <w:r w:rsidRPr="00D33637">
        <w:rPr>
          <w:rFonts w:ascii="Times New Roman" w:hAnsi="Times New Roman" w:cs="Times New Roman"/>
          <w:b/>
          <w:noProof/>
          <w:sz w:val="24"/>
          <w:szCs w:val="24"/>
        </w:rPr>
        <w:pict>
          <v:shape id="Straight Arrow Connector 127" o:spid="_x0000_s1224" type="#_x0000_t32" style="position:absolute;margin-left:215.25pt;margin-top:2.6pt;width:0;height:29.75pt;z-index:2517094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" strokecolor="black [3213]" strokeweight="3pt">
            <v:stroke endarrow="open"/>
            <o:lock v:ext="edit" shapetype="f"/>
          </v:shape>
        </w:pict>
      </w:r>
      <w:r w:rsidRPr="00D33637">
        <w:rPr>
          <w:rFonts w:ascii="Times New Roman" w:hAnsi="Times New Roman" w:cs="Times New Roman"/>
          <w:b/>
          <w:noProof/>
          <w:sz w:val="24"/>
          <w:szCs w:val="24"/>
        </w:rPr>
        <w:pict>
          <v:shape id="Straight Arrow Connector 10" o:spid="_x0000_s1223" type="#_x0000_t32" style="position:absolute;margin-left:319.1pt;margin-top:284.25pt;width:.65pt;height:36pt;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" strokecolor="black [3213]" strokeweight="3pt">
            <v:stroke endarrow="open"/>
            <o:lock v:ext="edit" shapetype="f"/>
          </v:shape>
        </w:pict>
      </w:r>
      <w:r w:rsidRPr="00D33637">
        <w:rPr>
          <w:rFonts w:ascii="Times New Roman" w:hAnsi="Times New Roman" w:cs="Times New Roman"/>
          <w:b/>
          <w:noProof/>
          <w:sz w:val="24"/>
          <w:szCs w:val="24"/>
        </w:rPr>
        <w:pict>
          <v:rect id="Rectangle 165" o:spid="_x0000_s1198" style="position:absolute;margin-left:306pt;margin-top:194.6pt;width:132.85pt;height:81.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" fillcolor="white [3201]" strokecolor="red" strokeweight="2pt">
            <v:path arrowok="t"/>
            <v:textbox>
              <w:txbxContent>
                <w:p w:rsidR="008F23D8" w:rsidRDefault="008F23D8" w:rsidP="00AC7E82">
                  <w:pPr>
                    <w:jc w:val="right"/>
                  </w:pPr>
                  <w:r>
                    <w:t>25°C</w:t>
                  </w:r>
                </w:p>
              </w:txbxContent>
            </v:textbox>
          </v:rect>
        </w:pict>
      </w:r>
      <w:r w:rsidRPr="00D33637">
        <w:rPr>
          <w:rFonts w:ascii="Times New Roman" w:hAnsi="Times New Roman" w:cs="Times New Roman"/>
          <w:b/>
          <w:noProof/>
          <w:sz w:val="24"/>
          <w:szCs w:val="24"/>
        </w:rPr>
        <w:pict>
          <v:group id="Group 201" o:spid="_x0000_s1199" style="position:absolute;margin-left:234.45pt;margin-top:74.9pt;width:57.2pt;height:9.2pt;z-index:251748352" coordsize="7267,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">
            <v:oval id="Oval 202" o:spid="_x0000_s1200" style="position:absolute;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lbaMIA&#10;AADcAAAADwAAAGRycy9kb3ducmV2LnhtbESPT4vCMBTE78J+h/AW9iKa2EORalpEEbz67+Dt0bxt&#10;yzYvpUlr/fabhQWPw8z8htkWk23FSL1vHGtYLRUI4tKZhisNt+txsQbhA7LB1jFpeJGHIv+YbTEz&#10;7slnGi+hEhHCPkMNdQhdJqUva7Lol64jjt636y2GKPtKmh6fEW5bmSiVSosNx4UaO9rXVP5cBqth&#10;6B7n1WDb9B4SdRjmcsR5Omr99TntNiACTeEd/m+fjIZEJfB3Jh4B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eVtowgAAANwAAAAPAAAAAAAAAAAAAAAAAJgCAABkcnMvZG93&#10;bnJldi54bWxQSwUGAAAAAAQABAD1AAAAhwMAAAAA&#10;" fillcolor="#5f497a [2407]" strokecolor="#3f3151 [1607]" strokeweight="2pt">
              <v:textbox>
                <w:txbxContent>
                  <w:p w:rsidR="008F23D8" w:rsidRDefault="008F23D8" w:rsidP="00AC7E82">
                    <w:pPr>
                      <w:jc w:val="center"/>
                    </w:pPr>
                  </w:p>
                </w:txbxContent>
              </v:textbox>
            </v:oval>
            <v:oval id="Oval 203" o:spid="_x0000_s1201" style="position:absolute;left:1230;width:1055;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FFKcMA&#10;AADcAAAADwAAAGRycy9kb3ducmV2LnhtbESPQWvCQBSE74L/YXlCb7pRaWmiq0ihWIo9xOr9kX0m&#10;wd23Ibsx6b/vCoLHYWa+YdbbwRpxo9bXjhXMZwkI4sLpmksFp9/P6TsIH5A1Gsek4I88bDfj0Roz&#10;7XrO6XYMpYgQ9hkqqEJoMil9UZFFP3MNcfQurrUYomxLqVvsI9wauUiSN2mx5rhQYUMfFRXXY2cV&#10;1H3ezTt7PuzJ4Ks0Nv1O0x+lXibDbgUi0BCe4Uf7SytYJEu4n4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FFKcMAAADcAAAADwAAAAAAAAAAAAAAAACYAgAAZHJzL2Rv&#10;d25yZXYueG1sUEsFBgAAAAAEAAQA9QAAAIgDAAAAAA==&#10;" fillcolor="#f79646 [3209]" strokecolor="#974706 [1609]" strokeweight="2pt">
              <v:textbox>
                <w:txbxContent>
                  <w:p w:rsidR="008F23D8" w:rsidRDefault="008F23D8" w:rsidP="00AC7E82">
                    <w:pPr>
                      <w:jc w:val="center"/>
                    </w:pPr>
                  </w:p>
                  <w:p w:rsidR="008F23D8" w:rsidRDefault="008F23D8" w:rsidP="00AC7E82">
                    <w:pPr>
                      <w:jc w:val="center"/>
                    </w:pPr>
                  </w:p>
                </w:txbxContent>
              </v:textbox>
            </v:oval>
            <v:oval id="Oval 204" o:spid="_x0000_s1202" style="position:absolute;left:2520;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g7CcMA&#10;AADcAAAADwAAAGRycy9kb3ducmV2LnhtbESPQYvCMBSE78L+h/AW9qapRVS6RnFdBE+i1YN7ezTP&#10;pti8lCZq/fcbQfA4zMw3zGzR2VrcqPWVYwXDQQKCuHC64lLB8bDuT0H4gKyxdkwKHuRhMf/ozTDT&#10;7s57uuWhFBHCPkMFJoQmk9IXhiz6gWuIo3d2rcUQZVtK3eI9wm0t0yQZS4sVxwWDDa0MFZf8ahVs&#10;/uR05Q/083vCUqZml0/W24dSX5/d8htEoC68w6/2RitIkxE8z8Qj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Tg7CcMAAADcAAAADwAAAAAAAAAAAAAAAACYAgAAZHJzL2Rv&#10;d25yZXYueG1sUEsFBgAAAAAEAAQA9QAAAIgDAAAAAA==&#10;" fillcolor="#4bacc6 [3208]" strokecolor="#205867 [1608]" strokeweight="2pt">
              <v:textbox>
                <w:txbxContent>
                  <w:p w:rsidR="008F23D8" w:rsidRDefault="008F23D8" w:rsidP="00AC7E82">
                    <w:pPr>
                      <w:jc w:val="center"/>
                    </w:pPr>
                  </w:p>
                  <w:p w:rsidR="008F23D8" w:rsidRDefault="008F23D8" w:rsidP="00AC7E82">
                    <w:pPr>
                      <w:jc w:val="center"/>
                    </w:pPr>
                  </w:p>
                </w:txbxContent>
              </v:textbox>
            </v:oval>
            <v:oval id="Oval 205" o:spid="_x0000_s1203" style="position:absolute;left:3751;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jMFsQA&#10;AADcAAAADwAAAGRycy9kb3ducmV2LnhtbESPQYvCMBSE74L/ITzBm6aKu0g1LVIQZA/KVkG8PZpn&#10;W21eSpPV+u/NwsIeh5n5hlmnvWnEgzpXW1Ywm0YgiAuray4VnI7byRKE88gaG8uk4EUO0mQ4WGOs&#10;7ZO/6ZH7UgQIuxgVVN63sZSuqMigm9qWOHhX2xn0QXal1B0+A9w0ch5Fn9JgzWGhwpayiop7/mMU&#10;ZLev3DR4OZ/yRVbLfbE92OtMqfGo36xAeOr9f/ivvdMK5tEH/J4JR0Am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YzBbEAAAA3AAAAA8AAAAAAAAAAAAAAAAAmAIAAGRycy9k&#10;b3ducmV2LnhtbFBLBQYAAAAABAAEAPUAAACJAwAAAAA=&#10;" fillcolor="#484329 [814]" strokecolor="black [3213]" strokeweight="2pt">
              <v:textbox>
                <w:txbxContent>
                  <w:p w:rsidR="008F23D8" w:rsidRDefault="008F23D8" w:rsidP="00AC7E82">
                    <w:pPr>
                      <w:jc w:val="center"/>
                    </w:pPr>
                  </w:p>
                  <w:p w:rsidR="008F23D8" w:rsidRDefault="008F23D8" w:rsidP="00AC7E82">
                    <w:pPr>
                      <w:jc w:val="center"/>
                    </w:pPr>
                  </w:p>
                </w:txbxContent>
              </v:textbox>
            </v:oval>
            <v:oval id="Oval 206" o:spid="_x0000_s1204" style="position:absolute;left:5040;width:1055;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b8UA&#10;AADcAAAADwAAAGRycy9kb3ducmV2LnhtbESPUWvCMBSF3wf7D+EOfJuJFnRUo4zBqDAmWAfi26W5&#10;tmXNTUli7f79Mhj4eDjnfIez3o62EwP50DrWMJsqEMSVMy3XGr6O788vIEJENtg5Jg0/FGC7eXxY&#10;Y27cjQ80lLEWCcIhRw1NjH0uZagashimridO3sV5izFJX0vj8ZbgtpNzpRbSYstpocGe3hqqvsur&#10;1TBcy3qWFa3KPrPi4Pfnj/2pWGo9eRpfVyAijfEe/m/vjIa5WsDfmXQ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Wz5vxQAAANwAAAAPAAAAAAAAAAAAAAAAAJgCAABkcnMv&#10;ZG93bnJldi54bWxQSwUGAAAAAAQABAD1AAAAigMAAAAA&#10;" fillcolor="#c0504d [3205]" strokecolor="#622423 [1605]" strokeweight="2pt">
              <v:textbox>
                <w:txbxContent>
                  <w:p w:rsidR="008F23D8" w:rsidRDefault="008F23D8" w:rsidP="00AC7E82">
                    <w:pPr>
                      <w:jc w:val="center"/>
                    </w:pPr>
                  </w:p>
                  <w:p w:rsidR="008F23D8" w:rsidRDefault="008F23D8" w:rsidP="00AC7E82">
                    <w:pPr>
                      <w:jc w:val="center"/>
                    </w:pPr>
                  </w:p>
                </w:txbxContent>
              </v:textbox>
            </v:oval>
            <v:oval id="Oval 207" o:spid="_x0000_s1205" style="position:absolute;left:6213;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HabsMA&#10;AADcAAAADwAAAGRycy9kb3ducmV2LnhtbESPwW7CMBBE70j9B2srcStOOdAqYBBUECpUDqV8wCpe&#10;4kC8DrEJ4e8xUiWOo5l5o5nMOluJlhpfOlbwPkhAEOdOl1wo2P+t3j5B+ICssXJMCm7kYTZ96U0w&#10;1e7Kv9TuQiEihH2KCkwIdSqlzw1Z9ANXE0fv4BqLIcqmkLrBa4TbSg6TZCQtlhwXDNb0ZSg/7S5W&#10;AXO2tuefbNkauzpu+KAzt9gq1X/t5mMQgbrwDP+3v7WCYfIBjzPxCM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HabsMAAADcAAAADwAAAAAAAAAAAAAAAACYAgAAZHJzL2Rv&#10;d25yZXYueG1sUEsFBgAAAAAEAAQA9QAAAIgDAAAAAA==&#10;" fillcolor="#17365d [2415]" strokecolor="#0f243e [1615]" strokeweight="2pt">
              <v:textbox>
                <w:txbxContent>
                  <w:p w:rsidR="008F23D8" w:rsidRDefault="008F23D8" w:rsidP="00AC7E82">
                    <w:pPr>
                      <w:jc w:val="center"/>
                    </w:pPr>
                  </w:p>
                  <w:p w:rsidR="008F23D8" w:rsidRDefault="008F23D8" w:rsidP="00AC7E82">
                    <w:pPr>
                      <w:jc w:val="center"/>
                    </w:pPr>
                  </w:p>
                </w:txbxContent>
              </v:textbox>
            </v:oval>
          </v:group>
        </w:pict>
      </w:r>
      <w:r w:rsidRPr="00D33637">
        <w:rPr>
          <w:rFonts w:ascii="Times New Roman" w:hAnsi="Times New Roman" w:cs="Times New Roman"/>
          <w:b/>
          <w:noProof/>
          <w:sz w:val="24"/>
          <w:szCs w:val="24"/>
        </w:rPr>
        <w:pict>
          <v:group id="Group 200" o:spid="_x0000_s1206" style="position:absolute;margin-left:84pt;margin-top:74.9pt;width:57.2pt;height:9.2pt;z-index:251747328" coordsize="7267,1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">
            <v:oval id="Oval 194" o:spid="_x0000_s1207" style="position:absolute;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fMEA&#10;AADcAAAADwAAAGRycy9kb3ducmV2LnhtbERPTWuDQBC9F/IflgnkIslqKJJaVwkphV5Nk0NvgztR&#10;qTsr7mrMv+8WCr3N431OXi6mFzONrrOsINnFIIhrqztuFFw+37cHEM4ja+wtk4IHOSiL1VOOmbZ3&#10;rmg++0aEEHYZKmi9HzIpXd2SQbezA3HgbnY06AMcG6lHvIdw08t9HKfSYMehocWBTi3V3+fJKJiG&#10;ryqZTJ9e/T5+myI5Y5TOSm3Wy/EVhKfF/4v/3B86zH95ht9nw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zknzBAAAA3AAAAA8AAAAAAAAAAAAAAAAAmAIAAGRycy9kb3du&#10;cmV2LnhtbFBLBQYAAAAABAAEAPUAAACGAwAAAAA=&#10;" fillcolor="#5f497a [2407]" strokecolor="#3f3151 [1607]" strokeweight="2pt">
              <v:textbox>
                <w:txbxContent>
                  <w:p w:rsidR="008F23D8" w:rsidRDefault="008F23D8" w:rsidP="00AC7E82">
                    <w:pPr>
                      <w:jc w:val="center"/>
                    </w:pPr>
                  </w:p>
                </w:txbxContent>
              </v:textbox>
            </v:oval>
            <v:oval id="Oval 195" o:spid="_x0000_s1208" style="position:absolute;left:1230;width:1055;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uMPcAA&#10;AADcAAAADwAAAGRycy9kb3ducmV2LnhtbERPS4vCMBC+L/gfwgje1lRB2VajiCDKsh583YdmbIvJ&#10;pDSp7f77jSDsbT6+5yzXvTXiSY2vHCuYjBMQxLnTFRcKrpfd5xcIH5A1Gsek4Jc8rFeDjyVm2nV8&#10;ouc5FCKGsM9QQRlCnUnp85Is+rGriSN3d43FEGFTSN1gF8OtkdMkmUuLFceGEmvalpQ/zq1VUHWn&#10;dtLa28+eDM6ksel3mh6VGg37zQJEoD78i9/ug47z0xm8nokX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YuMPcAAAADcAAAADwAAAAAAAAAAAAAAAACYAgAAZHJzL2Rvd25y&#10;ZXYueG1sUEsFBgAAAAAEAAQA9QAAAIUDAAAAAA==&#10;" fillcolor="#f79646 [3209]" strokecolor="#974706 [1609]" strokeweight="2pt">
              <v:textbox>
                <w:txbxContent>
                  <w:p w:rsidR="008F23D8" w:rsidRDefault="008F23D8" w:rsidP="00AC7E82">
                    <w:pPr>
                      <w:jc w:val="center"/>
                    </w:pPr>
                  </w:p>
                  <w:p w:rsidR="008F23D8" w:rsidRDefault="008F23D8" w:rsidP="00AC7E82">
                    <w:pPr>
                      <w:jc w:val="center"/>
                    </w:pPr>
                  </w:p>
                </w:txbxContent>
              </v:textbox>
            </v:oval>
            <v:oval id="Oval 196" o:spid="_x0000_s1209" style="position:absolute;left:2520;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0HsEA&#10;AADcAAAADwAAAGRycy9kb3ducmV2LnhtbERPS4vCMBC+C/6HMII3TdeDj2qUVRE8LWu7h/U2NGNT&#10;bCaliVr//UZY8DYf33NWm87W4k6trxwr+BgnIIgLpysuFfzkh9EchA/IGmvHpOBJHjbrfm+FqXYP&#10;PtE9C6WIIexTVGBCaFIpfWHIoh+7hjhyF9daDBG2pdQtPmK4reUkSabSYsWxwWBDO0PFNbtZBcez&#10;nO98Ttv9L5ZyYr6z2eHrqdRw0H0uQQTqwlv87z7qOH8xhdcz8QK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J9B7BAAAA3AAAAA8AAAAAAAAAAAAAAAAAmAIAAGRycy9kb3du&#10;cmV2LnhtbFBLBQYAAAAABAAEAPUAAACGAwAAAAA=&#10;" fillcolor="#4bacc6 [3208]" strokecolor="#205867 [1608]" strokeweight="2pt">
              <v:textbox>
                <w:txbxContent>
                  <w:p w:rsidR="008F23D8" w:rsidRDefault="008F23D8" w:rsidP="00AC7E82">
                    <w:pPr>
                      <w:jc w:val="center"/>
                    </w:pPr>
                  </w:p>
                  <w:p w:rsidR="008F23D8" w:rsidRDefault="008F23D8" w:rsidP="00AC7E82">
                    <w:pPr>
                      <w:jc w:val="center"/>
                    </w:pPr>
                  </w:p>
                </w:txbxContent>
              </v:textbox>
            </v:oval>
            <v:oval id="Oval 197" o:spid="_x0000_s1210" style="position:absolute;left:3751;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DAcEA&#10;AADcAAAADwAAAGRycy9kb3ducmV2LnhtbERPTYvCMBC9L/gfwgje1lQRV6tRpCCIB2WrIN6GZmyr&#10;zaQ0Ueu/NwsL3ubxPme+bE0lHtS40rKCQT8CQZxZXXKu4HhYf09AOI+ssbJMCl7kYLnofM0x1vbJ&#10;v/RIfS5CCLsYFRTe17GULivIoOvbmjhwF9sY9AE2udQNPkO4qeQwisbSYMmhocCakoKyW3o3CpLr&#10;NjUVnk/HdJSUcpet9/YyUKrXbVczEJ5a/xH/uzc6zJ/+wN8z4QK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pAwHBAAAA3AAAAA8AAAAAAAAAAAAAAAAAmAIAAGRycy9kb3du&#10;cmV2LnhtbFBLBQYAAAAABAAEAPUAAACGAwAAAAA=&#10;" fillcolor="#484329 [814]" strokecolor="black [3213]" strokeweight="2pt">
              <v:textbox>
                <w:txbxContent>
                  <w:p w:rsidR="008F23D8" w:rsidRDefault="008F23D8" w:rsidP="00AC7E82">
                    <w:pPr>
                      <w:jc w:val="center"/>
                    </w:pPr>
                  </w:p>
                  <w:p w:rsidR="008F23D8" w:rsidRDefault="008F23D8" w:rsidP="00AC7E82">
                    <w:pPr>
                      <w:jc w:val="center"/>
                    </w:pPr>
                  </w:p>
                </w:txbxContent>
              </v:textbox>
            </v:oval>
            <v:oval id="Oval 198" o:spid="_x0000_s1211" style="position:absolute;left:5040;width:1055;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f7fcYA&#10;AADcAAAADwAAAGRycy9kb3ducmV2LnhtbESPQUvDQBCF74L/YRnBm93UgNa021IKEkEsNC1Ib0N2&#10;TILZ2bC7TeO/dw6Ctxnem/e+WW0m16uRQuw8G5jPMlDEtbcdNwZOx9eHBaiYkC32nsnAD0XYrG9v&#10;VlhYf+UDjVVqlIRwLNBAm9JQaB3rlhzGmR+IRfvywWGSNTTaBrxKuOv1Y5Y9aYcdS0OLA+1aqr+r&#10;izMwXqpmnpddln/k5SHsz+/7z/LZmPu7absElWhK/+a/6zcr+C9CK8/IBHr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f7fcYAAADcAAAADwAAAAAAAAAAAAAAAACYAgAAZHJz&#10;L2Rvd25yZXYueG1sUEsFBgAAAAAEAAQA9QAAAIsDAAAAAA==&#10;" fillcolor="#c0504d [3205]" strokecolor="#622423 [1605]" strokeweight="2pt">
              <v:textbox>
                <w:txbxContent>
                  <w:p w:rsidR="008F23D8" w:rsidRDefault="008F23D8" w:rsidP="00AC7E82">
                    <w:pPr>
                      <w:jc w:val="center"/>
                    </w:pPr>
                  </w:p>
                  <w:p w:rsidR="008F23D8" w:rsidRDefault="008F23D8" w:rsidP="00AC7E82">
                    <w:pPr>
                      <w:jc w:val="center"/>
                    </w:pPr>
                  </w:p>
                </w:txbxContent>
              </v:textbox>
            </v:oval>
            <v:oval id="Oval 199" o:spid="_x0000_s1212" style="position:absolute;left:6213;width:1054;height:11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0ffMIA&#10;AADcAAAADwAAAGRycy9kb3ducmV2LnhtbERPS27CMBDdI3EHa5DYFQcWVUljEEWQVlVZAD3AKJ7E&#10;ofE4jU1Ib19XqsRunt53svVgG9FT52vHCuazBARx4XTNlYLP8/7hCYQPyBobx6TghzysV+NRhql2&#10;Nz5SfwqViCHsU1RgQmhTKX1hyKKfuZY4cqXrLIYIu0rqDm8x3DZykSSP0mLNscFgS1tDxdfpahUw&#10;56/2+yPf9cbuL+9c6ty9HJSaTobNM4hAQ7iL/91vOs5fLuHvmXiBX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HR98wgAAANwAAAAPAAAAAAAAAAAAAAAAAJgCAABkcnMvZG93&#10;bnJldi54bWxQSwUGAAAAAAQABAD1AAAAhwMAAAAA&#10;" fillcolor="#17365d [2415]" strokecolor="#0f243e [1615]" strokeweight="2pt">
              <v:textbox>
                <w:txbxContent>
                  <w:p w:rsidR="008F23D8" w:rsidRDefault="008F23D8" w:rsidP="00AC7E82">
                    <w:pPr>
                      <w:jc w:val="center"/>
                    </w:pPr>
                  </w:p>
                  <w:p w:rsidR="008F23D8" w:rsidRDefault="008F23D8" w:rsidP="00AC7E82">
                    <w:pPr>
                      <w:jc w:val="center"/>
                    </w:pPr>
                  </w:p>
                </w:txbxContent>
              </v:textbox>
            </v:oval>
          </v:group>
        </w:pict>
      </w:r>
      <w:r w:rsidRPr="00D33637">
        <w:rPr>
          <w:rFonts w:ascii="Times New Roman" w:hAnsi="Times New Roman" w:cs="Times New Roman"/>
          <w:b/>
          <w:noProof/>
          <w:sz w:val="24"/>
          <w:szCs w:val="24"/>
        </w:rPr>
        <w:pict>
          <v:shape id="Text Box 163" o:spid="_x0000_s1213" type="#_x0000_t202" style="position:absolute;margin-left:313.8pt;margin-top:163pt;width:91.8pt;height:37.3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" filled="f" stroked="f" strokeweight=".5pt">
            <v:path arrowok="t"/>
            <v:textbox>
              <w:txbxContent>
                <w:p w:rsidR="008F23D8" w:rsidRPr="00BE2D6B" w:rsidRDefault="008F23D8" w:rsidP="00AC7E82">
                  <w:r>
                    <w:t>Pair of species</w:t>
                  </w:r>
                </w:p>
              </w:txbxContent>
            </v:textbox>
          </v:shape>
        </w:pict>
      </w:r>
      <w:r w:rsidRPr="00D33637">
        <w:rPr>
          <w:rFonts w:ascii="Times New Roman" w:hAnsi="Times New Roman" w:cs="Times New Roman"/>
          <w:b/>
          <w:noProof/>
          <w:sz w:val="24"/>
          <w:szCs w:val="24"/>
        </w:rPr>
        <w:pict>
          <v:shape id="Text Box 164" o:spid="_x0000_s1214" type="#_x0000_t202" style="position:absolute;margin-left:387.75pt;margin-top:162.55pt;width:55.85pt;height:37.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" filled="f" stroked="f" strokeweight=".5pt">
            <v:path arrowok="t"/>
            <v:textbox>
              <w:txbxContent>
                <w:p w:rsidR="008F23D8" w:rsidRPr="00BE2D6B" w:rsidRDefault="008F23D8" w:rsidP="00AC7E82">
                  <w:r>
                    <w:t>Isolate</w:t>
                  </w:r>
                </w:p>
              </w:txbxContent>
            </v:textbox>
          </v:shape>
        </w:pict>
      </w:r>
      <w:r w:rsidRPr="00D33637">
        <w:rPr>
          <w:rFonts w:ascii="Times New Roman" w:hAnsi="Times New Roman" w:cs="Times New Roman"/>
          <w:noProof/>
          <w:sz w:val="24"/>
          <w:szCs w:val="24"/>
        </w:rPr>
        <w:pict>
          <v:rect id="Rectangle 14" o:spid="_x0000_s1215" style="position:absolute;margin-left:300.85pt;margin-top:26.35pt;width:143.55pt;height:41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" fillcolor="white [3201]" strokecolor="#4f81bd [3204]" strokeweight="2pt">
            <v:path arrowok="t"/>
            <v:textbox>
              <w:txbxContent>
                <w:p w:rsidR="008F23D8" w:rsidRDefault="008F23D8" w:rsidP="00AC7E82">
                  <w:pPr>
                    <w:spacing w:after="0"/>
                  </w:pPr>
                  <w:r w:rsidRPr="0064073C">
                    <w:rPr>
                      <w:b/>
                    </w:rPr>
                    <w:t>Competition experiment</w:t>
                  </w:r>
                  <w:r w:rsidRPr="00FF1A93">
                    <w:t xml:space="preserve"> </w:t>
                  </w:r>
                </w:p>
                <w:p w:rsidR="008F23D8" w:rsidRDefault="008F23D8" w:rsidP="00AC7E82">
                  <w:pPr>
                    <w:spacing w:after="0"/>
                  </w:pPr>
                </w:p>
                <w:p w:rsidR="008F23D8" w:rsidRPr="00BE2D6B" w:rsidRDefault="008F23D8" w:rsidP="00AC7E82">
                  <w:pPr>
                    <w:spacing w:after="0"/>
                  </w:pPr>
                  <w:r>
                    <w:t>For each pair of</w:t>
                  </w:r>
                  <w:r w:rsidRPr="00BE2D6B">
                    <w:t xml:space="preserve"> species</w:t>
                  </w:r>
                </w:p>
                <w:p w:rsidR="008F23D8" w:rsidRDefault="008F23D8" w:rsidP="00AC7E82">
                  <w:pPr>
                    <w:rPr>
                      <w:b/>
                    </w:rPr>
                  </w:pPr>
                </w:p>
                <w:p w:rsidR="008F23D8" w:rsidRPr="0064073C" w:rsidRDefault="008F23D8" w:rsidP="00AC7E82">
                  <w:pPr>
                    <w:rPr>
                      <w:b/>
                    </w:rPr>
                  </w:pPr>
                  <w:r>
                    <w:rPr>
                      <w:b/>
                      <w:noProof/>
                      <w:lang w:val="en-US" w:eastAsia="en-US"/>
                    </w:rPr>
                    <w:drawing>
                      <wp:inline distT="0" distB="0" distL="0" distR="0">
                        <wp:extent cx="337185" cy="626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7185" cy="626110"/>
                                </a:xfrm>
                                <a:prstGeom prst="rect">
                                  <a:avLst/>
                                </a:prstGeom>
                                <a:noFill/>
                                <a:ln>
                                  <a:noFill/>
                                </a:ln>
                              </pic:spPr>
                            </pic:pic>
                          </a:graphicData>
                        </a:graphic>
                      </wp:inline>
                    </w:drawing>
                  </w:r>
                </w:p>
              </w:txbxContent>
            </v:textbox>
          </v:rect>
        </w:pict>
      </w:r>
      <w:r w:rsidRPr="00D33637">
        <w:rPr>
          <w:rFonts w:ascii="Times New Roman" w:hAnsi="Times New Roman" w:cs="Times New Roman"/>
          <w:b/>
          <w:noProof/>
          <w:sz w:val="24"/>
          <w:szCs w:val="24"/>
        </w:rPr>
        <w:pict>
          <v:rect id="Rectangle 16" o:spid="_x0000_s1216" style="position:absolute;margin-left:305.05pt;margin-top:89.2pt;width:132.85pt;height:100.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" fillcolor="white [3201]" strokecolor="#4f81bd [3204]" strokeweight="2pt">
            <v:path arrowok="t"/>
            <v:textbox>
              <w:txbxContent>
                <w:p w:rsidR="008F23D8" w:rsidRDefault="008F23D8" w:rsidP="00AC7E82">
                  <w:pPr>
                    <w:jc w:val="right"/>
                  </w:pPr>
                  <w:r>
                    <w:t>15°C</w:t>
                  </w:r>
                </w:p>
              </w:txbxContent>
            </v:textbox>
          </v:rect>
        </w:pict>
      </w:r>
      <w:r w:rsidRPr="00D33637">
        <w:rPr>
          <w:rFonts w:ascii="Times New Roman" w:hAnsi="Times New Roman" w:cs="Times New Roman"/>
          <w:b/>
          <w:noProof/>
          <w:sz w:val="24"/>
          <w:szCs w:val="24"/>
        </w:rPr>
        <w:pict>
          <v:shape id="Text Box 122" o:spid="_x0000_s1217" type="#_x0000_t202" style="position:absolute;margin-left:159.3pt;margin-top:221.75pt;width:114pt;height:37.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" fillcolor="white [3201]" stroked="f" strokeweight=".5pt">
            <v:path arrowok="t"/>
            <v:textbox>
              <w:txbxContent>
                <w:p w:rsidR="008F23D8" w:rsidRPr="00BE2D6B" w:rsidRDefault="008F23D8" w:rsidP="00AC7E82">
                  <w:r>
                    <w:t>Acclimated photosynthesis</w:t>
                  </w:r>
                </w:p>
              </w:txbxContent>
            </v:textbox>
          </v:shape>
        </w:pict>
      </w:r>
      <w:r w:rsidRPr="00D33637">
        <w:rPr>
          <w:rFonts w:ascii="Times New Roman" w:hAnsi="Times New Roman" w:cs="Times New Roman"/>
          <w:b/>
          <w:noProof/>
          <w:sz w:val="24"/>
          <w:szCs w:val="24"/>
        </w:rPr>
        <w:pict>
          <v:shape id="Straight Arrow Connector 121" o:spid="_x0000_s1222" type="#_x0000_t32" style="position:absolute;margin-left:173pt;margin-top:177.7pt;width:.65pt;height:3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" strokecolor="black [3213]" strokeweight="3pt">
            <v:stroke endarrow="open"/>
            <o:lock v:ext="edit" shapetype="f"/>
          </v:shape>
        </w:pict>
      </w:r>
      <w:r w:rsidRPr="00D33637">
        <w:rPr>
          <w:rFonts w:ascii="Times New Roman" w:hAnsi="Times New Roman" w:cs="Times New Roman"/>
          <w:b/>
          <w:noProof/>
          <w:sz w:val="24"/>
          <w:szCs w:val="24"/>
        </w:rPr>
        <w:pict>
          <v:shape id="TextBox 72" o:spid="_x0000_s1218" type="#_x0000_t202" style="position:absolute;margin-left:-8.35pt;margin-top:361.6pt;width:57.55pt;height:25.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" filled="f" stroked="f">
            <v:path arrowok="t"/>
            <v:textbox>
              <w:txbxContent>
                <w:p w:rsidR="008F23D8" w:rsidRPr="0064073C" w:rsidRDefault="008F23D8" w:rsidP="00AC7E82">
                  <w:pPr>
                    <w:pStyle w:val="NormalWeb"/>
                    <w:spacing w:before="0" w:beforeAutospacing="0" w:after="0" w:afterAutospacing="0"/>
                    <w:jc w:val="center"/>
                    <w:rPr>
                      <w:sz w:val="18"/>
                    </w:rPr>
                  </w:pPr>
                  <w:r w:rsidRPr="0064073C">
                    <w:rPr>
                      <w:rFonts w:asciiTheme="minorHAnsi" w:hAnsi="Calibri" w:cstheme="minorBidi"/>
                      <w:i/>
                      <w:iCs/>
                      <w:color w:val="0070C0"/>
                      <w:kern w:val="24"/>
                      <w:sz w:val="20"/>
                      <w:szCs w:val="28"/>
                    </w:rPr>
                    <w:t>μmax</w:t>
                  </w:r>
                </w:p>
              </w:txbxContent>
            </v:textbox>
          </v:shape>
        </w:pict>
      </w:r>
      <w:r w:rsidRPr="00D33637">
        <w:rPr>
          <w:rFonts w:ascii="Times New Roman" w:hAnsi="Times New Roman" w:cs="Times New Roman"/>
          <w:b/>
          <w:noProof/>
          <w:sz w:val="24"/>
          <w:szCs w:val="24"/>
        </w:rPr>
        <w:pict>
          <v:shape id="Straight Arrow Connector 104" o:spid="_x0000_s1221" type="#_x0000_t32" style="position:absolute;margin-left:44.35pt;margin-top:290.4pt;width:.65pt;height:36pt;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" strokecolor="black [3213]" strokeweight="3pt">
            <v:stroke endarrow="open"/>
            <o:lock v:ext="edit" shapetype="f"/>
          </v:shape>
        </w:pict>
      </w:r>
      <w:r w:rsidRPr="00D33637">
        <w:rPr>
          <w:rFonts w:ascii="Times New Roman" w:hAnsi="Times New Roman" w:cs="Times New Roman"/>
          <w:b/>
          <w:noProof/>
          <w:sz w:val="24"/>
          <w:szCs w:val="24"/>
        </w:rPr>
        <w:pict>
          <v:line id="Straight Connector 67" o:spid="_x0000_s1220" style="position:absolute;z-index:2516889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47.55pt,394.75pt" to="47.55pt,4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" strokecolor="black [3213]" strokeweight="1.5pt">
            <v:stroke dashstyle="dash"/>
            <o:lock v:ext="edit" shapetype="f"/>
          </v:line>
        </w:pict>
      </w:r>
      <w:r w:rsidRPr="00D33637">
        <w:rPr>
          <w:rFonts w:ascii="Times New Roman" w:hAnsi="Times New Roman" w:cs="Times New Roman"/>
          <w:noProof/>
          <w:sz w:val="24"/>
          <w:szCs w:val="24"/>
        </w:rPr>
        <w:pict>
          <v:rect id="Rectangle 12" o:spid="_x0000_s1219" style="position:absolute;margin-left:.4pt;margin-top:26pt;width:143.55pt;height:41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" fillcolor="white [3201]" strokecolor="#4f81bd [3204]" strokeweight="2pt">
            <v:path arrowok="t"/>
            <v:textbox>
              <w:txbxContent>
                <w:p w:rsidR="008F23D8" w:rsidRPr="0064073C" w:rsidRDefault="008F23D8" w:rsidP="00AC7E82">
                  <w:pPr>
                    <w:rPr>
                      <w:b/>
                    </w:rPr>
                  </w:pPr>
                  <w:r w:rsidRPr="0064073C">
                    <w:rPr>
                      <w:b/>
                    </w:rPr>
                    <w:t>Temperature-and-nutrient-dependent growth rate</w:t>
                  </w:r>
                </w:p>
                <w:p w:rsidR="008F23D8" w:rsidRDefault="008F23D8" w:rsidP="00AC7E82">
                  <w:r>
                    <w:t>For each species</w:t>
                  </w:r>
                </w:p>
              </w:txbxContent>
            </v:textbox>
          </v:rect>
        </w:pict>
      </w:r>
      <w:r w:rsidR="00AC7E82">
        <w:rPr>
          <w:rFonts w:ascii="Times New Roman" w:hAnsi="Times New Roman" w:cs="Times New Roman"/>
          <w:b/>
          <w:sz w:val="24"/>
          <w:szCs w:val="24"/>
        </w:rPr>
        <w:br w:type="page"/>
      </w:r>
    </w:p>
    <w:p w:rsidR="00AC7E82" w:rsidRDefault="00AC7E82" w:rsidP="00AC7E82">
      <w:pPr>
        <w:pStyle w:val="Heading3"/>
      </w:pPr>
      <w:r>
        <w:lastRenderedPageBreak/>
        <w:t xml:space="preserve">Table S1A: </w:t>
      </w:r>
    </w:p>
    <w:p w:rsidR="00AC7E82" w:rsidRPr="00E22B37" w:rsidRDefault="00AC7E82" w:rsidP="00E22B37">
      <w:pPr>
        <w:rPr>
          <w:rFonts w:ascii="Times New Roman" w:hAnsi="Times New Roman" w:cs="Times New Roman"/>
          <w:sz w:val="24"/>
          <w:szCs w:val="24"/>
        </w:rPr>
      </w:pPr>
      <w:r w:rsidRPr="00E22B37">
        <w:rPr>
          <w:rFonts w:ascii="Times New Roman" w:hAnsi="Times New Roman" w:cs="Times New Roman"/>
          <w:sz w:val="24"/>
          <w:szCs w:val="24"/>
        </w:rPr>
        <w:t>Detailed information about the 6 species</w:t>
      </w:r>
    </w:p>
    <w:tbl>
      <w:tblPr>
        <w:tblStyle w:val="TableGrid"/>
        <w:tblW w:w="9322" w:type="dxa"/>
        <w:tblBorders>
          <w:left w:val="none" w:sz="0" w:space="0" w:color="auto"/>
          <w:right w:val="none" w:sz="0" w:space="0" w:color="auto"/>
          <w:insideH w:val="none" w:sz="0" w:space="0" w:color="auto"/>
          <w:insideV w:val="none" w:sz="0" w:space="0" w:color="auto"/>
        </w:tblBorders>
        <w:tblLayout w:type="fixed"/>
        <w:tblLook w:val="04A0"/>
      </w:tblPr>
      <w:tblGrid>
        <w:gridCol w:w="3227"/>
        <w:gridCol w:w="1843"/>
        <w:gridCol w:w="1984"/>
        <w:gridCol w:w="851"/>
        <w:gridCol w:w="1417"/>
      </w:tblGrid>
      <w:tr w:rsidR="00AC7E82" w:rsidRPr="005D70C5" w:rsidTr="009A678F">
        <w:tc>
          <w:tcPr>
            <w:tcW w:w="3227" w:type="dxa"/>
            <w:tcBorders>
              <w:top w:val="single" w:sz="4" w:space="0" w:color="auto"/>
              <w:bottom w:val="single" w:sz="4" w:space="0" w:color="auto"/>
            </w:tcBorders>
          </w:tcPr>
          <w:p w:rsidR="00AC7E82" w:rsidRDefault="00AC7E82" w:rsidP="009A678F">
            <w:pPr>
              <w:jc w:val="both"/>
              <w:rPr>
                <w:rFonts w:ascii="Times New Roman" w:hAnsi="Times New Roman" w:cs="Times New Roman"/>
                <w:b/>
                <w:sz w:val="20"/>
                <w:szCs w:val="24"/>
              </w:rPr>
            </w:pPr>
            <w:r w:rsidRPr="00B135ED">
              <w:rPr>
                <w:rFonts w:ascii="Times New Roman" w:hAnsi="Times New Roman" w:cs="Times New Roman"/>
                <w:b/>
                <w:sz w:val="20"/>
                <w:szCs w:val="24"/>
              </w:rPr>
              <w:t>Species name</w:t>
            </w:r>
          </w:p>
        </w:tc>
        <w:tc>
          <w:tcPr>
            <w:tcW w:w="1843" w:type="dxa"/>
            <w:tcBorders>
              <w:top w:val="single" w:sz="4" w:space="0" w:color="auto"/>
              <w:bottom w:val="single" w:sz="4" w:space="0" w:color="auto"/>
            </w:tcBorders>
          </w:tcPr>
          <w:p w:rsidR="00AC7E82" w:rsidRDefault="00AC7E82" w:rsidP="009A678F">
            <w:pPr>
              <w:jc w:val="both"/>
              <w:rPr>
                <w:rFonts w:ascii="Times New Roman" w:hAnsi="Times New Roman" w:cs="Times New Roman"/>
                <w:b/>
                <w:sz w:val="20"/>
                <w:szCs w:val="24"/>
              </w:rPr>
            </w:pPr>
            <w:r w:rsidRPr="00B135ED">
              <w:rPr>
                <w:rFonts w:ascii="Times New Roman" w:hAnsi="Times New Roman" w:cs="Times New Roman"/>
                <w:b/>
                <w:sz w:val="20"/>
                <w:szCs w:val="24"/>
              </w:rPr>
              <w:t>Class</w:t>
            </w:r>
          </w:p>
        </w:tc>
        <w:tc>
          <w:tcPr>
            <w:tcW w:w="1984" w:type="dxa"/>
            <w:tcBorders>
              <w:top w:val="single" w:sz="4" w:space="0" w:color="auto"/>
              <w:bottom w:val="single" w:sz="4" w:space="0" w:color="auto"/>
            </w:tcBorders>
          </w:tcPr>
          <w:p w:rsidR="00AC7E82" w:rsidRDefault="00AC7E82" w:rsidP="009A678F">
            <w:pPr>
              <w:jc w:val="both"/>
              <w:rPr>
                <w:rFonts w:ascii="Times New Roman" w:hAnsi="Times New Roman" w:cs="Times New Roman"/>
                <w:b/>
                <w:sz w:val="20"/>
                <w:szCs w:val="24"/>
              </w:rPr>
            </w:pPr>
            <w:r w:rsidRPr="00B135ED">
              <w:rPr>
                <w:rFonts w:ascii="Times New Roman" w:hAnsi="Times New Roman" w:cs="Times New Roman"/>
                <w:b/>
                <w:sz w:val="20"/>
                <w:szCs w:val="24"/>
              </w:rPr>
              <w:t>Order</w:t>
            </w:r>
          </w:p>
        </w:tc>
        <w:tc>
          <w:tcPr>
            <w:tcW w:w="851" w:type="dxa"/>
            <w:tcBorders>
              <w:top w:val="single" w:sz="4" w:space="0" w:color="auto"/>
              <w:bottom w:val="single" w:sz="4" w:space="0" w:color="auto"/>
            </w:tcBorders>
          </w:tcPr>
          <w:p w:rsidR="00AC7E82" w:rsidRDefault="00AC7E82" w:rsidP="009A678F">
            <w:pPr>
              <w:jc w:val="both"/>
              <w:rPr>
                <w:rFonts w:ascii="Times New Roman" w:hAnsi="Times New Roman" w:cs="Times New Roman"/>
                <w:b/>
                <w:sz w:val="20"/>
                <w:szCs w:val="24"/>
              </w:rPr>
            </w:pPr>
            <w:r w:rsidRPr="00B135ED">
              <w:rPr>
                <w:rFonts w:ascii="Times New Roman" w:hAnsi="Times New Roman" w:cs="Times New Roman"/>
                <w:b/>
                <w:sz w:val="20"/>
                <w:szCs w:val="24"/>
              </w:rPr>
              <w:t>Strain</w:t>
            </w:r>
          </w:p>
        </w:tc>
        <w:tc>
          <w:tcPr>
            <w:tcW w:w="1417" w:type="dxa"/>
            <w:tcBorders>
              <w:top w:val="single" w:sz="4" w:space="0" w:color="auto"/>
              <w:bottom w:val="single" w:sz="4" w:space="0" w:color="auto"/>
            </w:tcBorders>
          </w:tcPr>
          <w:p w:rsidR="00AC7E82" w:rsidRDefault="00AC7E82" w:rsidP="009A678F">
            <w:pPr>
              <w:jc w:val="both"/>
              <w:rPr>
                <w:rFonts w:ascii="Times New Roman" w:hAnsi="Times New Roman" w:cs="Times New Roman"/>
                <w:b/>
                <w:sz w:val="20"/>
                <w:szCs w:val="24"/>
              </w:rPr>
            </w:pPr>
            <w:r w:rsidRPr="00B135ED">
              <w:rPr>
                <w:rFonts w:ascii="Times New Roman" w:hAnsi="Times New Roman" w:cs="Times New Roman"/>
                <w:b/>
                <w:sz w:val="20"/>
                <w:szCs w:val="24"/>
              </w:rPr>
              <w:t>Origin</w:t>
            </w:r>
          </w:p>
        </w:tc>
      </w:tr>
      <w:tr w:rsidR="00AC7E82" w:rsidRPr="005D70C5" w:rsidTr="009A678F">
        <w:tc>
          <w:tcPr>
            <w:tcW w:w="3227" w:type="dxa"/>
            <w:tcBorders>
              <w:top w:val="single" w:sz="4" w:space="0" w:color="auto"/>
            </w:tcBorders>
          </w:tcPr>
          <w:p w:rsidR="00AC7E82" w:rsidRDefault="00AC7E82" w:rsidP="009A678F">
            <w:pPr>
              <w:jc w:val="both"/>
              <w:rPr>
                <w:rFonts w:ascii="Times New Roman" w:hAnsi="Times New Roman" w:cs="Times New Roman"/>
                <w:i/>
                <w:sz w:val="20"/>
                <w:szCs w:val="24"/>
              </w:rPr>
            </w:pPr>
            <w:r w:rsidRPr="00B135ED">
              <w:rPr>
                <w:rFonts w:ascii="Times New Roman" w:hAnsi="Times New Roman" w:cs="Times New Roman"/>
                <w:i/>
                <w:sz w:val="20"/>
                <w:szCs w:val="24"/>
              </w:rPr>
              <w:t xml:space="preserve">Ankistrodesmus </w:t>
            </w:r>
            <w:proofErr w:type="spellStart"/>
            <w:r w:rsidRPr="00B135ED">
              <w:rPr>
                <w:rFonts w:ascii="Times New Roman" w:hAnsi="Times New Roman" w:cs="Times New Roman"/>
                <w:i/>
                <w:sz w:val="20"/>
                <w:szCs w:val="24"/>
              </w:rPr>
              <w:t>nannoselene</w:t>
            </w:r>
            <w:proofErr w:type="spellEnd"/>
            <w:r w:rsidRPr="00B135ED">
              <w:rPr>
                <w:rFonts w:ascii="Times New Roman" w:hAnsi="Times New Roman" w:cs="Times New Roman"/>
                <w:i/>
                <w:sz w:val="20"/>
                <w:szCs w:val="24"/>
              </w:rPr>
              <w:t xml:space="preserve"> </w:t>
            </w:r>
          </w:p>
          <w:p w:rsidR="00AC7E82" w:rsidRDefault="00AC7E82" w:rsidP="009A678F">
            <w:pPr>
              <w:jc w:val="both"/>
              <w:rPr>
                <w:rFonts w:ascii="Times New Roman" w:hAnsi="Times New Roman" w:cs="Times New Roman"/>
                <w:b/>
                <w:sz w:val="20"/>
                <w:szCs w:val="24"/>
              </w:rPr>
            </w:pPr>
            <w:proofErr w:type="spellStart"/>
            <w:r w:rsidRPr="00B135ED">
              <w:rPr>
                <w:rFonts w:ascii="Times New Roman" w:hAnsi="Times New Roman" w:cs="Times New Roman"/>
                <w:sz w:val="20"/>
                <w:szCs w:val="24"/>
              </w:rPr>
              <w:t>Skuja</w:t>
            </w:r>
            <w:proofErr w:type="spellEnd"/>
            <w:r w:rsidRPr="00B135ED">
              <w:rPr>
                <w:rFonts w:ascii="Times New Roman" w:hAnsi="Times New Roman" w:cs="Times New Roman"/>
                <w:sz w:val="20"/>
                <w:szCs w:val="24"/>
              </w:rPr>
              <w:t xml:space="preserve"> (1948)</w:t>
            </w:r>
          </w:p>
        </w:tc>
        <w:tc>
          <w:tcPr>
            <w:tcW w:w="1843" w:type="dxa"/>
            <w:tcBorders>
              <w:top w:val="single" w:sz="4" w:space="0" w:color="auto"/>
            </w:tcBorders>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Chlorophyceae</w:t>
            </w:r>
            <w:proofErr w:type="spellEnd"/>
          </w:p>
        </w:tc>
        <w:tc>
          <w:tcPr>
            <w:tcW w:w="1984" w:type="dxa"/>
            <w:tcBorders>
              <w:top w:val="single" w:sz="4" w:space="0" w:color="auto"/>
            </w:tcBorders>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Sphaeropleales</w:t>
            </w:r>
            <w:proofErr w:type="spellEnd"/>
          </w:p>
        </w:tc>
        <w:tc>
          <w:tcPr>
            <w:tcW w:w="851" w:type="dxa"/>
            <w:tcBorders>
              <w:top w:val="single" w:sz="4" w:space="0" w:color="auto"/>
            </w:tcBorders>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CCAP 202/6A</w:t>
            </w:r>
          </w:p>
        </w:tc>
        <w:tc>
          <w:tcPr>
            <w:tcW w:w="1417" w:type="dxa"/>
            <w:tcBorders>
              <w:top w:val="single" w:sz="4" w:space="0" w:color="auto"/>
            </w:tcBorders>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Siggeforsajon</w:t>
            </w:r>
            <w:proofErr w:type="spellEnd"/>
            <w:r w:rsidRPr="00B135ED">
              <w:rPr>
                <w:rFonts w:ascii="Times New Roman" w:hAnsi="Times New Roman" w:cs="Times New Roman"/>
                <w:sz w:val="20"/>
                <w:szCs w:val="24"/>
              </w:rPr>
              <w:t>, Sweden</w:t>
            </w:r>
          </w:p>
        </w:tc>
      </w:tr>
      <w:tr w:rsidR="00AC7E82" w:rsidRPr="005D70C5" w:rsidTr="009A678F">
        <w:tc>
          <w:tcPr>
            <w:tcW w:w="3227" w:type="dxa"/>
          </w:tcPr>
          <w:p w:rsidR="00AC7E82" w:rsidRDefault="00AC7E82" w:rsidP="009A678F">
            <w:pPr>
              <w:jc w:val="both"/>
              <w:rPr>
                <w:rFonts w:ascii="Times New Roman" w:hAnsi="Times New Roman" w:cs="Times New Roman"/>
                <w:i/>
                <w:sz w:val="20"/>
                <w:szCs w:val="24"/>
              </w:rPr>
            </w:pPr>
            <w:proofErr w:type="spellStart"/>
            <w:r>
              <w:rPr>
                <w:rFonts w:ascii="Times New Roman" w:hAnsi="Times New Roman" w:cs="Times New Roman"/>
                <w:i/>
                <w:sz w:val="20"/>
                <w:szCs w:val="24"/>
              </w:rPr>
              <w:t>Chlamydomonas</w:t>
            </w:r>
            <w:proofErr w:type="spellEnd"/>
            <w:r>
              <w:rPr>
                <w:rFonts w:ascii="Times New Roman" w:hAnsi="Times New Roman" w:cs="Times New Roman"/>
                <w:i/>
                <w:sz w:val="20"/>
                <w:szCs w:val="24"/>
              </w:rPr>
              <w:t xml:space="preserve"> </w:t>
            </w:r>
            <w:proofErr w:type="spellStart"/>
            <w:r>
              <w:rPr>
                <w:rFonts w:ascii="Times New Roman" w:hAnsi="Times New Roman" w:cs="Times New Roman"/>
                <w:i/>
                <w:sz w:val="20"/>
                <w:szCs w:val="24"/>
              </w:rPr>
              <w:t>moewusii</w:t>
            </w:r>
            <w:proofErr w:type="spellEnd"/>
          </w:p>
          <w:p w:rsidR="00AC7E82" w:rsidRDefault="00AC7E82" w:rsidP="009A678F">
            <w:pPr>
              <w:jc w:val="both"/>
              <w:rPr>
                <w:rFonts w:ascii="Times New Roman" w:hAnsi="Times New Roman" w:cs="Times New Roman"/>
                <w:b/>
                <w:sz w:val="20"/>
                <w:szCs w:val="24"/>
              </w:rPr>
            </w:pPr>
            <w:proofErr w:type="spellStart"/>
            <w:r w:rsidRPr="00B135ED">
              <w:rPr>
                <w:rFonts w:ascii="Times New Roman" w:hAnsi="Times New Roman" w:cs="Times New Roman"/>
                <w:sz w:val="20"/>
                <w:szCs w:val="24"/>
              </w:rPr>
              <w:t>Gerlof</w:t>
            </w:r>
            <w:proofErr w:type="spellEnd"/>
            <w:r w:rsidRPr="00B135ED">
              <w:rPr>
                <w:rFonts w:ascii="Times New Roman" w:hAnsi="Times New Roman" w:cs="Times New Roman"/>
                <w:sz w:val="20"/>
                <w:szCs w:val="24"/>
              </w:rPr>
              <w:t xml:space="preserve"> (1940)</w:t>
            </w:r>
          </w:p>
        </w:tc>
        <w:tc>
          <w:tcPr>
            <w:tcW w:w="1843"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Chlorophyceae</w:t>
            </w:r>
            <w:proofErr w:type="spellEnd"/>
          </w:p>
        </w:tc>
        <w:tc>
          <w:tcPr>
            <w:tcW w:w="1984"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Chlamydomonadales</w:t>
            </w:r>
            <w:proofErr w:type="spellEnd"/>
          </w:p>
        </w:tc>
        <w:tc>
          <w:tcPr>
            <w:tcW w:w="851"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CCAP 11/5A</w:t>
            </w:r>
          </w:p>
        </w:tc>
        <w:tc>
          <w:tcPr>
            <w:tcW w:w="1417"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Freshwater</w:t>
            </w:r>
          </w:p>
          <w:p w:rsidR="00AC7E82" w:rsidRDefault="00AC7E82" w:rsidP="009A678F">
            <w:pPr>
              <w:jc w:val="both"/>
              <w:rPr>
                <w:rFonts w:ascii="Times New Roman" w:hAnsi="Times New Roman" w:cs="Times New Roman"/>
                <w:sz w:val="20"/>
                <w:szCs w:val="24"/>
              </w:rPr>
            </w:pPr>
          </w:p>
        </w:tc>
      </w:tr>
      <w:tr w:rsidR="00AC7E82" w:rsidRPr="005D70C5" w:rsidTr="009A678F">
        <w:tc>
          <w:tcPr>
            <w:tcW w:w="3227" w:type="dxa"/>
          </w:tcPr>
          <w:p w:rsidR="00AC7E82" w:rsidRDefault="00AC7E82" w:rsidP="009A678F">
            <w:pPr>
              <w:jc w:val="both"/>
              <w:rPr>
                <w:rFonts w:ascii="Times New Roman" w:hAnsi="Times New Roman" w:cs="Times New Roman"/>
                <w:i/>
                <w:sz w:val="20"/>
                <w:szCs w:val="24"/>
              </w:rPr>
            </w:pPr>
            <w:r>
              <w:rPr>
                <w:rFonts w:ascii="Times New Roman" w:hAnsi="Times New Roman" w:cs="Times New Roman"/>
                <w:i/>
                <w:sz w:val="20"/>
                <w:szCs w:val="24"/>
              </w:rPr>
              <w:t xml:space="preserve">Chlorella </w:t>
            </w:r>
            <w:proofErr w:type="spellStart"/>
            <w:r>
              <w:rPr>
                <w:rFonts w:ascii="Times New Roman" w:hAnsi="Times New Roman" w:cs="Times New Roman"/>
                <w:i/>
                <w:sz w:val="20"/>
                <w:szCs w:val="24"/>
              </w:rPr>
              <w:t>sorokiniana</w:t>
            </w:r>
            <w:proofErr w:type="spellEnd"/>
          </w:p>
          <w:p w:rsidR="00AC7E82" w:rsidRDefault="00AC7E82" w:rsidP="009A678F">
            <w:pPr>
              <w:jc w:val="both"/>
              <w:rPr>
                <w:rFonts w:ascii="Times New Roman" w:hAnsi="Times New Roman" w:cs="Times New Roman"/>
                <w:b/>
                <w:sz w:val="20"/>
                <w:szCs w:val="24"/>
              </w:rPr>
            </w:pPr>
            <w:proofErr w:type="spellStart"/>
            <w:r w:rsidRPr="00B135ED">
              <w:rPr>
                <w:rFonts w:ascii="Times New Roman" w:hAnsi="Times New Roman" w:cs="Times New Roman"/>
                <w:sz w:val="20"/>
                <w:szCs w:val="24"/>
              </w:rPr>
              <w:t>Shihira</w:t>
            </w:r>
            <w:proofErr w:type="spellEnd"/>
            <w:r w:rsidRPr="00B135ED">
              <w:rPr>
                <w:rFonts w:ascii="Times New Roman" w:hAnsi="Times New Roman" w:cs="Times New Roman"/>
                <w:sz w:val="20"/>
                <w:szCs w:val="24"/>
              </w:rPr>
              <w:t xml:space="preserve"> &amp; Krauss (1965)</w:t>
            </w:r>
          </w:p>
        </w:tc>
        <w:tc>
          <w:tcPr>
            <w:tcW w:w="1843"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Trebouxiophyceae</w:t>
            </w:r>
            <w:proofErr w:type="spellEnd"/>
          </w:p>
        </w:tc>
        <w:tc>
          <w:tcPr>
            <w:tcW w:w="1984"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Chlorellales</w:t>
            </w:r>
            <w:proofErr w:type="spellEnd"/>
          </w:p>
        </w:tc>
        <w:tc>
          <w:tcPr>
            <w:tcW w:w="851"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CCAP 211/8K</w:t>
            </w:r>
          </w:p>
        </w:tc>
        <w:tc>
          <w:tcPr>
            <w:tcW w:w="1417"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Austin, Texas, USA</w:t>
            </w:r>
          </w:p>
        </w:tc>
      </w:tr>
      <w:tr w:rsidR="00AC7E82" w:rsidRPr="005D70C5" w:rsidTr="009A678F">
        <w:tc>
          <w:tcPr>
            <w:tcW w:w="3227"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i/>
                <w:sz w:val="20"/>
                <w:szCs w:val="24"/>
              </w:rPr>
              <w:t xml:space="preserve">Monoraphidium </w:t>
            </w:r>
            <w:proofErr w:type="spellStart"/>
            <w:r w:rsidRPr="00B135ED">
              <w:rPr>
                <w:rFonts w:ascii="Times New Roman" w:hAnsi="Times New Roman" w:cs="Times New Roman"/>
                <w:i/>
                <w:sz w:val="20"/>
                <w:szCs w:val="24"/>
              </w:rPr>
              <w:t>minutum</w:t>
            </w:r>
            <w:proofErr w:type="spellEnd"/>
            <w:r w:rsidRPr="00B135ED">
              <w:rPr>
                <w:rFonts w:ascii="Times New Roman" w:hAnsi="Times New Roman" w:cs="Times New Roman"/>
                <w:i/>
                <w:sz w:val="20"/>
                <w:szCs w:val="24"/>
              </w:rPr>
              <w:t xml:space="preserve"> </w:t>
            </w:r>
            <w:r w:rsidRPr="00B135ED">
              <w:rPr>
                <w:rFonts w:ascii="Times New Roman" w:hAnsi="Times New Roman" w:cs="Times New Roman"/>
                <w:sz w:val="20"/>
                <w:szCs w:val="24"/>
              </w:rPr>
              <w:t>(</w:t>
            </w:r>
            <w:proofErr w:type="spellStart"/>
            <w:r w:rsidRPr="00B135ED">
              <w:rPr>
                <w:rFonts w:ascii="Times New Roman" w:hAnsi="Times New Roman" w:cs="Times New Roman"/>
                <w:sz w:val="20"/>
                <w:szCs w:val="24"/>
              </w:rPr>
              <w:t>Nägeli</w:t>
            </w:r>
            <w:proofErr w:type="spellEnd"/>
            <w:r w:rsidRPr="00B135ED">
              <w:rPr>
                <w:rFonts w:ascii="Times New Roman" w:hAnsi="Times New Roman" w:cs="Times New Roman"/>
                <w:sz w:val="20"/>
                <w:szCs w:val="24"/>
              </w:rPr>
              <w:t xml:space="preserve">) </w:t>
            </w:r>
          </w:p>
          <w:p w:rsidR="00AC7E82" w:rsidRDefault="00AC7E82" w:rsidP="009A678F">
            <w:pPr>
              <w:jc w:val="both"/>
              <w:rPr>
                <w:rFonts w:ascii="Times New Roman" w:hAnsi="Times New Roman" w:cs="Times New Roman"/>
                <w:i/>
                <w:sz w:val="20"/>
                <w:szCs w:val="24"/>
              </w:rPr>
            </w:pPr>
            <w:proofErr w:type="spellStart"/>
            <w:r w:rsidRPr="00B135ED">
              <w:rPr>
                <w:rFonts w:ascii="Times New Roman" w:hAnsi="Times New Roman" w:cs="Times New Roman"/>
                <w:sz w:val="20"/>
                <w:szCs w:val="24"/>
              </w:rPr>
              <w:t>Komarkova-Legnerova</w:t>
            </w:r>
            <w:proofErr w:type="spellEnd"/>
            <w:r w:rsidRPr="00B135ED">
              <w:rPr>
                <w:rFonts w:ascii="Times New Roman" w:hAnsi="Times New Roman" w:cs="Times New Roman"/>
                <w:sz w:val="20"/>
                <w:szCs w:val="24"/>
              </w:rPr>
              <w:t xml:space="preserve"> (1969)</w:t>
            </w:r>
          </w:p>
        </w:tc>
        <w:tc>
          <w:tcPr>
            <w:tcW w:w="1843"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Chlorophyceae</w:t>
            </w:r>
            <w:proofErr w:type="spellEnd"/>
          </w:p>
        </w:tc>
        <w:tc>
          <w:tcPr>
            <w:tcW w:w="1984"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Sphaeropleales</w:t>
            </w:r>
            <w:proofErr w:type="spellEnd"/>
          </w:p>
        </w:tc>
        <w:tc>
          <w:tcPr>
            <w:tcW w:w="851"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CCAP 278/3</w:t>
            </w:r>
          </w:p>
        </w:tc>
        <w:tc>
          <w:tcPr>
            <w:tcW w:w="1417"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Texas, USA</w:t>
            </w:r>
          </w:p>
        </w:tc>
      </w:tr>
      <w:tr w:rsidR="00AC7E82" w:rsidRPr="005D70C5" w:rsidTr="009A678F">
        <w:tc>
          <w:tcPr>
            <w:tcW w:w="3227" w:type="dxa"/>
          </w:tcPr>
          <w:p w:rsidR="00AC7E82" w:rsidRDefault="00AC7E82" w:rsidP="009A678F">
            <w:pPr>
              <w:jc w:val="both"/>
              <w:rPr>
                <w:rFonts w:ascii="Times New Roman" w:hAnsi="Times New Roman" w:cs="Times New Roman"/>
                <w:b/>
                <w:sz w:val="20"/>
                <w:szCs w:val="24"/>
              </w:rPr>
            </w:pPr>
            <w:r w:rsidRPr="00B135ED">
              <w:rPr>
                <w:rFonts w:ascii="Times New Roman" w:hAnsi="Times New Roman" w:cs="Times New Roman"/>
                <w:i/>
                <w:sz w:val="20"/>
                <w:szCs w:val="24"/>
              </w:rPr>
              <w:t xml:space="preserve">Scenedesmus obliquus </w:t>
            </w:r>
            <w:r w:rsidRPr="00B135ED">
              <w:rPr>
                <w:rFonts w:ascii="Times New Roman" w:hAnsi="Times New Roman" w:cs="Times New Roman"/>
                <w:sz w:val="20"/>
                <w:szCs w:val="24"/>
              </w:rPr>
              <w:t xml:space="preserve">(Turpin) </w:t>
            </w:r>
            <w:proofErr w:type="spellStart"/>
            <w:r w:rsidRPr="00B135ED">
              <w:rPr>
                <w:rFonts w:ascii="Times New Roman" w:hAnsi="Times New Roman" w:cs="Times New Roman"/>
                <w:sz w:val="20"/>
                <w:szCs w:val="24"/>
              </w:rPr>
              <w:t>Kützing</w:t>
            </w:r>
            <w:proofErr w:type="spellEnd"/>
            <w:r w:rsidRPr="00B135ED">
              <w:rPr>
                <w:rFonts w:ascii="Times New Roman" w:hAnsi="Times New Roman" w:cs="Times New Roman"/>
                <w:sz w:val="20"/>
                <w:szCs w:val="24"/>
              </w:rPr>
              <w:t xml:space="preserve"> (1833)</w:t>
            </w:r>
          </w:p>
        </w:tc>
        <w:tc>
          <w:tcPr>
            <w:tcW w:w="1843"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Chlorophyceae</w:t>
            </w:r>
            <w:proofErr w:type="spellEnd"/>
          </w:p>
        </w:tc>
        <w:tc>
          <w:tcPr>
            <w:tcW w:w="1984"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Sphaeropleales</w:t>
            </w:r>
            <w:proofErr w:type="spellEnd"/>
          </w:p>
        </w:tc>
        <w:tc>
          <w:tcPr>
            <w:tcW w:w="851"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CCAP 276/3B</w:t>
            </w:r>
          </w:p>
        </w:tc>
        <w:tc>
          <w:tcPr>
            <w:tcW w:w="1417"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Lund, Sweden</w:t>
            </w:r>
          </w:p>
        </w:tc>
      </w:tr>
      <w:tr w:rsidR="00AC7E82" w:rsidRPr="005D70C5" w:rsidTr="009A678F">
        <w:tc>
          <w:tcPr>
            <w:tcW w:w="3227" w:type="dxa"/>
          </w:tcPr>
          <w:p w:rsidR="00AC7E82" w:rsidRDefault="00AC7E82" w:rsidP="009A678F">
            <w:pPr>
              <w:jc w:val="both"/>
              <w:rPr>
                <w:rFonts w:ascii="Times New Roman" w:hAnsi="Times New Roman" w:cs="Times New Roman"/>
                <w:i/>
                <w:sz w:val="20"/>
                <w:szCs w:val="24"/>
              </w:rPr>
            </w:pPr>
            <w:r w:rsidRPr="00B135ED">
              <w:rPr>
                <w:rFonts w:ascii="Times New Roman" w:hAnsi="Times New Roman" w:cs="Times New Roman"/>
                <w:i/>
                <w:sz w:val="20"/>
                <w:szCs w:val="24"/>
              </w:rPr>
              <w:t xml:space="preserve">Selenastrum </w:t>
            </w:r>
            <w:proofErr w:type="spellStart"/>
            <w:r w:rsidRPr="00B135ED">
              <w:rPr>
                <w:rFonts w:ascii="Times New Roman" w:hAnsi="Times New Roman" w:cs="Times New Roman"/>
                <w:i/>
                <w:sz w:val="20"/>
                <w:szCs w:val="24"/>
              </w:rPr>
              <w:t>capricornutum</w:t>
            </w:r>
            <w:proofErr w:type="spellEnd"/>
            <w:r w:rsidRPr="00B135ED">
              <w:rPr>
                <w:rFonts w:ascii="Times New Roman" w:hAnsi="Times New Roman" w:cs="Times New Roman"/>
                <w:i/>
                <w:sz w:val="20"/>
                <w:szCs w:val="24"/>
              </w:rPr>
              <w:t xml:space="preserve"> </w:t>
            </w:r>
          </w:p>
          <w:p w:rsidR="00AC7E82" w:rsidRDefault="00AC7E82" w:rsidP="009A678F">
            <w:pPr>
              <w:jc w:val="both"/>
              <w:rPr>
                <w:rFonts w:ascii="Times New Roman" w:hAnsi="Times New Roman" w:cs="Times New Roman"/>
                <w:b/>
                <w:sz w:val="20"/>
                <w:szCs w:val="24"/>
              </w:rPr>
            </w:pPr>
            <w:proofErr w:type="spellStart"/>
            <w:r w:rsidRPr="00B135ED">
              <w:rPr>
                <w:rFonts w:ascii="Times New Roman" w:hAnsi="Times New Roman" w:cs="Times New Roman"/>
                <w:sz w:val="20"/>
                <w:szCs w:val="24"/>
              </w:rPr>
              <w:t>Printz</w:t>
            </w:r>
            <w:proofErr w:type="spellEnd"/>
            <w:r w:rsidRPr="00B135ED">
              <w:rPr>
                <w:rFonts w:ascii="Times New Roman" w:hAnsi="Times New Roman" w:cs="Times New Roman"/>
                <w:sz w:val="20"/>
                <w:szCs w:val="24"/>
              </w:rPr>
              <w:t xml:space="preserve"> (1913)</w:t>
            </w:r>
          </w:p>
        </w:tc>
        <w:tc>
          <w:tcPr>
            <w:tcW w:w="1843"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Chlorophyceae</w:t>
            </w:r>
            <w:proofErr w:type="spellEnd"/>
          </w:p>
        </w:tc>
        <w:tc>
          <w:tcPr>
            <w:tcW w:w="1984"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Sphaeropleales</w:t>
            </w:r>
            <w:proofErr w:type="spellEnd"/>
          </w:p>
        </w:tc>
        <w:tc>
          <w:tcPr>
            <w:tcW w:w="851" w:type="dxa"/>
          </w:tcPr>
          <w:p w:rsidR="00AC7E82" w:rsidRDefault="00AC7E82" w:rsidP="009A678F">
            <w:pPr>
              <w:jc w:val="both"/>
              <w:rPr>
                <w:rFonts w:ascii="Times New Roman" w:hAnsi="Times New Roman" w:cs="Times New Roman"/>
                <w:sz w:val="20"/>
                <w:szCs w:val="24"/>
              </w:rPr>
            </w:pPr>
            <w:r w:rsidRPr="00B135ED">
              <w:rPr>
                <w:rFonts w:ascii="Times New Roman" w:hAnsi="Times New Roman" w:cs="Times New Roman"/>
                <w:sz w:val="20"/>
                <w:szCs w:val="24"/>
              </w:rPr>
              <w:t>CCAP 278/4</w:t>
            </w:r>
          </w:p>
        </w:tc>
        <w:tc>
          <w:tcPr>
            <w:tcW w:w="1417" w:type="dxa"/>
          </w:tcPr>
          <w:p w:rsidR="00AC7E82" w:rsidRDefault="00AC7E82" w:rsidP="009A678F">
            <w:pPr>
              <w:jc w:val="both"/>
              <w:rPr>
                <w:rFonts w:ascii="Times New Roman" w:hAnsi="Times New Roman" w:cs="Times New Roman"/>
                <w:sz w:val="20"/>
                <w:szCs w:val="24"/>
              </w:rPr>
            </w:pPr>
            <w:proofErr w:type="spellStart"/>
            <w:r w:rsidRPr="00B135ED">
              <w:rPr>
                <w:rFonts w:ascii="Times New Roman" w:hAnsi="Times New Roman" w:cs="Times New Roman"/>
                <w:sz w:val="20"/>
                <w:szCs w:val="24"/>
              </w:rPr>
              <w:t>Akershus</w:t>
            </w:r>
            <w:proofErr w:type="spellEnd"/>
            <w:r w:rsidRPr="00B135ED">
              <w:rPr>
                <w:rFonts w:ascii="Times New Roman" w:hAnsi="Times New Roman" w:cs="Times New Roman"/>
                <w:sz w:val="20"/>
                <w:szCs w:val="24"/>
              </w:rPr>
              <w:t>, Norway</w:t>
            </w:r>
          </w:p>
        </w:tc>
      </w:tr>
    </w:tbl>
    <w:p w:rsidR="00AC7E82" w:rsidRDefault="00AC7E82" w:rsidP="00AC7E82">
      <w:pPr>
        <w:spacing w:line="240" w:lineRule="auto"/>
        <w:jc w:val="both"/>
        <w:rPr>
          <w:rFonts w:ascii="Times New Roman" w:hAnsi="Times New Roman" w:cs="Times New Roman"/>
          <w:b/>
          <w:sz w:val="24"/>
          <w:szCs w:val="24"/>
        </w:rPr>
      </w:pPr>
    </w:p>
    <w:p w:rsidR="00AC7E82" w:rsidRDefault="00AC7E82" w:rsidP="00AC7E82">
      <w:pPr>
        <w:spacing w:line="240" w:lineRule="auto"/>
        <w:jc w:val="both"/>
        <w:rPr>
          <w:rFonts w:ascii="Times New Roman" w:hAnsi="Times New Roman" w:cs="Times New Roman"/>
          <w:b/>
          <w:sz w:val="24"/>
          <w:szCs w:val="24"/>
        </w:rPr>
      </w:pPr>
    </w:p>
    <w:p w:rsidR="00AC7E82" w:rsidRDefault="00AC7E82" w:rsidP="00AC7E82">
      <w:pPr>
        <w:pStyle w:val="Heading3"/>
      </w:pPr>
      <w:r>
        <w:t xml:space="preserve">Table S2A: </w:t>
      </w:r>
    </w:p>
    <w:p w:rsidR="00A82D7D" w:rsidRPr="00A82D7D" w:rsidRDefault="00A82D7D" w:rsidP="00A82D7D">
      <w:pPr>
        <w:spacing w:line="240" w:lineRule="auto"/>
        <w:jc w:val="both"/>
        <w:rPr>
          <w:rFonts w:ascii="Times New Roman" w:hAnsi="Times New Roman" w:cs="Times New Roman"/>
          <w:sz w:val="24"/>
          <w:szCs w:val="24"/>
        </w:rPr>
      </w:pPr>
      <w:proofErr w:type="gramStart"/>
      <w:r w:rsidRPr="00A82D7D">
        <w:rPr>
          <w:rFonts w:ascii="Times New Roman" w:hAnsi="Times New Roman" w:cs="Times New Roman"/>
          <w:sz w:val="24"/>
          <w:szCs w:val="24"/>
        </w:rPr>
        <w:t>Phosphate concentration levels for each solution in µmol·L</w:t>
      </w:r>
      <w:r w:rsidRPr="00A82D7D">
        <w:rPr>
          <w:rFonts w:ascii="Times New Roman" w:hAnsi="Times New Roman" w:cs="Times New Roman"/>
          <w:sz w:val="24"/>
          <w:szCs w:val="24"/>
          <w:vertAlign w:val="superscript"/>
        </w:rPr>
        <w:t>-1</w:t>
      </w:r>
      <w:r w:rsidRPr="00A82D7D">
        <w:rPr>
          <w:rFonts w:ascii="Times New Roman" w:hAnsi="Times New Roman" w:cs="Times New Roman"/>
          <w:sz w:val="24"/>
          <w:szCs w:val="24"/>
        </w:rPr>
        <w:t xml:space="preserve"> and µg·L</w:t>
      </w:r>
      <w:r w:rsidRPr="00A82D7D">
        <w:rPr>
          <w:rFonts w:ascii="Times New Roman" w:hAnsi="Times New Roman" w:cs="Times New Roman"/>
          <w:sz w:val="24"/>
          <w:szCs w:val="24"/>
          <w:vertAlign w:val="superscript"/>
        </w:rPr>
        <w:t>-1</w:t>
      </w:r>
      <w:r w:rsidRPr="00A82D7D">
        <w:rPr>
          <w:rFonts w:ascii="Times New Roman" w:hAnsi="Times New Roman" w:cs="Times New Roman"/>
          <w:sz w:val="24"/>
          <w:szCs w:val="24"/>
        </w:rPr>
        <w:t>.</w:t>
      </w:r>
      <w:proofErr w:type="gramEnd"/>
      <w:r w:rsidRPr="00A82D7D">
        <w:rPr>
          <w:rFonts w:ascii="Times New Roman" w:hAnsi="Times New Roman" w:cs="Times New Roman"/>
          <w:sz w:val="24"/>
          <w:szCs w:val="24"/>
        </w:rPr>
        <w:t xml:space="preserve"> We created 13 solutions of different phosphate concentrations ranging from 0.01 µmol.L</w:t>
      </w:r>
      <w:r w:rsidRPr="00A82D7D">
        <w:rPr>
          <w:rFonts w:ascii="Times New Roman" w:hAnsi="Times New Roman" w:cs="Times New Roman"/>
          <w:sz w:val="24"/>
          <w:szCs w:val="24"/>
          <w:vertAlign w:val="superscript"/>
        </w:rPr>
        <w:t>-1</w:t>
      </w:r>
      <w:r w:rsidRPr="00A82D7D">
        <w:rPr>
          <w:rFonts w:ascii="Times New Roman" w:hAnsi="Times New Roman" w:cs="Times New Roman"/>
          <w:sz w:val="24"/>
          <w:szCs w:val="24"/>
        </w:rPr>
        <w:t xml:space="preserve"> of phosphate to 50 µmol.L-1 of phosphate by mixing different amounts of COMBO medium without potassium phosphate dibasic (P- COMBO) and normal COMBO medium (P+ COMBO) in 40 mL </w:t>
      </w:r>
      <w:proofErr w:type="spellStart"/>
      <w:r w:rsidRPr="00A82D7D">
        <w:rPr>
          <w:rFonts w:ascii="Times New Roman" w:hAnsi="Times New Roman" w:cs="Times New Roman"/>
          <w:sz w:val="24"/>
          <w:szCs w:val="24"/>
        </w:rPr>
        <w:t>nunclons</w:t>
      </w:r>
      <w:proofErr w:type="spellEnd"/>
      <w:r w:rsidRPr="00A82D7D">
        <w:rPr>
          <w:rFonts w:ascii="Times New Roman" w:hAnsi="Times New Roman" w:cs="Times New Roman"/>
          <w:sz w:val="24"/>
          <w:szCs w:val="24"/>
        </w:rPr>
        <w:t>. We used a modified version of the standard COMBO medium without animal trace solution in which we increased the fraction of carbonate by adding 10 mL of a stock solution of 55.8 g. L</w:t>
      </w:r>
      <w:r w:rsidRPr="00A82D7D">
        <w:rPr>
          <w:rFonts w:ascii="Times New Roman" w:hAnsi="Times New Roman" w:cs="Times New Roman"/>
          <w:sz w:val="24"/>
          <w:szCs w:val="24"/>
          <w:vertAlign w:val="superscript"/>
        </w:rPr>
        <w:t>-1</w:t>
      </w:r>
      <w:r w:rsidRPr="00A82D7D">
        <w:rPr>
          <w:rFonts w:ascii="Times New Roman" w:hAnsi="Times New Roman" w:cs="Times New Roman"/>
          <w:sz w:val="24"/>
          <w:szCs w:val="24"/>
        </w:rPr>
        <w:t xml:space="preserve"> of sodium bicarbonate to maintain a DIC of more than 6.6 mmol.L</w:t>
      </w:r>
      <w:r w:rsidRPr="00A82D7D">
        <w:rPr>
          <w:rFonts w:ascii="Times New Roman" w:hAnsi="Times New Roman" w:cs="Times New Roman"/>
          <w:sz w:val="24"/>
          <w:szCs w:val="24"/>
          <w:vertAlign w:val="superscript"/>
        </w:rPr>
        <w:t>-1</w:t>
      </w:r>
      <w:r w:rsidRPr="00A82D7D">
        <w:rPr>
          <w:rFonts w:ascii="Times New Roman" w:hAnsi="Times New Roman" w:cs="Times New Roman"/>
          <w:sz w:val="24"/>
          <w:szCs w:val="24"/>
        </w:rPr>
        <w:t xml:space="preserve"> in order to prevent carbon limitation, which allowed a C</w:t>
      </w:r>
      <w:proofErr w:type="gramStart"/>
      <w:r w:rsidRPr="00A82D7D">
        <w:rPr>
          <w:rFonts w:ascii="Times New Roman" w:hAnsi="Times New Roman" w:cs="Times New Roman"/>
          <w:sz w:val="24"/>
          <w:szCs w:val="24"/>
        </w:rPr>
        <w:t>:N:P</w:t>
      </w:r>
      <w:proofErr w:type="gramEnd"/>
      <w:r w:rsidRPr="00A82D7D">
        <w:rPr>
          <w:rFonts w:ascii="Times New Roman" w:hAnsi="Times New Roman" w:cs="Times New Roman"/>
          <w:sz w:val="24"/>
          <w:szCs w:val="24"/>
        </w:rPr>
        <w:t xml:space="preserve"> ratio of 132:20:1 in the P+ COMBO solution, above the Redfield ratio of 106:16:1. </w:t>
      </w:r>
    </w:p>
    <w:p w:rsidR="00A82D7D" w:rsidRDefault="00A82D7D" w:rsidP="00AC7E82">
      <w:pPr>
        <w:spacing w:line="240" w:lineRule="auto"/>
        <w:jc w:val="both"/>
        <w:rPr>
          <w:rFonts w:ascii="Times New Roman" w:hAnsi="Times New Roman" w:cs="Times New Roman"/>
          <w:b/>
          <w:sz w:val="24"/>
          <w:szCs w:val="24"/>
        </w:rPr>
      </w:pPr>
    </w:p>
    <w:tbl>
      <w:tblPr>
        <w:tblStyle w:val="TableGrid"/>
        <w:tblW w:w="0" w:type="auto"/>
        <w:tblBorders>
          <w:left w:val="none" w:sz="0" w:space="0" w:color="auto"/>
          <w:right w:val="none" w:sz="0" w:space="0" w:color="auto"/>
          <w:insideV w:val="none" w:sz="0" w:space="0" w:color="auto"/>
        </w:tblBorders>
        <w:tblLayout w:type="fixed"/>
        <w:tblLook w:val="04A0"/>
      </w:tblPr>
      <w:tblGrid>
        <w:gridCol w:w="1472"/>
        <w:gridCol w:w="597"/>
        <w:gridCol w:w="598"/>
        <w:gridCol w:w="598"/>
        <w:gridCol w:w="597"/>
        <w:gridCol w:w="598"/>
        <w:gridCol w:w="598"/>
        <w:gridCol w:w="597"/>
        <w:gridCol w:w="598"/>
        <w:gridCol w:w="598"/>
        <w:gridCol w:w="597"/>
        <w:gridCol w:w="598"/>
        <w:gridCol w:w="598"/>
        <w:gridCol w:w="598"/>
      </w:tblGrid>
      <w:tr w:rsidR="00AC7E82" w:rsidTr="009A678F">
        <w:trPr>
          <w:trHeight w:val="294"/>
        </w:trPr>
        <w:tc>
          <w:tcPr>
            <w:tcW w:w="1472" w:type="dxa"/>
          </w:tcPr>
          <w:p w:rsidR="00AC7E82" w:rsidRPr="005E397F" w:rsidRDefault="00AC7E82" w:rsidP="009A678F">
            <w:pPr>
              <w:rPr>
                <w:rFonts w:cs="Times New Roman"/>
                <w:sz w:val="18"/>
                <w:szCs w:val="18"/>
              </w:rPr>
            </w:pPr>
            <w:r w:rsidRPr="005E397F">
              <w:rPr>
                <w:rFonts w:cs="Times New Roman"/>
                <w:sz w:val="18"/>
                <w:szCs w:val="18"/>
              </w:rPr>
              <w:t>Phosphate concentration (µmol</w:t>
            </w:r>
            <w:r>
              <w:rPr>
                <w:rFonts w:ascii="Times New Roman" w:hAnsi="Times New Roman" w:cs="Times New Roman"/>
                <w:sz w:val="24"/>
                <w:szCs w:val="24"/>
              </w:rPr>
              <w:t>·</w:t>
            </w:r>
            <w:r w:rsidRPr="005E397F">
              <w:rPr>
                <w:rFonts w:cs="Times New Roman"/>
                <w:sz w:val="18"/>
                <w:szCs w:val="18"/>
              </w:rPr>
              <w:t>L</w:t>
            </w:r>
            <w:r w:rsidRPr="005E397F">
              <w:rPr>
                <w:rFonts w:cs="Times New Roman"/>
                <w:sz w:val="18"/>
                <w:szCs w:val="18"/>
                <w:vertAlign w:val="superscript"/>
              </w:rPr>
              <w:t>-1</w:t>
            </w:r>
            <w:r w:rsidRPr="005E397F">
              <w:rPr>
                <w:rFonts w:cs="Times New Roman"/>
                <w:sz w:val="18"/>
                <w:szCs w:val="18"/>
              </w:rPr>
              <w:t xml:space="preserve"> )</w:t>
            </w:r>
          </w:p>
        </w:tc>
        <w:tc>
          <w:tcPr>
            <w:tcW w:w="597" w:type="dxa"/>
          </w:tcPr>
          <w:p w:rsidR="00AC7E82" w:rsidRPr="005E397F" w:rsidRDefault="00AC7E82" w:rsidP="009A678F">
            <w:pPr>
              <w:rPr>
                <w:rFonts w:cs="Times New Roman"/>
                <w:sz w:val="18"/>
                <w:szCs w:val="18"/>
              </w:rPr>
            </w:pPr>
            <w:r w:rsidRPr="005E397F">
              <w:rPr>
                <w:rFonts w:cs="Times New Roman"/>
                <w:sz w:val="18"/>
                <w:szCs w:val="18"/>
              </w:rPr>
              <w:t>50</w:t>
            </w:r>
          </w:p>
        </w:tc>
        <w:tc>
          <w:tcPr>
            <w:tcW w:w="598" w:type="dxa"/>
          </w:tcPr>
          <w:p w:rsidR="00AC7E82" w:rsidRPr="005E397F" w:rsidRDefault="00AC7E82" w:rsidP="009A678F">
            <w:pPr>
              <w:rPr>
                <w:rFonts w:cs="Times New Roman"/>
                <w:sz w:val="18"/>
                <w:szCs w:val="18"/>
              </w:rPr>
            </w:pPr>
            <w:r w:rsidRPr="005E397F">
              <w:rPr>
                <w:rFonts w:cs="Times New Roman"/>
                <w:sz w:val="18"/>
                <w:szCs w:val="18"/>
              </w:rPr>
              <w:t>40</w:t>
            </w:r>
          </w:p>
        </w:tc>
        <w:tc>
          <w:tcPr>
            <w:tcW w:w="598" w:type="dxa"/>
          </w:tcPr>
          <w:p w:rsidR="00AC7E82" w:rsidRPr="005E397F" w:rsidRDefault="00AC7E82" w:rsidP="009A678F">
            <w:pPr>
              <w:rPr>
                <w:rFonts w:cs="Times New Roman"/>
                <w:sz w:val="18"/>
                <w:szCs w:val="18"/>
              </w:rPr>
            </w:pPr>
            <w:r w:rsidRPr="005E397F">
              <w:rPr>
                <w:rFonts w:cs="Times New Roman"/>
                <w:sz w:val="18"/>
                <w:szCs w:val="18"/>
              </w:rPr>
              <w:t>30</w:t>
            </w:r>
          </w:p>
        </w:tc>
        <w:tc>
          <w:tcPr>
            <w:tcW w:w="597" w:type="dxa"/>
          </w:tcPr>
          <w:p w:rsidR="00AC7E82" w:rsidRPr="005E397F" w:rsidRDefault="00AC7E82" w:rsidP="009A678F">
            <w:pPr>
              <w:rPr>
                <w:rFonts w:cs="Times New Roman"/>
                <w:sz w:val="18"/>
                <w:szCs w:val="18"/>
              </w:rPr>
            </w:pPr>
            <w:r w:rsidRPr="005E397F">
              <w:rPr>
                <w:rFonts w:cs="Times New Roman"/>
                <w:sz w:val="18"/>
                <w:szCs w:val="18"/>
              </w:rPr>
              <w:t>20</w:t>
            </w:r>
          </w:p>
        </w:tc>
        <w:tc>
          <w:tcPr>
            <w:tcW w:w="598" w:type="dxa"/>
          </w:tcPr>
          <w:p w:rsidR="00AC7E82" w:rsidRPr="005E397F" w:rsidRDefault="00AC7E82" w:rsidP="009A678F">
            <w:pPr>
              <w:rPr>
                <w:rFonts w:cs="Times New Roman"/>
                <w:sz w:val="18"/>
                <w:szCs w:val="18"/>
              </w:rPr>
            </w:pPr>
            <w:r w:rsidRPr="005E397F">
              <w:rPr>
                <w:rFonts w:cs="Times New Roman"/>
                <w:sz w:val="18"/>
                <w:szCs w:val="18"/>
              </w:rPr>
              <w:t>10</w:t>
            </w:r>
          </w:p>
        </w:tc>
        <w:tc>
          <w:tcPr>
            <w:tcW w:w="598" w:type="dxa"/>
          </w:tcPr>
          <w:p w:rsidR="00AC7E82" w:rsidRPr="005E397F" w:rsidRDefault="00AC7E82" w:rsidP="009A678F">
            <w:pPr>
              <w:rPr>
                <w:rFonts w:cs="Times New Roman"/>
                <w:sz w:val="18"/>
                <w:szCs w:val="18"/>
              </w:rPr>
            </w:pPr>
            <w:r w:rsidRPr="005E397F">
              <w:rPr>
                <w:rFonts w:cs="Times New Roman"/>
                <w:sz w:val="18"/>
                <w:szCs w:val="18"/>
              </w:rPr>
              <w:t>8</w:t>
            </w:r>
          </w:p>
        </w:tc>
        <w:tc>
          <w:tcPr>
            <w:tcW w:w="597" w:type="dxa"/>
          </w:tcPr>
          <w:p w:rsidR="00AC7E82" w:rsidRPr="005E397F" w:rsidRDefault="00AC7E82" w:rsidP="009A678F">
            <w:pPr>
              <w:rPr>
                <w:rFonts w:cs="Times New Roman"/>
                <w:sz w:val="18"/>
                <w:szCs w:val="18"/>
              </w:rPr>
            </w:pPr>
            <w:r w:rsidRPr="005E397F">
              <w:rPr>
                <w:rFonts w:cs="Times New Roman"/>
                <w:sz w:val="18"/>
                <w:szCs w:val="18"/>
              </w:rPr>
              <w:t>6</w:t>
            </w:r>
          </w:p>
        </w:tc>
        <w:tc>
          <w:tcPr>
            <w:tcW w:w="598" w:type="dxa"/>
          </w:tcPr>
          <w:p w:rsidR="00AC7E82" w:rsidRPr="005E397F" w:rsidRDefault="00AC7E82" w:rsidP="009A678F">
            <w:pPr>
              <w:rPr>
                <w:rFonts w:cs="Times New Roman"/>
                <w:sz w:val="18"/>
                <w:szCs w:val="18"/>
              </w:rPr>
            </w:pPr>
            <w:r w:rsidRPr="005E397F">
              <w:rPr>
                <w:rFonts w:cs="Times New Roman"/>
                <w:sz w:val="18"/>
                <w:szCs w:val="18"/>
              </w:rPr>
              <w:t>4</w:t>
            </w:r>
          </w:p>
        </w:tc>
        <w:tc>
          <w:tcPr>
            <w:tcW w:w="598" w:type="dxa"/>
          </w:tcPr>
          <w:p w:rsidR="00AC7E82" w:rsidRPr="005E397F" w:rsidRDefault="00AC7E82" w:rsidP="009A678F">
            <w:pPr>
              <w:rPr>
                <w:rFonts w:cs="Times New Roman"/>
                <w:sz w:val="18"/>
                <w:szCs w:val="18"/>
              </w:rPr>
            </w:pPr>
            <w:r w:rsidRPr="005E397F">
              <w:rPr>
                <w:rFonts w:cs="Times New Roman"/>
                <w:sz w:val="18"/>
                <w:szCs w:val="18"/>
              </w:rPr>
              <w:t>2</w:t>
            </w:r>
          </w:p>
        </w:tc>
        <w:tc>
          <w:tcPr>
            <w:tcW w:w="597" w:type="dxa"/>
          </w:tcPr>
          <w:p w:rsidR="00AC7E82" w:rsidRPr="005E397F" w:rsidRDefault="00AC7E82" w:rsidP="009A678F">
            <w:pPr>
              <w:rPr>
                <w:rFonts w:cs="Times New Roman"/>
                <w:sz w:val="18"/>
                <w:szCs w:val="18"/>
              </w:rPr>
            </w:pPr>
            <w:r w:rsidRPr="005E397F">
              <w:rPr>
                <w:rFonts w:cs="Times New Roman"/>
                <w:sz w:val="18"/>
                <w:szCs w:val="18"/>
              </w:rPr>
              <w:t>1</w:t>
            </w:r>
          </w:p>
        </w:tc>
        <w:tc>
          <w:tcPr>
            <w:tcW w:w="598" w:type="dxa"/>
          </w:tcPr>
          <w:p w:rsidR="00AC7E82" w:rsidRPr="005E397F" w:rsidRDefault="00AC7E82" w:rsidP="009A678F">
            <w:pPr>
              <w:rPr>
                <w:rFonts w:cs="Times New Roman"/>
                <w:sz w:val="18"/>
                <w:szCs w:val="18"/>
              </w:rPr>
            </w:pPr>
            <w:r w:rsidRPr="005E397F">
              <w:rPr>
                <w:rFonts w:cs="Times New Roman"/>
                <w:sz w:val="18"/>
                <w:szCs w:val="18"/>
              </w:rPr>
              <w:t>0.5</w:t>
            </w:r>
          </w:p>
        </w:tc>
        <w:tc>
          <w:tcPr>
            <w:tcW w:w="598" w:type="dxa"/>
          </w:tcPr>
          <w:p w:rsidR="00AC7E82" w:rsidRPr="005E397F" w:rsidRDefault="00AC7E82" w:rsidP="009A678F">
            <w:pPr>
              <w:rPr>
                <w:rFonts w:cs="Times New Roman"/>
                <w:sz w:val="18"/>
                <w:szCs w:val="18"/>
              </w:rPr>
            </w:pPr>
            <w:r w:rsidRPr="005E397F">
              <w:rPr>
                <w:rFonts w:cs="Times New Roman"/>
                <w:sz w:val="18"/>
                <w:szCs w:val="18"/>
              </w:rPr>
              <w:t>0.1</w:t>
            </w:r>
          </w:p>
        </w:tc>
        <w:tc>
          <w:tcPr>
            <w:tcW w:w="598" w:type="dxa"/>
          </w:tcPr>
          <w:p w:rsidR="00AC7E82" w:rsidRPr="005E397F" w:rsidRDefault="00AC7E82" w:rsidP="009A678F">
            <w:pPr>
              <w:rPr>
                <w:rFonts w:cs="Times New Roman"/>
                <w:sz w:val="18"/>
                <w:szCs w:val="18"/>
              </w:rPr>
            </w:pPr>
            <w:r w:rsidRPr="005E397F">
              <w:rPr>
                <w:rFonts w:cs="Times New Roman"/>
                <w:sz w:val="18"/>
                <w:szCs w:val="18"/>
              </w:rPr>
              <w:t>0.01</w:t>
            </w:r>
          </w:p>
        </w:tc>
      </w:tr>
      <w:tr w:rsidR="00AC7E82" w:rsidTr="009A678F">
        <w:trPr>
          <w:trHeight w:val="294"/>
        </w:trPr>
        <w:tc>
          <w:tcPr>
            <w:tcW w:w="1472" w:type="dxa"/>
          </w:tcPr>
          <w:p w:rsidR="00AC7E82" w:rsidRPr="005E397F" w:rsidRDefault="00AC7E82" w:rsidP="009A678F">
            <w:pPr>
              <w:rPr>
                <w:rFonts w:cs="Times New Roman"/>
                <w:sz w:val="18"/>
                <w:szCs w:val="18"/>
              </w:rPr>
            </w:pPr>
            <w:r w:rsidRPr="005E397F">
              <w:rPr>
                <w:rFonts w:cs="Times New Roman"/>
                <w:sz w:val="18"/>
                <w:szCs w:val="18"/>
              </w:rPr>
              <w:t>Phosphate concentration (µg</w:t>
            </w:r>
            <w:r>
              <w:rPr>
                <w:rFonts w:ascii="Times New Roman" w:hAnsi="Times New Roman" w:cs="Times New Roman"/>
                <w:sz w:val="24"/>
                <w:szCs w:val="24"/>
              </w:rPr>
              <w:t>·</w:t>
            </w:r>
            <w:r w:rsidRPr="005E397F">
              <w:rPr>
                <w:rFonts w:cs="Times New Roman"/>
                <w:sz w:val="18"/>
                <w:szCs w:val="18"/>
              </w:rPr>
              <w:t>L</w:t>
            </w:r>
            <w:r w:rsidRPr="005E397F">
              <w:rPr>
                <w:rFonts w:cs="Times New Roman"/>
                <w:sz w:val="18"/>
                <w:szCs w:val="18"/>
                <w:vertAlign w:val="superscript"/>
              </w:rPr>
              <w:t>-1</w:t>
            </w:r>
            <w:r w:rsidRPr="005E397F">
              <w:rPr>
                <w:rFonts w:cs="Times New Roman"/>
                <w:sz w:val="18"/>
                <w:szCs w:val="18"/>
              </w:rPr>
              <w:t xml:space="preserve"> )</w:t>
            </w:r>
          </w:p>
        </w:tc>
        <w:tc>
          <w:tcPr>
            <w:tcW w:w="597" w:type="dxa"/>
          </w:tcPr>
          <w:p w:rsidR="00AC7E82" w:rsidRPr="005E397F" w:rsidRDefault="00AC7E82" w:rsidP="009A678F">
            <w:pPr>
              <w:rPr>
                <w:rFonts w:cs="Times New Roman"/>
                <w:sz w:val="18"/>
                <w:szCs w:val="18"/>
              </w:rPr>
            </w:pPr>
            <w:r w:rsidRPr="005E397F">
              <w:rPr>
                <w:rFonts w:cs="Times New Roman"/>
                <w:sz w:val="18"/>
                <w:szCs w:val="18"/>
              </w:rPr>
              <w:t>4750</w:t>
            </w:r>
          </w:p>
        </w:tc>
        <w:tc>
          <w:tcPr>
            <w:tcW w:w="598" w:type="dxa"/>
          </w:tcPr>
          <w:p w:rsidR="00AC7E82" w:rsidRPr="005E397F" w:rsidRDefault="00AC7E82" w:rsidP="009A678F">
            <w:pPr>
              <w:rPr>
                <w:rFonts w:cs="Times New Roman"/>
                <w:sz w:val="18"/>
                <w:szCs w:val="18"/>
              </w:rPr>
            </w:pPr>
            <w:r>
              <w:rPr>
                <w:rFonts w:cs="Times New Roman"/>
                <w:sz w:val="18"/>
                <w:szCs w:val="18"/>
              </w:rPr>
              <w:t>3800</w:t>
            </w:r>
          </w:p>
        </w:tc>
        <w:tc>
          <w:tcPr>
            <w:tcW w:w="598" w:type="dxa"/>
          </w:tcPr>
          <w:p w:rsidR="00AC7E82" w:rsidRPr="005E397F" w:rsidRDefault="00AC7E82" w:rsidP="009A678F">
            <w:pPr>
              <w:rPr>
                <w:rFonts w:cs="Times New Roman"/>
                <w:sz w:val="18"/>
                <w:szCs w:val="18"/>
              </w:rPr>
            </w:pPr>
            <w:r w:rsidRPr="005E397F">
              <w:rPr>
                <w:rFonts w:cs="Times New Roman"/>
                <w:sz w:val="18"/>
                <w:szCs w:val="18"/>
              </w:rPr>
              <w:t>2850</w:t>
            </w:r>
          </w:p>
        </w:tc>
        <w:tc>
          <w:tcPr>
            <w:tcW w:w="597" w:type="dxa"/>
          </w:tcPr>
          <w:p w:rsidR="00AC7E82" w:rsidRPr="005E397F" w:rsidRDefault="00AC7E82" w:rsidP="009A678F">
            <w:pPr>
              <w:rPr>
                <w:rFonts w:cs="Times New Roman"/>
                <w:sz w:val="18"/>
                <w:szCs w:val="18"/>
              </w:rPr>
            </w:pPr>
            <w:r w:rsidRPr="005E397F">
              <w:rPr>
                <w:rFonts w:cs="Times New Roman"/>
                <w:sz w:val="18"/>
                <w:szCs w:val="18"/>
              </w:rPr>
              <w:t>1900</w:t>
            </w:r>
          </w:p>
        </w:tc>
        <w:tc>
          <w:tcPr>
            <w:tcW w:w="598" w:type="dxa"/>
          </w:tcPr>
          <w:p w:rsidR="00AC7E82" w:rsidRPr="005E397F" w:rsidRDefault="00AC7E82" w:rsidP="009A678F">
            <w:pPr>
              <w:rPr>
                <w:rFonts w:cs="Times New Roman"/>
                <w:sz w:val="18"/>
                <w:szCs w:val="18"/>
              </w:rPr>
            </w:pPr>
            <w:r w:rsidRPr="005E397F">
              <w:rPr>
                <w:rFonts w:cs="Times New Roman"/>
                <w:sz w:val="18"/>
                <w:szCs w:val="18"/>
              </w:rPr>
              <w:t>950</w:t>
            </w:r>
          </w:p>
        </w:tc>
        <w:tc>
          <w:tcPr>
            <w:tcW w:w="598" w:type="dxa"/>
          </w:tcPr>
          <w:p w:rsidR="00AC7E82" w:rsidRPr="005E397F" w:rsidRDefault="00AC7E82" w:rsidP="009A678F">
            <w:pPr>
              <w:rPr>
                <w:rFonts w:cs="Times New Roman"/>
                <w:sz w:val="18"/>
                <w:szCs w:val="18"/>
              </w:rPr>
            </w:pPr>
            <w:r w:rsidRPr="005E397F">
              <w:rPr>
                <w:rFonts w:cs="Times New Roman"/>
                <w:sz w:val="18"/>
                <w:szCs w:val="18"/>
              </w:rPr>
              <w:t>760</w:t>
            </w:r>
          </w:p>
        </w:tc>
        <w:tc>
          <w:tcPr>
            <w:tcW w:w="597" w:type="dxa"/>
          </w:tcPr>
          <w:p w:rsidR="00AC7E82" w:rsidRPr="005E397F" w:rsidRDefault="00AC7E82" w:rsidP="009A678F">
            <w:pPr>
              <w:rPr>
                <w:rFonts w:cs="Times New Roman"/>
                <w:sz w:val="18"/>
                <w:szCs w:val="18"/>
              </w:rPr>
            </w:pPr>
            <w:r w:rsidRPr="005E397F">
              <w:rPr>
                <w:rFonts w:cs="Times New Roman"/>
                <w:sz w:val="18"/>
                <w:szCs w:val="18"/>
              </w:rPr>
              <w:t>570</w:t>
            </w:r>
          </w:p>
        </w:tc>
        <w:tc>
          <w:tcPr>
            <w:tcW w:w="598" w:type="dxa"/>
          </w:tcPr>
          <w:p w:rsidR="00AC7E82" w:rsidRPr="005E397F" w:rsidRDefault="00AC7E82" w:rsidP="009A678F">
            <w:pPr>
              <w:rPr>
                <w:rFonts w:cs="Times New Roman"/>
                <w:sz w:val="18"/>
                <w:szCs w:val="18"/>
              </w:rPr>
            </w:pPr>
            <w:r w:rsidRPr="005E397F">
              <w:rPr>
                <w:rFonts w:cs="Times New Roman"/>
                <w:sz w:val="18"/>
                <w:szCs w:val="18"/>
              </w:rPr>
              <w:t>380</w:t>
            </w:r>
          </w:p>
        </w:tc>
        <w:tc>
          <w:tcPr>
            <w:tcW w:w="598" w:type="dxa"/>
          </w:tcPr>
          <w:p w:rsidR="00AC7E82" w:rsidRPr="005E397F" w:rsidRDefault="00AC7E82" w:rsidP="009A678F">
            <w:pPr>
              <w:rPr>
                <w:rFonts w:cs="Times New Roman"/>
                <w:sz w:val="18"/>
                <w:szCs w:val="18"/>
              </w:rPr>
            </w:pPr>
            <w:r w:rsidRPr="005E397F">
              <w:rPr>
                <w:rFonts w:cs="Times New Roman"/>
                <w:sz w:val="18"/>
                <w:szCs w:val="18"/>
              </w:rPr>
              <w:t>190</w:t>
            </w:r>
          </w:p>
        </w:tc>
        <w:tc>
          <w:tcPr>
            <w:tcW w:w="597" w:type="dxa"/>
          </w:tcPr>
          <w:p w:rsidR="00AC7E82" w:rsidRPr="005E397F" w:rsidRDefault="00AC7E82" w:rsidP="009A678F">
            <w:pPr>
              <w:rPr>
                <w:rFonts w:cs="Times New Roman"/>
                <w:sz w:val="18"/>
                <w:szCs w:val="18"/>
              </w:rPr>
            </w:pPr>
            <w:r w:rsidRPr="005E397F">
              <w:rPr>
                <w:rFonts w:cs="Times New Roman"/>
                <w:sz w:val="18"/>
                <w:szCs w:val="18"/>
              </w:rPr>
              <w:t>95</w:t>
            </w:r>
          </w:p>
        </w:tc>
        <w:tc>
          <w:tcPr>
            <w:tcW w:w="598" w:type="dxa"/>
          </w:tcPr>
          <w:p w:rsidR="00AC7E82" w:rsidRPr="005E397F" w:rsidRDefault="00AC7E82" w:rsidP="009A678F">
            <w:pPr>
              <w:rPr>
                <w:rFonts w:cs="Times New Roman"/>
                <w:sz w:val="18"/>
                <w:szCs w:val="18"/>
              </w:rPr>
            </w:pPr>
            <w:r w:rsidRPr="005E397F">
              <w:rPr>
                <w:rFonts w:cs="Times New Roman"/>
                <w:sz w:val="18"/>
                <w:szCs w:val="18"/>
              </w:rPr>
              <w:t>47.5</w:t>
            </w:r>
          </w:p>
        </w:tc>
        <w:tc>
          <w:tcPr>
            <w:tcW w:w="598" w:type="dxa"/>
          </w:tcPr>
          <w:p w:rsidR="00AC7E82" w:rsidRPr="005E397F" w:rsidRDefault="00AC7E82" w:rsidP="009A678F">
            <w:pPr>
              <w:rPr>
                <w:rFonts w:cs="Times New Roman"/>
                <w:sz w:val="18"/>
                <w:szCs w:val="18"/>
              </w:rPr>
            </w:pPr>
            <w:r w:rsidRPr="005E397F">
              <w:rPr>
                <w:rFonts w:cs="Times New Roman"/>
                <w:sz w:val="18"/>
                <w:szCs w:val="18"/>
              </w:rPr>
              <w:t>9.5</w:t>
            </w:r>
          </w:p>
        </w:tc>
        <w:tc>
          <w:tcPr>
            <w:tcW w:w="598" w:type="dxa"/>
          </w:tcPr>
          <w:p w:rsidR="00AC7E82" w:rsidRPr="005E397F" w:rsidRDefault="00AC7E82" w:rsidP="009A678F">
            <w:pPr>
              <w:rPr>
                <w:rFonts w:cs="Times New Roman"/>
                <w:sz w:val="18"/>
                <w:szCs w:val="18"/>
              </w:rPr>
            </w:pPr>
            <w:r w:rsidRPr="005E397F">
              <w:rPr>
                <w:rFonts w:cs="Times New Roman"/>
                <w:sz w:val="18"/>
                <w:szCs w:val="18"/>
              </w:rPr>
              <w:t>0.95</w:t>
            </w:r>
          </w:p>
        </w:tc>
      </w:tr>
      <w:tr w:rsidR="00AC7E82" w:rsidTr="009A678F">
        <w:trPr>
          <w:trHeight w:val="241"/>
        </w:trPr>
        <w:tc>
          <w:tcPr>
            <w:tcW w:w="1472" w:type="dxa"/>
            <w:tcBorders>
              <w:bottom w:val="nil"/>
            </w:tcBorders>
          </w:tcPr>
          <w:p w:rsidR="00AC7E82" w:rsidRPr="00264B7D" w:rsidRDefault="00AC7E82" w:rsidP="009A678F">
            <w:pPr>
              <w:rPr>
                <w:rFonts w:cs="Times New Roman"/>
                <w:sz w:val="18"/>
              </w:rPr>
            </w:pPr>
            <w:r w:rsidRPr="00264B7D">
              <w:rPr>
                <w:rFonts w:cs="Times New Roman"/>
                <w:sz w:val="18"/>
              </w:rPr>
              <w:t>Amount of P+ COMBO (mL)</w:t>
            </w:r>
          </w:p>
        </w:tc>
        <w:tc>
          <w:tcPr>
            <w:tcW w:w="597" w:type="dxa"/>
            <w:tcBorders>
              <w:bottom w:val="nil"/>
            </w:tcBorders>
          </w:tcPr>
          <w:p w:rsidR="00AC7E82" w:rsidRPr="00264B7D" w:rsidRDefault="00AC7E82" w:rsidP="009A678F">
            <w:pPr>
              <w:rPr>
                <w:rFonts w:cs="Times New Roman"/>
                <w:sz w:val="18"/>
              </w:rPr>
            </w:pPr>
            <w:r w:rsidRPr="00264B7D">
              <w:rPr>
                <w:rFonts w:cs="Times New Roman"/>
                <w:sz w:val="18"/>
              </w:rPr>
              <w:t>40</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32</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24</w:t>
            </w:r>
          </w:p>
        </w:tc>
        <w:tc>
          <w:tcPr>
            <w:tcW w:w="597" w:type="dxa"/>
            <w:tcBorders>
              <w:bottom w:val="nil"/>
            </w:tcBorders>
          </w:tcPr>
          <w:p w:rsidR="00AC7E82" w:rsidRPr="00264B7D" w:rsidRDefault="00AC7E82" w:rsidP="009A678F">
            <w:pPr>
              <w:rPr>
                <w:rFonts w:cs="Times New Roman"/>
                <w:sz w:val="18"/>
              </w:rPr>
            </w:pPr>
            <w:r w:rsidRPr="00264B7D">
              <w:rPr>
                <w:rFonts w:cs="Times New Roman"/>
                <w:sz w:val="18"/>
              </w:rPr>
              <w:t>16</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8</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6.4</w:t>
            </w:r>
          </w:p>
        </w:tc>
        <w:tc>
          <w:tcPr>
            <w:tcW w:w="597" w:type="dxa"/>
            <w:tcBorders>
              <w:bottom w:val="nil"/>
            </w:tcBorders>
          </w:tcPr>
          <w:p w:rsidR="00AC7E82" w:rsidRPr="00264B7D" w:rsidRDefault="00AC7E82" w:rsidP="009A678F">
            <w:pPr>
              <w:rPr>
                <w:rFonts w:cs="Times New Roman"/>
                <w:sz w:val="18"/>
              </w:rPr>
            </w:pPr>
            <w:r w:rsidRPr="00264B7D">
              <w:rPr>
                <w:rFonts w:cs="Times New Roman"/>
                <w:sz w:val="18"/>
              </w:rPr>
              <w:t>4.8</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3.2</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1.6</w:t>
            </w:r>
          </w:p>
        </w:tc>
        <w:tc>
          <w:tcPr>
            <w:tcW w:w="597" w:type="dxa"/>
            <w:tcBorders>
              <w:bottom w:val="nil"/>
            </w:tcBorders>
          </w:tcPr>
          <w:p w:rsidR="00AC7E82" w:rsidRPr="00264B7D" w:rsidRDefault="00AC7E82" w:rsidP="009A678F">
            <w:pPr>
              <w:rPr>
                <w:rFonts w:cs="Times New Roman"/>
                <w:sz w:val="18"/>
              </w:rPr>
            </w:pPr>
            <w:r w:rsidRPr="00264B7D">
              <w:rPr>
                <w:rFonts w:cs="Times New Roman"/>
                <w:sz w:val="18"/>
              </w:rPr>
              <w:t>0.8</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0.4</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0.08</w:t>
            </w:r>
          </w:p>
        </w:tc>
        <w:tc>
          <w:tcPr>
            <w:tcW w:w="598" w:type="dxa"/>
            <w:tcBorders>
              <w:bottom w:val="nil"/>
            </w:tcBorders>
          </w:tcPr>
          <w:p w:rsidR="00AC7E82" w:rsidRPr="00264B7D" w:rsidRDefault="00AC7E82" w:rsidP="009A678F">
            <w:pPr>
              <w:rPr>
                <w:rFonts w:cs="Times New Roman"/>
                <w:sz w:val="18"/>
              </w:rPr>
            </w:pPr>
            <w:r w:rsidRPr="00264B7D">
              <w:rPr>
                <w:rFonts w:cs="Times New Roman"/>
                <w:sz w:val="18"/>
              </w:rPr>
              <w:t>0.008</w:t>
            </w:r>
          </w:p>
        </w:tc>
      </w:tr>
      <w:tr w:rsidR="00AC7E82" w:rsidTr="009A678F">
        <w:trPr>
          <w:trHeight w:val="254"/>
        </w:trPr>
        <w:tc>
          <w:tcPr>
            <w:tcW w:w="1472" w:type="dxa"/>
            <w:tcBorders>
              <w:top w:val="nil"/>
            </w:tcBorders>
          </w:tcPr>
          <w:p w:rsidR="00AC7E82" w:rsidRPr="00264B7D" w:rsidRDefault="00AC7E82" w:rsidP="009A678F">
            <w:pPr>
              <w:rPr>
                <w:rFonts w:cs="Times New Roman"/>
                <w:sz w:val="18"/>
              </w:rPr>
            </w:pPr>
            <w:r w:rsidRPr="00264B7D">
              <w:rPr>
                <w:rFonts w:cs="Times New Roman"/>
                <w:sz w:val="18"/>
              </w:rPr>
              <w:t>Amount of P- COMBO (mL)</w:t>
            </w:r>
          </w:p>
        </w:tc>
        <w:tc>
          <w:tcPr>
            <w:tcW w:w="597" w:type="dxa"/>
            <w:tcBorders>
              <w:top w:val="nil"/>
            </w:tcBorders>
          </w:tcPr>
          <w:p w:rsidR="00AC7E82" w:rsidRPr="00264B7D" w:rsidRDefault="00AC7E82" w:rsidP="009A678F">
            <w:pPr>
              <w:rPr>
                <w:rFonts w:cs="Times New Roman"/>
                <w:sz w:val="18"/>
              </w:rPr>
            </w:pPr>
            <w:r w:rsidRPr="00264B7D">
              <w:rPr>
                <w:rFonts w:cs="Times New Roman"/>
                <w:sz w:val="18"/>
              </w:rPr>
              <w:t>0</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8</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16</w:t>
            </w:r>
          </w:p>
        </w:tc>
        <w:tc>
          <w:tcPr>
            <w:tcW w:w="597" w:type="dxa"/>
            <w:tcBorders>
              <w:top w:val="nil"/>
            </w:tcBorders>
          </w:tcPr>
          <w:p w:rsidR="00AC7E82" w:rsidRPr="00264B7D" w:rsidRDefault="00AC7E82" w:rsidP="009A678F">
            <w:pPr>
              <w:rPr>
                <w:rFonts w:cs="Times New Roman"/>
                <w:sz w:val="18"/>
              </w:rPr>
            </w:pPr>
            <w:r w:rsidRPr="00264B7D">
              <w:rPr>
                <w:rFonts w:cs="Times New Roman"/>
                <w:sz w:val="18"/>
              </w:rPr>
              <w:t>24</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32</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33.6</w:t>
            </w:r>
          </w:p>
        </w:tc>
        <w:tc>
          <w:tcPr>
            <w:tcW w:w="597" w:type="dxa"/>
            <w:tcBorders>
              <w:top w:val="nil"/>
            </w:tcBorders>
          </w:tcPr>
          <w:p w:rsidR="00AC7E82" w:rsidRPr="00264B7D" w:rsidRDefault="00AC7E82" w:rsidP="009A678F">
            <w:pPr>
              <w:rPr>
                <w:rFonts w:cs="Times New Roman"/>
                <w:sz w:val="18"/>
              </w:rPr>
            </w:pPr>
            <w:r w:rsidRPr="00264B7D">
              <w:rPr>
                <w:rFonts w:cs="Times New Roman"/>
                <w:sz w:val="18"/>
              </w:rPr>
              <w:t>35.2</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36.8</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38.4</w:t>
            </w:r>
          </w:p>
        </w:tc>
        <w:tc>
          <w:tcPr>
            <w:tcW w:w="597" w:type="dxa"/>
            <w:tcBorders>
              <w:top w:val="nil"/>
            </w:tcBorders>
          </w:tcPr>
          <w:p w:rsidR="00AC7E82" w:rsidRPr="00264B7D" w:rsidRDefault="00AC7E82" w:rsidP="009A678F">
            <w:pPr>
              <w:rPr>
                <w:rFonts w:cs="Times New Roman"/>
                <w:sz w:val="18"/>
              </w:rPr>
            </w:pPr>
            <w:r w:rsidRPr="00264B7D">
              <w:rPr>
                <w:rFonts w:cs="Times New Roman"/>
                <w:sz w:val="18"/>
              </w:rPr>
              <w:t>39.2</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39.6</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40</w:t>
            </w:r>
          </w:p>
        </w:tc>
        <w:tc>
          <w:tcPr>
            <w:tcW w:w="598" w:type="dxa"/>
            <w:tcBorders>
              <w:top w:val="nil"/>
            </w:tcBorders>
          </w:tcPr>
          <w:p w:rsidR="00AC7E82" w:rsidRPr="00264B7D" w:rsidRDefault="00AC7E82" w:rsidP="009A678F">
            <w:pPr>
              <w:rPr>
                <w:rFonts w:cs="Times New Roman"/>
                <w:sz w:val="18"/>
              </w:rPr>
            </w:pPr>
            <w:r w:rsidRPr="00264B7D">
              <w:rPr>
                <w:rFonts w:cs="Times New Roman"/>
                <w:sz w:val="18"/>
              </w:rPr>
              <w:t>40</w:t>
            </w:r>
          </w:p>
        </w:tc>
      </w:tr>
    </w:tbl>
    <w:p w:rsidR="00AC7E82" w:rsidRDefault="00AC7E82" w:rsidP="00AC7E82">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C7E82" w:rsidRDefault="00AC7E82" w:rsidP="00AC7E82">
      <w:pPr>
        <w:pStyle w:val="Heading2"/>
      </w:pPr>
      <w:r>
        <w:lastRenderedPageBreak/>
        <w:t>S2: Discrimination between species in the competition experiment</w:t>
      </w:r>
    </w:p>
    <w:p w:rsidR="00AC7E82" w:rsidRDefault="00AC7E82" w:rsidP="00AC7E82"/>
    <w:p w:rsidR="00AC7E82" w:rsidRDefault="00AC7E82" w:rsidP="00AC7E82">
      <w:pPr>
        <w:pStyle w:val="Heading3"/>
      </w:pPr>
      <w:r>
        <w:t>Table S2A</w:t>
      </w:r>
      <w:r w:rsidRPr="00FA21F0">
        <w:t xml:space="preserve">: </w:t>
      </w:r>
    </w:p>
    <w:p w:rsidR="00AC7E82" w:rsidRDefault="00AC7E82" w:rsidP="00AC7E82">
      <w:pPr>
        <w:spacing w:line="240" w:lineRule="auto"/>
        <w:jc w:val="both"/>
        <w:rPr>
          <w:rFonts w:ascii="Times New Roman" w:hAnsi="Times New Roman" w:cs="Times New Roman"/>
          <w:sz w:val="24"/>
          <w:szCs w:val="24"/>
        </w:rPr>
      </w:pPr>
      <w:r>
        <w:rPr>
          <w:rFonts w:ascii="Times New Roman" w:hAnsi="Times New Roman" w:cs="Times New Roman"/>
          <w:sz w:val="24"/>
          <w:szCs w:val="24"/>
        </w:rPr>
        <w:t>A: Proportion of correct assignations for each discrimination method (LDA: linear discriminant analys</w:t>
      </w:r>
      <w:r w:rsidR="004A0A25">
        <w:rPr>
          <w:rFonts w:ascii="Times New Roman" w:hAnsi="Times New Roman" w:cs="Times New Roman"/>
          <w:sz w:val="24"/>
          <w:szCs w:val="24"/>
        </w:rPr>
        <w:t>is, Random Forest analysis, RPART</w:t>
      </w:r>
      <w:r>
        <w:rPr>
          <w:rFonts w:ascii="Times New Roman" w:hAnsi="Times New Roman" w:cs="Times New Roman"/>
          <w:sz w:val="24"/>
          <w:szCs w:val="24"/>
        </w:rPr>
        <w:t>:</w:t>
      </w:r>
      <w:r w:rsidR="004A0A25">
        <w:rPr>
          <w:rFonts w:ascii="Times New Roman" w:hAnsi="Times New Roman" w:cs="Times New Roman"/>
          <w:sz w:val="24"/>
          <w:szCs w:val="24"/>
        </w:rPr>
        <w:t xml:space="preserve"> recursive partitioning and regression tree</w:t>
      </w:r>
      <w:r>
        <w:rPr>
          <w:rFonts w:ascii="Times New Roman" w:hAnsi="Times New Roman" w:cs="Times New Roman"/>
          <w:sz w:val="24"/>
          <w:szCs w:val="24"/>
        </w:rPr>
        <w:t>) summarised by phosphate and nutrient conditions for all pair of species. B: Proportion of correct assignations for each discrimination method summarised by pair of species for all nutrient and thermal conditions. C: Proportion of correct assignations for each discrimination method summarised by species for all nutrient and thermal conditions</w:t>
      </w:r>
    </w:p>
    <w:p w:rsidR="00AC7E82" w:rsidRDefault="00AC7E82" w:rsidP="00AC7E82">
      <w:pPr>
        <w:spacing w:line="240" w:lineRule="auto"/>
        <w:jc w:val="both"/>
        <w:rPr>
          <w:rFonts w:ascii="Times New Roman" w:hAnsi="Times New Roman" w:cs="Times New Roman"/>
          <w:sz w:val="24"/>
          <w:szCs w:val="24"/>
        </w:rPr>
      </w:pPr>
      <w:r>
        <w:rPr>
          <w:rFonts w:ascii="Times New Roman" w:hAnsi="Times New Roman" w:cs="Times New Roman"/>
          <w:sz w:val="24"/>
          <w:szCs w:val="24"/>
        </w:rPr>
        <w:t>A</w:t>
      </w:r>
    </w:p>
    <w:tbl>
      <w:tblPr>
        <w:tblW w:w="5547" w:type="dxa"/>
        <w:tblInd w:w="93" w:type="dxa"/>
        <w:tblLook w:val="04A0"/>
      </w:tblPr>
      <w:tblGrid>
        <w:gridCol w:w="1463"/>
        <w:gridCol w:w="1023"/>
        <w:gridCol w:w="960"/>
        <w:gridCol w:w="1307"/>
        <w:gridCol w:w="974"/>
      </w:tblGrid>
      <w:tr w:rsidR="00AC7E82" w:rsidRPr="006B53CF" w:rsidTr="009A678F">
        <w:trPr>
          <w:trHeight w:val="288"/>
        </w:trPr>
        <w:tc>
          <w:tcPr>
            <w:tcW w:w="13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Temperature</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Nutrient</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LDA</w:t>
            </w:r>
          </w:p>
        </w:tc>
        <w:tc>
          <w:tcPr>
            <w:tcW w:w="1307"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Random</w:t>
            </w:r>
            <w:r>
              <w:rPr>
                <w:rFonts w:ascii="Times New Roman" w:eastAsia="Times New Roman" w:hAnsi="Times New Roman" w:cs="Times New Roman"/>
                <w:b/>
                <w:color w:val="000000"/>
              </w:rPr>
              <w:t xml:space="preserve"> </w:t>
            </w:r>
            <w:r w:rsidRPr="00264B7D">
              <w:rPr>
                <w:rFonts w:ascii="Times New Roman" w:eastAsia="Times New Roman" w:hAnsi="Times New Roman" w:cs="Times New Roman"/>
                <w:b/>
                <w:color w:val="000000"/>
              </w:rPr>
              <w:t>forest</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4A0A25" w:rsidP="009A678F">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RP</w:t>
            </w:r>
            <w:r w:rsidR="00AC7E82" w:rsidRPr="00264B7D">
              <w:rPr>
                <w:rFonts w:ascii="Times New Roman" w:eastAsia="Times New Roman" w:hAnsi="Times New Roman" w:cs="Times New Roman"/>
                <w:b/>
                <w:color w:val="000000"/>
              </w:rPr>
              <w:t>ART</w:t>
            </w:r>
          </w:p>
        </w:tc>
      </w:tr>
      <w:tr w:rsidR="00AC7E82" w:rsidRPr="006B53CF" w:rsidTr="009A678F">
        <w:trPr>
          <w:trHeight w:val="288"/>
        </w:trPr>
        <w:tc>
          <w:tcPr>
            <w:tcW w:w="13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15</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0.79</w:t>
            </w:r>
          </w:p>
        </w:tc>
        <w:tc>
          <w:tcPr>
            <w:tcW w:w="1307"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0.68</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0.64</w:t>
            </w:r>
          </w:p>
        </w:tc>
      </w:tr>
      <w:tr w:rsidR="00AC7E82" w:rsidRPr="006B53CF" w:rsidTr="009A678F">
        <w:trPr>
          <w:trHeight w:val="288"/>
        </w:trPr>
        <w:tc>
          <w:tcPr>
            <w:tcW w:w="13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15</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0.85</w:t>
            </w:r>
          </w:p>
        </w:tc>
        <w:tc>
          <w:tcPr>
            <w:tcW w:w="1307"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0.76</w:t>
            </w:r>
          </w:p>
        </w:tc>
      </w:tr>
      <w:tr w:rsidR="00AC7E82" w:rsidRPr="006B53CF" w:rsidTr="009A678F">
        <w:trPr>
          <w:trHeight w:val="288"/>
        </w:trPr>
        <w:tc>
          <w:tcPr>
            <w:tcW w:w="13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w:t>
            </w:r>
          </w:p>
        </w:tc>
        <w:tc>
          <w:tcPr>
            <w:tcW w:w="1307"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0.69</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0.68</w:t>
            </w:r>
          </w:p>
        </w:tc>
      </w:tr>
      <w:tr w:rsidR="00AC7E82" w:rsidRPr="006B53CF" w:rsidTr="009A678F">
        <w:trPr>
          <w:trHeight w:val="288"/>
        </w:trPr>
        <w:tc>
          <w:tcPr>
            <w:tcW w:w="13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25</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0.64</w:t>
            </w:r>
          </w:p>
        </w:tc>
        <w:tc>
          <w:tcPr>
            <w:tcW w:w="1307"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0.66</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0.62</w:t>
            </w:r>
          </w:p>
        </w:tc>
      </w:tr>
      <w:tr w:rsidR="00AC7E82" w:rsidRPr="006B53CF" w:rsidTr="009A678F">
        <w:trPr>
          <w:trHeight w:val="288"/>
        </w:trPr>
        <w:tc>
          <w:tcPr>
            <w:tcW w:w="2320" w:type="dxa"/>
            <w:gridSpan w:val="2"/>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center"/>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Mean</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0.75</w:t>
            </w:r>
          </w:p>
        </w:tc>
        <w:tc>
          <w:tcPr>
            <w:tcW w:w="1307"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0.71</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0.68</w:t>
            </w:r>
          </w:p>
        </w:tc>
      </w:tr>
    </w:tbl>
    <w:p w:rsidR="00AC7E82" w:rsidRDefault="00AC7E82" w:rsidP="00AC7E82">
      <w:pPr>
        <w:spacing w:line="240" w:lineRule="auto"/>
        <w:jc w:val="both"/>
        <w:rPr>
          <w:rFonts w:ascii="Times New Roman" w:hAnsi="Times New Roman" w:cs="Times New Roman"/>
          <w:sz w:val="24"/>
          <w:szCs w:val="24"/>
        </w:rPr>
      </w:pPr>
    </w:p>
    <w:p w:rsidR="00AC7E82" w:rsidRDefault="00AC7E82" w:rsidP="00AC7E82">
      <w:pPr>
        <w:spacing w:line="240" w:lineRule="auto"/>
        <w:jc w:val="both"/>
        <w:rPr>
          <w:rFonts w:ascii="Times New Roman" w:hAnsi="Times New Roman" w:cs="Times New Roman"/>
          <w:sz w:val="24"/>
          <w:szCs w:val="24"/>
        </w:rPr>
      </w:pPr>
      <w:r>
        <w:rPr>
          <w:rFonts w:ascii="Times New Roman" w:hAnsi="Times New Roman" w:cs="Times New Roman"/>
          <w:sz w:val="24"/>
          <w:szCs w:val="24"/>
        </w:rPr>
        <w:t>B</w:t>
      </w:r>
    </w:p>
    <w:tbl>
      <w:tblPr>
        <w:tblW w:w="6761" w:type="dxa"/>
        <w:tblInd w:w="93" w:type="dxa"/>
        <w:tblLook w:val="04A0"/>
      </w:tblPr>
      <w:tblGrid>
        <w:gridCol w:w="3280"/>
        <w:gridCol w:w="960"/>
        <w:gridCol w:w="1561"/>
        <w:gridCol w:w="974"/>
      </w:tblGrid>
      <w:tr w:rsidR="00AC7E82" w:rsidRPr="00130CBC" w:rsidTr="009A678F">
        <w:trPr>
          <w:trHeight w:val="288"/>
        </w:trPr>
        <w:tc>
          <w:tcPr>
            <w:tcW w:w="328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w:t>
            </w:r>
            <w:r w:rsidRPr="00264B7D">
              <w:rPr>
                <w:rFonts w:ascii="Times New Roman" w:eastAsia="Times New Roman" w:hAnsi="Times New Roman" w:cs="Times New Roman"/>
                <w:b/>
                <w:color w:val="000000"/>
              </w:rPr>
              <w:t>pecies</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LDA</w:t>
            </w:r>
          </w:p>
        </w:tc>
        <w:tc>
          <w:tcPr>
            <w:tcW w:w="1561"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proofErr w:type="spellStart"/>
            <w:r w:rsidRPr="00264B7D">
              <w:rPr>
                <w:rFonts w:ascii="Times New Roman" w:eastAsia="Times New Roman" w:hAnsi="Times New Roman" w:cs="Times New Roman"/>
                <w:b/>
                <w:color w:val="000000"/>
              </w:rPr>
              <w:t>Randomforest</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4A0A25" w:rsidP="009A678F">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RP</w:t>
            </w:r>
            <w:r w:rsidR="00AC7E82" w:rsidRPr="00264B7D">
              <w:rPr>
                <w:rFonts w:ascii="Times New Roman" w:eastAsia="Times New Roman" w:hAnsi="Times New Roman" w:cs="Times New Roman"/>
                <w:b/>
                <w:color w:val="000000"/>
              </w:rPr>
              <w:t>ART</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proofErr w:type="spellStart"/>
            <w:r w:rsidRPr="00264B7D">
              <w:rPr>
                <w:rFonts w:ascii="Times New Roman" w:eastAsia="Times New Roman" w:hAnsi="Times New Roman" w:cs="Times New Roman"/>
                <w:i/>
                <w:color w:val="000000"/>
              </w:rPr>
              <w:t>Ankistrodesmus</w:t>
            </w:r>
            <w:proofErr w:type="spellEnd"/>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0.91</w:t>
            </w:r>
          </w:p>
        </w:tc>
        <w:tc>
          <w:tcPr>
            <w:tcW w:w="1561"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0.86</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0.72</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Chlamydomonas</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1561"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0.93</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0.81</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Chlorella</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0.85</w:t>
            </w:r>
          </w:p>
        </w:tc>
        <w:tc>
          <w:tcPr>
            <w:tcW w:w="1561"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0.86</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0.67</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Monoraphidium</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0.84</w:t>
            </w:r>
          </w:p>
        </w:tc>
        <w:tc>
          <w:tcPr>
            <w:tcW w:w="1561"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0.78</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0.65</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Scenedesmus</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0.83</w:t>
            </w:r>
          </w:p>
        </w:tc>
        <w:tc>
          <w:tcPr>
            <w:tcW w:w="1561"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0.77</w:t>
            </w:r>
          </w:p>
        </w:tc>
        <w:tc>
          <w:tcPr>
            <w:tcW w:w="960" w:type="dxa"/>
            <w:tcBorders>
              <w:top w:val="nil"/>
              <w:left w:val="nil"/>
              <w:bottom w:val="nil"/>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0.61</w:t>
            </w:r>
          </w:p>
        </w:tc>
      </w:tr>
      <w:tr w:rsidR="00AC7E82" w:rsidRPr="00130CBC" w:rsidTr="009A678F">
        <w:trPr>
          <w:trHeight w:val="288"/>
        </w:trPr>
        <w:tc>
          <w:tcPr>
            <w:tcW w:w="328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Selenastrum</w:t>
            </w:r>
          </w:p>
        </w:tc>
        <w:tc>
          <w:tcPr>
            <w:tcW w:w="960" w:type="dxa"/>
            <w:tcBorders>
              <w:top w:val="nil"/>
              <w:left w:val="nil"/>
              <w:bottom w:val="single" w:sz="4" w:space="0" w:color="auto"/>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0.70</w:t>
            </w:r>
          </w:p>
        </w:tc>
        <w:tc>
          <w:tcPr>
            <w:tcW w:w="1561" w:type="dxa"/>
            <w:tcBorders>
              <w:top w:val="nil"/>
              <w:left w:val="nil"/>
              <w:bottom w:val="single" w:sz="4" w:space="0" w:color="auto"/>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0.68</w:t>
            </w:r>
          </w:p>
        </w:tc>
        <w:tc>
          <w:tcPr>
            <w:tcW w:w="960" w:type="dxa"/>
            <w:tcBorders>
              <w:top w:val="nil"/>
              <w:left w:val="nil"/>
              <w:bottom w:val="single" w:sz="4" w:space="0" w:color="auto"/>
              <w:right w:val="nil"/>
            </w:tcBorders>
            <w:shd w:val="clear" w:color="auto" w:fill="auto"/>
            <w:noWrap/>
            <w:vAlign w:val="bottom"/>
          </w:tcPr>
          <w:p w:rsidR="00AC7E82" w:rsidRPr="00264B7D" w:rsidRDefault="00AC7E82" w:rsidP="009A678F">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AC7E82" w:rsidRPr="00130CBC" w:rsidTr="009A678F">
        <w:trPr>
          <w:trHeight w:val="288"/>
        </w:trPr>
        <w:tc>
          <w:tcPr>
            <w:tcW w:w="328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Mean</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Pr>
                <w:rFonts w:ascii="Times New Roman" w:eastAsia="Times New Roman" w:hAnsi="Times New Roman" w:cs="Times New Roman"/>
                <w:b/>
                <w:color w:val="000000"/>
              </w:rPr>
              <w:t>0.84</w:t>
            </w:r>
          </w:p>
        </w:tc>
        <w:tc>
          <w:tcPr>
            <w:tcW w:w="1561"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0.81</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0.66</w:t>
            </w:r>
          </w:p>
        </w:tc>
      </w:tr>
    </w:tbl>
    <w:p w:rsidR="00AC7E82" w:rsidRDefault="00AC7E82" w:rsidP="00AC7E82">
      <w:pPr>
        <w:spacing w:line="240" w:lineRule="auto"/>
        <w:jc w:val="both"/>
        <w:rPr>
          <w:rFonts w:ascii="Times New Roman" w:hAnsi="Times New Roman" w:cs="Times New Roman"/>
          <w:sz w:val="24"/>
          <w:szCs w:val="24"/>
        </w:rPr>
      </w:pPr>
    </w:p>
    <w:p w:rsidR="00AC7E82" w:rsidRDefault="00AC7E82" w:rsidP="00AC7E82">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C7E82" w:rsidRDefault="00AC7E82" w:rsidP="00AC7E82">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w:t>
      </w:r>
    </w:p>
    <w:tbl>
      <w:tblPr>
        <w:tblW w:w="6600" w:type="dxa"/>
        <w:tblInd w:w="93" w:type="dxa"/>
        <w:tblLook w:val="04A0"/>
      </w:tblPr>
      <w:tblGrid>
        <w:gridCol w:w="3280"/>
        <w:gridCol w:w="960"/>
        <w:gridCol w:w="1561"/>
        <w:gridCol w:w="974"/>
      </w:tblGrid>
      <w:tr w:rsidR="00AC7E82" w:rsidRPr="00130CBC" w:rsidTr="009A678F">
        <w:trPr>
          <w:trHeight w:val="288"/>
        </w:trPr>
        <w:tc>
          <w:tcPr>
            <w:tcW w:w="328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Pair of species</w:t>
            </w:r>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LDA</w:t>
            </w:r>
          </w:p>
        </w:tc>
        <w:tc>
          <w:tcPr>
            <w:tcW w:w="1400" w:type="dxa"/>
            <w:tcBorders>
              <w:top w:val="single" w:sz="4" w:space="0" w:color="auto"/>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proofErr w:type="spellStart"/>
            <w:r w:rsidRPr="00264B7D">
              <w:rPr>
                <w:rFonts w:ascii="Times New Roman" w:eastAsia="Times New Roman" w:hAnsi="Times New Roman" w:cs="Times New Roman"/>
                <w:b/>
                <w:color w:val="000000"/>
              </w:rPr>
              <w:t>Randomforest</w:t>
            </w:r>
            <w:proofErr w:type="spellEnd"/>
          </w:p>
        </w:tc>
        <w:tc>
          <w:tcPr>
            <w:tcW w:w="960" w:type="dxa"/>
            <w:tcBorders>
              <w:top w:val="single" w:sz="4" w:space="0" w:color="auto"/>
              <w:left w:val="nil"/>
              <w:bottom w:val="single" w:sz="4" w:space="0" w:color="auto"/>
              <w:right w:val="nil"/>
            </w:tcBorders>
            <w:shd w:val="clear" w:color="auto" w:fill="auto"/>
            <w:noWrap/>
            <w:vAlign w:val="bottom"/>
            <w:hideMark/>
          </w:tcPr>
          <w:p w:rsidR="00AC7E82" w:rsidRPr="00264B7D" w:rsidRDefault="004A0A25" w:rsidP="009A678F">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RP</w:t>
            </w:r>
            <w:r w:rsidR="00AC7E82" w:rsidRPr="00264B7D">
              <w:rPr>
                <w:rFonts w:ascii="Times New Roman" w:eastAsia="Times New Roman" w:hAnsi="Times New Roman" w:cs="Times New Roman"/>
                <w:b/>
                <w:color w:val="000000"/>
              </w:rPr>
              <w:t>ART</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proofErr w:type="spellStart"/>
            <w:r w:rsidRPr="00264B7D">
              <w:rPr>
                <w:rFonts w:ascii="Times New Roman" w:eastAsia="Times New Roman" w:hAnsi="Times New Roman" w:cs="Times New Roman"/>
                <w:i/>
                <w:color w:val="000000"/>
              </w:rPr>
              <w:t>Ankistrodesmus-Chlamydomonas</w:t>
            </w:r>
            <w:proofErr w:type="spellEnd"/>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1</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1</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0.94</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Ankistrodesmus-Chlorella</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0.91</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0.88</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0.73</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Ankistrodesmus-Monoraphidium</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0.87</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0.74</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0.71</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Ankistrodesmus-Scenedesmus</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0.95</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0.93</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0.71</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Ankistrodesmus-Selenastrum</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0.82</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0.73</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0.52</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Chlamydomonas-Chlorella</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0.96</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0.96</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0.79</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Chlamydomonas-Monoraphidium</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0.96</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0.97</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0.86</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Chlamydomonas-Scenedesmus</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0.94</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0.92</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0.74</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Chlamydomonas-Selenastrum</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0.78</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0.74</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Chlorella-Monoraphidium</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0.83</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0.85</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Chlorella-Scenedesmus</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0.86</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0.84</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0.65</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Chlorella-Selenastrum</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0.67</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0.76</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0.48</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Monoraphidium-Scenedesmus</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0.88</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0.69</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0.63</w:t>
            </w:r>
          </w:p>
        </w:tc>
      </w:tr>
      <w:tr w:rsidR="00AC7E82" w:rsidRPr="00130CBC" w:rsidTr="009A678F">
        <w:trPr>
          <w:trHeight w:val="288"/>
        </w:trPr>
        <w:tc>
          <w:tcPr>
            <w:tcW w:w="328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Monoraphidium-Selenastrum</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0.68</w:t>
            </w:r>
          </w:p>
        </w:tc>
        <w:tc>
          <w:tcPr>
            <w:tcW w:w="140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0.67</w:t>
            </w:r>
          </w:p>
        </w:tc>
        <w:tc>
          <w:tcPr>
            <w:tcW w:w="960" w:type="dxa"/>
            <w:tcBorders>
              <w:top w:val="nil"/>
              <w:left w:val="nil"/>
              <w:bottom w:val="nil"/>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0.33</w:t>
            </w:r>
          </w:p>
        </w:tc>
      </w:tr>
      <w:tr w:rsidR="00AC7E82" w:rsidRPr="00130CBC" w:rsidTr="009A678F">
        <w:trPr>
          <w:trHeight w:val="288"/>
        </w:trPr>
        <w:tc>
          <w:tcPr>
            <w:tcW w:w="328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i/>
                <w:color w:val="000000"/>
              </w:rPr>
            </w:pPr>
            <w:r w:rsidRPr="00264B7D">
              <w:rPr>
                <w:rFonts w:ascii="Times New Roman" w:eastAsia="Times New Roman" w:hAnsi="Times New Roman" w:cs="Times New Roman"/>
                <w:i/>
                <w:color w:val="000000"/>
              </w:rPr>
              <w:t>Scenedesmus-Selenastrum</w:t>
            </w:r>
          </w:p>
        </w:tc>
        <w:tc>
          <w:tcPr>
            <w:tcW w:w="96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0.53</w:t>
            </w:r>
          </w:p>
        </w:tc>
        <w:tc>
          <w:tcPr>
            <w:tcW w:w="140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0.46</w:t>
            </w:r>
          </w:p>
        </w:tc>
        <w:tc>
          <w:tcPr>
            <w:tcW w:w="96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color w:val="000000"/>
              </w:rPr>
            </w:pPr>
            <w:r w:rsidRPr="00264B7D">
              <w:rPr>
                <w:rFonts w:ascii="Times New Roman" w:eastAsia="Times New Roman" w:hAnsi="Times New Roman" w:cs="Times New Roman"/>
                <w:color w:val="000000"/>
              </w:rPr>
              <w:t>0.34</w:t>
            </w:r>
          </w:p>
        </w:tc>
      </w:tr>
      <w:tr w:rsidR="00AC7E82" w:rsidRPr="00130CBC" w:rsidTr="009A678F">
        <w:trPr>
          <w:trHeight w:val="288"/>
        </w:trPr>
        <w:tc>
          <w:tcPr>
            <w:tcW w:w="328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Mean</w:t>
            </w:r>
          </w:p>
        </w:tc>
        <w:tc>
          <w:tcPr>
            <w:tcW w:w="96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0.84</w:t>
            </w:r>
          </w:p>
        </w:tc>
        <w:tc>
          <w:tcPr>
            <w:tcW w:w="140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0.81</w:t>
            </w:r>
          </w:p>
        </w:tc>
        <w:tc>
          <w:tcPr>
            <w:tcW w:w="960" w:type="dxa"/>
            <w:tcBorders>
              <w:top w:val="nil"/>
              <w:left w:val="nil"/>
              <w:bottom w:val="single" w:sz="4" w:space="0" w:color="auto"/>
              <w:right w:val="nil"/>
            </w:tcBorders>
            <w:shd w:val="clear" w:color="auto" w:fill="auto"/>
            <w:noWrap/>
            <w:vAlign w:val="bottom"/>
            <w:hideMark/>
          </w:tcPr>
          <w:p w:rsidR="00AC7E82" w:rsidRPr="00264B7D" w:rsidRDefault="00AC7E82" w:rsidP="009A678F">
            <w:pPr>
              <w:spacing w:after="0" w:line="240" w:lineRule="auto"/>
              <w:jc w:val="right"/>
              <w:rPr>
                <w:rFonts w:ascii="Times New Roman" w:eastAsia="Times New Roman" w:hAnsi="Times New Roman" w:cs="Times New Roman"/>
                <w:b/>
                <w:color w:val="000000"/>
              </w:rPr>
            </w:pPr>
            <w:r w:rsidRPr="00264B7D">
              <w:rPr>
                <w:rFonts w:ascii="Times New Roman" w:eastAsia="Times New Roman" w:hAnsi="Times New Roman" w:cs="Times New Roman"/>
                <w:b/>
                <w:color w:val="000000"/>
              </w:rPr>
              <w:t>0.66</w:t>
            </w:r>
          </w:p>
        </w:tc>
      </w:tr>
    </w:tbl>
    <w:p w:rsidR="00AC7E82" w:rsidRDefault="00AC7E82" w:rsidP="00AC7E82">
      <w:pPr>
        <w:spacing w:line="240" w:lineRule="auto"/>
        <w:jc w:val="both"/>
        <w:rPr>
          <w:rFonts w:ascii="Times New Roman" w:hAnsi="Times New Roman" w:cs="Times New Roman"/>
          <w:sz w:val="24"/>
          <w:szCs w:val="24"/>
        </w:rPr>
      </w:pPr>
    </w:p>
    <w:p w:rsidR="00AC7E82" w:rsidRDefault="00AC7E82" w:rsidP="00AC7E82">
      <w:pPr>
        <w:spacing w:line="240" w:lineRule="auto"/>
        <w:rPr>
          <w:rFonts w:ascii="Times New Roman" w:hAnsi="Times New Roman" w:cs="Times New Roman"/>
          <w:sz w:val="24"/>
          <w:szCs w:val="24"/>
        </w:rPr>
      </w:pPr>
    </w:p>
    <w:p w:rsidR="00AC7E82" w:rsidRPr="00AC7E82" w:rsidRDefault="00AC7E82" w:rsidP="00AC7E82"/>
    <w:p w:rsidR="00756992" w:rsidRDefault="00756992" w:rsidP="007E5BD7">
      <w:pPr>
        <w:spacing w:line="240" w:lineRule="auto"/>
        <w:jc w:val="both"/>
        <w:rPr>
          <w:rFonts w:ascii="Times New Roman" w:hAnsi="Times New Roman" w:cs="Times New Roman"/>
          <w:sz w:val="24"/>
          <w:szCs w:val="24"/>
        </w:rPr>
      </w:pPr>
    </w:p>
    <w:p w:rsidR="00AC7E82" w:rsidRDefault="00AC7E82" w:rsidP="00AC7E82">
      <w:pPr>
        <w:spacing w:line="240" w:lineRule="auto"/>
        <w:jc w:val="both"/>
        <w:rPr>
          <w:rFonts w:ascii="Times New Roman" w:hAnsi="Times New Roman" w:cs="Times New Roman"/>
          <w:b/>
          <w:sz w:val="24"/>
          <w:szCs w:val="24"/>
        </w:rPr>
      </w:pPr>
    </w:p>
    <w:p w:rsidR="00AC7E82" w:rsidRDefault="00AC7E82" w:rsidP="00AC7E82">
      <w:pPr>
        <w:spacing w:line="240" w:lineRule="auto"/>
        <w:jc w:val="both"/>
        <w:rPr>
          <w:rFonts w:ascii="Times New Roman" w:hAnsi="Times New Roman" w:cs="Times New Roman"/>
          <w:b/>
          <w:sz w:val="24"/>
          <w:szCs w:val="24"/>
        </w:rPr>
      </w:pPr>
      <w:r>
        <w:rPr>
          <w:rFonts w:ascii="Times New Roman" w:hAnsi="Times New Roman" w:cs="Times New Roman"/>
          <w:noProof/>
          <w:sz w:val="24"/>
          <w:szCs w:val="24"/>
          <w:lang w:val="en-US" w:eastAsia="en-US"/>
        </w:rPr>
        <w:lastRenderedPageBreak/>
        <w:drawing>
          <wp:inline distT="0" distB="0" distL="0" distR="0">
            <wp:extent cx="5727700" cy="4298950"/>
            <wp:effectExtent l="0" t="0" r="6350" b="6350"/>
            <wp:docPr id="217" name="Picture 217" descr="C:\Users\eb516\Mes Documents\POST-DOC\Lab strains algae competition project\Competition experiment\invasion from low dens competition trial\competition analysis\plot_FSC_day15_T15P30_lda_temp_phosp_no_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b516\Mes Documents\POST-DOC\Lab strains algae competition project\Competition experiment\invasion from low dens competition trial\competition analysis\plot_FSC_day15_T15P30_lda_temp_phosp_no_out.png"/>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7700" cy="4298950"/>
                    </a:xfrm>
                    <a:prstGeom prst="rect">
                      <a:avLst/>
                    </a:prstGeom>
                    <a:noFill/>
                    <a:ln>
                      <a:noFill/>
                    </a:ln>
                  </pic:spPr>
                </pic:pic>
              </a:graphicData>
            </a:graphic>
          </wp:inline>
        </w:drawing>
      </w:r>
    </w:p>
    <w:p w:rsidR="00AC7E82" w:rsidRDefault="00AC7E82" w:rsidP="00AC7E82">
      <w:pPr>
        <w:pStyle w:val="Heading3"/>
      </w:pPr>
      <w:r>
        <w:t>Figure S2A:</w:t>
      </w:r>
    </w:p>
    <w:p w:rsidR="006F0213" w:rsidRDefault="00AC7E82" w:rsidP="00AC7E82">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sidRPr="007A670F">
        <w:rPr>
          <w:rFonts w:ascii="Times New Roman" w:hAnsi="Times New Roman" w:cs="Times New Roman"/>
          <w:sz w:val="24"/>
          <w:szCs w:val="24"/>
        </w:rPr>
        <w:t>Example of discrimination between species among pairs of species, here for species grown at 15°C in</w:t>
      </w:r>
      <w:r>
        <w:rPr>
          <w:rFonts w:ascii="Times New Roman" w:hAnsi="Times New Roman" w:cs="Times New Roman"/>
          <w:sz w:val="24"/>
          <w:szCs w:val="24"/>
        </w:rPr>
        <w:t xml:space="preserve"> saturating nutrient condit</w:t>
      </w:r>
      <w:r w:rsidRPr="007A670F">
        <w:rPr>
          <w:rFonts w:ascii="Times New Roman" w:hAnsi="Times New Roman" w:cs="Times New Roman"/>
          <w:sz w:val="24"/>
          <w:szCs w:val="24"/>
        </w:rPr>
        <w:t>ions</w:t>
      </w:r>
      <w:r>
        <w:rPr>
          <w:rFonts w:ascii="Times New Roman" w:hAnsi="Times New Roman" w:cs="Times New Roman"/>
          <w:sz w:val="24"/>
          <w:szCs w:val="24"/>
        </w:rPr>
        <w:t xml:space="preserve"> after 14 days of experiment</w:t>
      </w:r>
      <w:r w:rsidRPr="007A670F">
        <w:rPr>
          <w:rFonts w:ascii="Times New Roman" w:hAnsi="Times New Roman" w:cs="Times New Roman"/>
          <w:sz w:val="24"/>
          <w:szCs w:val="24"/>
        </w:rPr>
        <w:t>.</w:t>
      </w:r>
      <w:proofErr w:type="gramEnd"/>
      <w:r w:rsidRPr="007A670F">
        <w:rPr>
          <w:rFonts w:ascii="Times New Roman" w:hAnsi="Times New Roman" w:cs="Times New Roman"/>
          <w:sz w:val="24"/>
          <w:szCs w:val="24"/>
        </w:rPr>
        <w:t xml:space="preserve"> </w:t>
      </w:r>
      <w:r>
        <w:rPr>
          <w:rFonts w:ascii="Times New Roman" w:hAnsi="Times New Roman" w:cs="Times New Roman"/>
          <w:sz w:val="24"/>
          <w:szCs w:val="24"/>
        </w:rPr>
        <w:t>Each dot represents a cell, here mapped on FSC.H (size proxy) and FL3.H (chlorophyll a proxy) characteristics from the flow cytometer. C</w:t>
      </w:r>
      <w:r w:rsidRPr="007A670F">
        <w:rPr>
          <w:rFonts w:ascii="Times New Roman" w:hAnsi="Times New Roman" w:cs="Times New Roman"/>
          <w:sz w:val="24"/>
          <w:szCs w:val="24"/>
        </w:rPr>
        <w:t>olo</w:t>
      </w:r>
      <w:r>
        <w:rPr>
          <w:rFonts w:ascii="Times New Roman" w:hAnsi="Times New Roman" w:cs="Times New Roman"/>
          <w:sz w:val="24"/>
          <w:szCs w:val="24"/>
        </w:rPr>
        <w:t>u</w:t>
      </w:r>
      <w:r w:rsidRPr="007A670F">
        <w:rPr>
          <w:rFonts w:ascii="Times New Roman" w:hAnsi="Times New Roman" w:cs="Times New Roman"/>
          <w:sz w:val="24"/>
          <w:szCs w:val="24"/>
        </w:rPr>
        <w:t>rs represent the species predicted by the discrimination algorithm. The discrimination algorithm is a linear discriminant analysis trained with flow cytometer data (FSC.H, FSC.A, SSC.H, SSC.A, FL1.H, FL1.A, FL2.H, FL2.A, FL3.H, FL3.A, FL4.H, and FL4.A) from the species grown in isolates at the same temperature and nutrient conditions.</w:t>
      </w:r>
      <w:r>
        <w:rPr>
          <w:rFonts w:ascii="Times New Roman" w:hAnsi="Times New Roman" w:cs="Times New Roman"/>
          <w:sz w:val="24"/>
          <w:szCs w:val="24"/>
        </w:rPr>
        <w:t xml:space="preserve"> For example, </w:t>
      </w:r>
      <w:r w:rsidRPr="00322C0C">
        <w:rPr>
          <w:rFonts w:ascii="Times New Roman" w:hAnsi="Times New Roman" w:cs="Times New Roman"/>
          <w:i/>
          <w:sz w:val="24"/>
          <w:szCs w:val="24"/>
        </w:rPr>
        <w:t>Chlamydomonas</w:t>
      </w:r>
      <w:r>
        <w:rPr>
          <w:rFonts w:ascii="Times New Roman" w:hAnsi="Times New Roman" w:cs="Times New Roman"/>
          <w:sz w:val="24"/>
          <w:szCs w:val="24"/>
        </w:rPr>
        <w:t xml:space="preserve"> </w:t>
      </w:r>
      <w:proofErr w:type="gramStart"/>
      <w:r>
        <w:rPr>
          <w:rFonts w:ascii="Times New Roman" w:hAnsi="Times New Roman" w:cs="Times New Roman"/>
          <w:sz w:val="24"/>
          <w:szCs w:val="24"/>
        </w:rPr>
        <w:t>outcompetes</w:t>
      </w:r>
      <w:proofErr w:type="gramEnd"/>
      <w:r>
        <w:rPr>
          <w:rFonts w:ascii="Times New Roman" w:hAnsi="Times New Roman" w:cs="Times New Roman"/>
          <w:sz w:val="24"/>
          <w:szCs w:val="24"/>
        </w:rPr>
        <w:t xml:space="preserve"> </w:t>
      </w:r>
      <w:r w:rsidRPr="00322C0C">
        <w:rPr>
          <w:rFonts w:ascii="Times New Roman" w:hAnsi="Times New Roman" w:cs="Times New Roman"/>
          <w:i/>
          <w:sz w:val="24"/>
          <w:szCs w:val="24"/>
        </w:rPr>
        <w:t>Chlorella</w:t>
      </w:r>
      <w:r>
        <w:rPr>
          <w:rFonts w:ascii="Times New Roman" w:hAnsi="Times New Roman" w:cs="Times New Roman"/>
          <w:i/>
          <w:sz w:val="24"/>
          <w:szCs w:val="24"/>
        </w:rPr>
        <w:t xml:space="preserve"> </w:t>
      </w:r>
      <w:r w:rsidRPr="00B63E4E">
        <w:rPr>
          <w:rFonts w:ascii="Times New Roman" w:hAnsi="Times New Roman" w:cs="Times New Roman"/>
          <w:sz w:val="24"/>
          <w:szCs w:val="24"/>
        </w:rPr>
        <w:t>in these nutrient and temperature conditions.</w:t>
      </w:r>
    </w:p>
    <w:p w:rsidR="006F0213" w:rsidRDefault="006F0213">
      <w:pPr>
        <w:rPr>
          <w:rFonts w:ascii="Times New Roman" w:hAnsi="Times New Roman" w:cs="Times New Roman"/>
          <w:sz w:val="24"/>
          <w:szCs w:val="24"/>
        </w:rPr>
      </w:pPr>
      <w:r>
        <w:rPr>
          <w:rFonts w:ascii="Times New Roman" w:hAnsi="Times New Roman" w:cs="Times New Roman"/>
          <w:sz w:val="24"/>
          <w:szCs w:val="24"/>
        </w:rPr>
        <w:br w:type="page"/>
      </w:r>
    </w:p>
    <w:p w:rsidR="006F0213" w:rsidRDefault="006F0213" w:rsidP="006F0213">
      <w:pPr>
        <w:pStyle w:val="Heading2"/>
      </w:pPr>
      <w:r>
        <w:lastRenderedPageBreak/>
        <w:t>S3:</w:t>
      </w:r>
      <w:r w:rsidR="00065C40">
        <w:t xml:space="preserve"> Temperature dependency of the estimates from</w:t>
      </w:r>
      <w:r>
        <w:t xml:space="preserve"> the Monod model</w:t>
      </w:r>
    </w:p>
    <w:p w:rsidR="006F0213" w:rsidRDefault="006F0213" w:rsidP="00AC7E82">
      <w:pPr>
        <w:spacing w:line="240" w:lineRule="auto"/>
        <w:jc w:val="both"/>
        <w:rPr>
          <w:rFonts w:ascii="Times New Roman" w:hAnsi="Times New Roman" w:cs="Times New Roman"/>
          <w:b/>
          <w:sz w:val="24"/>
          <w:szCs w:val="24"/>
        </w:rPr>
      </w:pPr>
    </w:p>
    <w:p w:rsidR="00E271C1" w:rsidRDefault="00E271C1" w:rsidP="00E271C1">
      <w:pPr>
        <w:spacing w:line="240" w:lineRule="auto"/>
      </w:pPr>
    </w:p>
    <w:p w:rsidR="00E271C1" w:rsidRDefault="00E271C1" w:rsidP="00E271C1">
      <w:pPr>
        <w:pStyle w:val="Heading3"/>
        <w:spacing w:line="240" w:lineRule="auto"/>
      </w:pPr>
      <w:r>
        <w:t xml:space="preserve">Table S3A: </w:t>
      </w:r>
    </w:p>
    <w:p w:rsidR="00065C40" w:rsidRDefault="00065C40" w:rsidP="00E271C1">
      <w:r>
        <w:t xml:space="preserve">Results from the GAM models </w:t>
      </w:r>
      <w:proofErr w:type="gramStart"/>
      <w:r>
        <w:t xml:space="preserve">investigating  </w:t>
      </w:r>
      <m:oMath>
        <w:proofErr w:type="gramEnd"/>
        <m:sSub>
          <m:sSubPr>
            <m:ctrlPr>
              <w:rPr>
                <w:rFonts w:ascii="Cambria Math" w:hAnsi="Cambria Math"/>
                <w:i/>
              </w:rPr>
            </m:ctrlPr>
          </m:sSubPr>
          <m:e>
            <m:r>
              <m:rPr>
                <m:sty m:val="bi"/>
              </m:rPr>
              <w:rPr>
                <w:rFonts w:ascii="Cambria Math" w:hAnsi="Cambria Math"/>
              </w:rPr>
              <m:t>μ</m:t>
            </m:r>
          </m:e>
          <m:sub>
            <m:r>
              <m:rPr>
                <m:nor/>
              </m:rPr>
              <w:rPr>
                <w:rFonts w:ascii="Cambria Math" w:hAnsi="Cambria Math"/>
              </w:rPr>
              <m:t>max</m:t>
            </m:r>
          </m:sub>
        </m:sSub>
      </m:oMath>
      <w:r>
        <w:t xml:space="preserve"> </w:t>
      </w:r>
      <w:r w:rsidR="00E271C1">
        <w:t>a</w:t>
      </w:r>
      <w:r>
        <w:t>s a function of temperature for each species. See Fig 1 for the representation of the GAM model.</w:t>
      </w:r>
    </w:p>
    <w:p w:rsidR="00E271C1" w:rsidRDefault="00E271C1" w:rsidP="00E271C1"/>
    <w:tbl>
      <w:tblPr>
        <w:tblW w:w="6819" w:type="dxa"/>
        <w:tblInd w:w="93" w:type="dxa"/>
        <w:tblLook w:val="04A0"/>
      </w:tblPr>
      <w:tblGrid>
        <w:gridCol w:w="2774"/>
        <w:gridCol w:w="927"/>
        <w:gridCol w:w="992"/>
        <w:gridCol w:w="1252"/>
        <w:gridCol w:w="874"/>
      </w:tblGrid>
      <w:tr w:rsidR="00E271C1" w:rsidRPr="00F12BE5" w:rsidTr="009A3821">
        <w:trPr>
          <w:trHeight w:val="684"/>
        </w:trPr>
        <w:tc>
          <w:tcPr>
            <w:tcW w:w="2774" w:type="dxa"/>
            <w:tcBorders>
              <w:top w:val="single" w:sz="4" w:space="0" w:color="auto"/>
              <w:left w:val="nil"/>
              <w:bottom w:val="single" w:sz="4" w:space="0" w:color="auto"/>
              <w:right w:val="nil"/>
            </w:tcBorders>
            <w:shd w:val="clear" w:color="auto" w:fill="auto"/>
            <w:vAlign w:val="center"/>
            <w:hideMark/>
          </w:tcPr>
          <w:p w:rsidR="00E271C1" w:rsidRPr="00F12BE5" w:rsidRDefault="009A3821" w:rsidP="00012A27">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Species</w:t>
            </w:r>
          </w:p>
        </w:tc>
        <w:tc>
          <w:tcPr>
            <w:tcW w:w="927" w:type="dxa"/>
            <w:tcBorders>
              <w:top w:val="single" w:sz="4" w:space="0" w:color="auto"/>
              <w:left w:val="nil"/>
              <w:bottom w:val="single" w:sz="4" w:space="0" w:color="auto"/>
              <w:right w:val="nil"/>
            </w:tcBorders>
            <w:shd w:val="clear" w:color="auto" w:fill="auto"/>
            <w:vAlign w:val="center"/>
            <w:hideMark/>
          </w:tcPr>
          <w:p w:rsidR="00E271C1" w:rsidRPr="00F12BE5" w:rsidRDefault="009A3821" w:rsidP="00012A27">
            <w:pPr>
              <w:spacing w:after="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edf</w:t>
            </w:r>
            <w:proofErr w:type="spellEnd"/>
          </w:p>
        </w:tc>
        <w:tc>
          <w:tcPr>
            <w:tcW w:w="992" w:type="dxa"/>
            <w:tcBorders>
              <w:top w:val="single" w:sz="8" w:space="0" w:color="auto"/>
              <w:left w:val="nil"/>
              <w:bottom w:val="single" w:sz="8" w:space="0" w:color="auto"/>
              <w:right w:val="nil"/>
            </w:tcBorders>
            <w:shd w:val="clear" w:color="auto" w:fill="auto"/>
            <w:vAlign w:val="center"/>
            <w:hideMark/>
          </w:tcPr>
          <w:p w:rsidR="00E271C1" w:rsidRPr="00F12BE5" w:rsidRDefault="009A3821" w:rsidP="00012A27">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p>
        </w:tc>
        <w:tc>
          <w:tcPr>
            <w:tcW w:w="1252" w:type="dxa"/>
            <w:tcBorders>
              <w:top w:val="single" w:sz="8" w:space="0" w:color="auto"/>
              <w:left w:val="nil"/>
              <w:bottom w:val="single" w:sz="8" w:space="0" w:color="auto"/>
              <w:right w:val="nil"/>
            </w:tcBorders>
            <w:shd w:val="clear" w:color="auto" w:fill="auto"/>
            <w:vAlign w:val="center"/>
            <w:hideMark/>
          </w:tcPr>
          <w:p w:rsidR="00E271C1" w:rsidRPr="00F12BE5" w:rsidRDefault="009A3821" w:rsidP="00012A27">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p-value</w:t>
            </w:r>
          </w:p>
        </w:tc>
        <w:tc>
          <w:tcPr>
            <w:tcW w:w="874" w:type="dxa"/>
            <w:tcBorders>
              <w:top w:val="single" w:sz="8" w:space="0" w:color="auto"/>
              <w:left w:val="nil"/>
              <w:bottom w:val="single" w:sz="8" w:space="0" w:color="auto"/>
              <w:right w:val="nil"/>
            </w:tcBorders>
            <w:shd w:val="clear" w:color="auto" w:fill="auto"/>
            <w:vAlign w:val="center"/>
            <w:hideMark/>
          </w:tcPr>
          <w:p w:rsidR="00E271C1" w:rsidRPr="009A3821" w:rsidRDefault="009A3821" w:rsidP="00012A27">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z w:val="24"/>
                <w:szCs w:val="24"/>
                <w:vertAlign w:val="superscript"/>
              </w:rPr>
              <w:t>2</w:t>
            </w:r>
          </w:p>
        </w:tc>
      </w:tr>
      <w:tr w:rsidR="009A3821" w:rsidRPr="00F12BE5" w:rsidTr="009A3821">
        <w:trPr>
          <w:trHeight w:val="324"/>
        </w:trPr>
        <w:tc>
          <w:tcPr>
            <w:tcW w:w="2774"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Ankistrodesmus</w:t>
            </w:r>
          </w:p>
        </w:tc>
        <w:tc>
          <w:tcPr>
            <w:tcW w:w="927"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6.74</w:t>
            </w:r>
          </w:p>
        </w:tc>
        <w:tc>
          <w:tcPr>
            <w:tcW w:w="1252"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w:t>
            </w:r>
          </w:p>
        </w:tc>
        <w:tc>
          <w:tcPr>
            <w:tcW w:w="874"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0.45</w:t>
            </w:r>
          </w:p>
        </w:tc>
      </w:tr>
      <w:tr w:rsidR="009A3821" w:rsidRPr="00F12BE5" w:rsidTr="009A3821">
        <w:trPr>
          <w:trHeight w:val="324"/>
        </w:trPr>
        <w:tc>
          <w:tcPr>
            <w:tcW w:w="2774"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Chlamydomonas</w:t>
            </w:r>
          </w:p>
        </w:tc>
        <w:tc>
          <w:tcPr>
            <w:tcW w:w="927"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DFDFD"/>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3.42</w:t>
            </w:r>
          </w:p>
        </w:tc>
        <w:tc>
          <w:tcPr>
            <w:tcW w:w="1252" w:type="dxa"/>
            <w:tcBorders>
              <w:top w:val="nil"/>
              <w:left w:val="nil"/>
              <w:bottom w:val="nil"/>
              <w:right w:val="nil"/>
            </w:tcBorders>
            <w:shd w:val="clear" w:color="000000" w:fill="FDFDFD"/>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0.066.</w:t>
            </w:r>
          </w:p>
        </w:tc>
        <w:tc>
          <w:tcPr>
            <w:tcW w:w="874" w:type="dxa"/>
            <w:tcBorders>
              <w:top w:val="nil"/>
              <w:left w:val="nil"/>
              <w:bottom w:val="nil"/>
              <w:right w:val="nil"/>
            </w:tcBorders>
            <w:shd w:val="clear" w:color="000000" w:fill="FDFDFD"/>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0.26</w:t>
            </w:r>
          </w:p>
        </w:tc>
      </w:tr>
      <w:tr w:rsidR="009A3821" w:rsidRPr="00F12BE5" w:rsidTr="009A3821">
        <w:trPr>
          <w:trHeight w:val="324"/>
        </w:trPr>
        <w:tc>
          <w:tcPr>
            <w:tcW w:w="2774"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Chlorella</w:t>
            </w:r>
          </w:p>
        </w:tc>
        <w:tc>
          <w:tcPr>
            <w:tcW w:w="927"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54.02</w:t>
            </w:r>
          </w:p>
        </w:tc>
        <w:tc>
          <w:tcPr>
            <w:tcW w:w="1252"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&gt;0.001***</w:t>
            </w:r>
          </w:p>
        </w:tc>
        <w:tc>
          <w:tcPr>
            <w:tcW w:w="874"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0.88</w:t>
            </w:r>
          </w:p>
        </w:tc>
      </w:tr>
      <w:tr w:rsidR="009A3821" w:rsidRPr="00F12BE5" w:rsidTr="009A3821">
        <w:trPr>
          <w:trHeight w:val="324"/>
        </w:trPr>
        <w:tc>
          <w:tcPr>
            <w:tcW w:w="2774"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Monoraphidium</w:t>
            </w:r>
          </w:p>
        </w:tc>
        <w:tc>
          <w:tcPr>
            <w:tcW w:w="927"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DFDFD"/>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63.67</w:t>
            </w:r>
          </w:p>
        </w:tc>
        <w:tc>
          <w:tcPr>
            <w:tcW w:w="1252" w:type="dxa"/>
            <w:tcBorders>
              <w:top w:val="nil"/>
              <w:left w:val="nil"/>
              <w:bottom w:val="nil"/>
              <w:right w:val="nil"/>
            </w:tcBorders>
            <w:shd w:val="clear" w:color="000000" w:fill="FDFDFD"/>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&gt;0.001***</w:t>
            </w:r>
          </w:p>
        </w:tc>
        <w:tc>
          <w:tcPr>
            <w:tcW w:w="874" w:type="dxa"/>
            <w:tcBorders>
              <w:top w:val="nil"/>
              <w:left w:val="nil"/>
              <w:bottom w:val="nil"/>
              <w:right w:val="nil"/>
            </w:tcBorders>
            <w:shd w:val="clear" w:color="000000" w:fill="FDFDFD"/>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0.90</w:t>
            </w:r>
          </w:p>
        </w:tc>
      </w:tr>
      <w:tr w:rsidR="009A3821" w:rsidRPr="00F12BE5" w:rsidTr="009A3821">
        <w:trPr>
          <w:trHeight w:val="324"/>
        </w:trPr>
        <w:tc>
          <w:tcPr>
            <w:tcW w:w="2774"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Scenedesmus</w:t>
            </w:r>
          </w:p>
        </w:tc>
        <w:tc>
          <w:tcPr>
            <w:tcW w:w="927" w:type="dxa"/>
            <w:tcBorders>
              <w:top w:val="nil"/>
              <w:left w:val="nil"/>
              <w:bottom w:val="nil"/>
              <w:right w:val="nil"/>
            </w:tcBorders>
            <w:shd w:val="clear" w:color="auto" w:fill="auto"/>
            <w:noWrap/>
            <w:vAlign w:val="bottom"/>
          </w:tcPr>
          <w:p w:rsidR="009A3821" w:rsidRPr="00F12BE5" w:rsidRDefault="009A3821" w:rsidP="00012A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c>
          <w:tcPr>
            <w:tcW w:w="1252"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0.674</w:t>
            </w:r>
          </w:p>
        </w:tc>
        <w:tc>
          <w:tcPr>
            <w:tcW w:w="874" w:type="dxa"/>
            <w:tcBorders>
              <w:top w:val="nil"/>
              <w:left w:val="nil"/>
              <w:bottom w:val="nil"/>
              <w:right w:val="nil"/>
            </w:tcBorders>
            <w:shd w:val="clear" w:color="000000" w:fill="FFFFFF"/>
            <w:noWrap/>
            <w:vAlign w:val="center"/>
          </w:tcPr>
          <w:p w:rsidR="009A3821" w:rsidRPr="00F12BE5" w:rsidRDefault="009A3821"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-0.09</w:t>
            </w:r>
          </w:p>
        </w:tc>
      </w:tr>
      <w:tr w:rsidR="00065C40" w:rsidRPr="00F12BE5" w:rsidTr="009A3821">
        <w:trPr>
          <w:trHeight w:val="324"/>
        </w:trPr>
        <w:tc>
          <w:tcPr>
            <w:tcW w:w="2774" w:type="dxa"/>
            <w:tcBorders>
              <w:top w:val="nil"/>
              <w:left w:val="nil"/>
              <w:bottom w:val="single" w:sz="4" w:space="0" w:color="auto"/>
              <w:right w:val="nil"/>
            </w:tcBorders>
            <w:shd w:val="clear" w:color="auto" w:fill="auto"/>
            <w:noWrap/>
            <w:vAlign w:val="bottom"/>
          </w:tcPr>
          <w:p w:rsidR="00065C40" w:rsidRPr="00F12BE5" w:rsidRDefault="00065C40" w:rsidP="00012A27">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Selenastrum</w:t>
            </w:r>
          </w:p>
        </w:tc>
        <w:tc>
          <w:tcPr>
            <w:tcW w:w="927" w:type="dxa"/>
            <w:tcBorders>
              <w:top w:val="nil"/>
              <w:left w:val="nil"/>
              <w:bottom w:val="single" w:sz="4" w:space="0" w:color="auto"/>
              <w:right w:val="nil"/>
            </w:tcBorders>
            <w:shd w:val="clear" w:color="auto" w:fill="auto"/>
            <w:noWrap/>
            <w:vAlign w:val="bottom"/>
          </w:tcPr>
          <w:p w:rsidR="00065C40" w:rsidRPr="00F12BE5" w:rsidRDefault="00065C40" w:rsidP="00012A27">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single" w:sz="4" w:space="0" w:color="auto"/>
              <w:right w:val="nil"/>
            </w:tcBorders>
            <w:shd w:val="clear" w:color="000000" w:fill="FFFFFF"/>
            <w:noWrap/>
            <w:vAlign w:val="center"/>
          </w:tcPr>
          <w:p w:rsidR="00065C40" w:rsidRPr="00F12BE5" w:rsidRDefault="00065C40"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5.82</w:t>
            </w:r>
          </w:p>
        </w:tc>
        <w:tc>
          <w:tcPr>
            <w:tcW w:w="1252" w:type="dxa"/>
            <w:tcBorders>
              <w:top w:val="nil"/>
              <w:left w:val="nil"/>
              <w:bottom w:val="single" w:sz="4" w:space="0" w:color="auto"/>
              <w:right w:val="nil"/>
            </w:tcBorders>
            <w:shd w:val="clear" w:color="000000" w:fill="FFFFFF"/>
            <w:noWrap/>
            <w:vAlign w:val="center"/>
          </w:tcPr>
          <w:p w:rsidR="00065C40" w:rsidRPr="00F12BE5" w:rsidRDefault="00065C40"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0.017*</w:t>
            </w:r>
          </w:p>
        </w:tc>
        <w:tc>
          <w:tcPr>
            <w:tcW w:w="874" w:type="dxa"/>
            <w:tcBorders>
              <w:top w:val="nil"/>
              <w:left w:val="nil"/>
              <w:bottom w:val="single" w:sz="4" w:space="0" w:color="auto"/>
              <w:right w:val="nil"/>
            </w:tcBorders>
            <w:shd w:val="clear" w:color="000000" w:fill="FFFFFF"/>
            <w:noWrap/>
            <w:vAlign w:val="center"/>
          </w:tcPr>
          <w:p w:rsidR="00065C40" w:rsidRPr="00F12BE5" w:rsidRDefault="00065C40" w:rsidP="00012A27">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0.41</w:t>
            </w:r>
          </w:p>
        </w:tc>
      </w:tr>
    </w:tbl>
    <w:p w:rsidR="00E271C1" w:rsidRDefault="00E271C1" w:rsidP="00E271C1">
      <w:pPr>
        <w:spacing w:line="240" w:lineRule="auto"/>
        <w:jc w:val="both"/>
        <w:rPr>
          <w:rFonts w:ascii="Times New Roman" w:hAnsi="Times New Roman" w:cs="Times New Roman"/>
          <w:sz w:val="24"/>
          <w:szCs w:val="24"/>
        </w:rPr>
      </w:pPr>
    </w:p>
    <w:p w:rsidR="00065C40" w:rsidRDefault="00065C40" w:rsidP="00065C40">
      <w:pPr>
        <w:pStyle w:val="Heading3"/>
        <w:spacing w:line="240" w:lineRule="auto"/>
      </w:pPr>
      <w:r>
        <w:t xml:space="preserve">Table S3B: </w:t>
      </w:r>
    </w:p>
    <w:p w:rsidR="00065C40" w:rsidRDefault="00065C40" w:rsidP="00065C40">
      <w:proofErr w:type="gramStart"/>
      <w:r>
        <w:t xml:space="preserve">Results from the GAM models investigating </w:t>
      </w:r>
      <m:oMath>
        <m:sSub>
          <m:sSubPr>
            <m:ctrlPr>
              <w:rPr>
                <w:rFonts w:ascii="Cambria Math" w:hAnsi="Cambria Math"/>
                <w:i/>
              </w:rPr>
            </m:ctrlPr>
          </m:sSubPr>
          <m:e>
            <m:r>
              <m:rPr>
                <m:sty m:val="bi"/>
              </m:rPr>
              <w:rPr>
                <w:rFonts w:ascii="Cambria Math" w:hAnsi="Cambria Math"/>
              </w:rPr>
              <m:t>K</m:t>
            </m:r>
          </m:e>
          <m:sub>
            <m:r>
              <m:rPr>
                <m:sty m:val="bi"/>
              </m:rPr>
              <w:rPr>
                <w:rFonts w:ascii="Cambria Math" w:hAnsi="Cambria Math"/>
              </w:rPr>
              <m:t>S</m:t>
            </m:r>
          </m:sub>
        </m:sSub>
      </m:oMath>
      <w:r>
        <w:t xml:space="preserve"> as a function of temperature for each species.</w:t>
      </w:r>
      <w:proofErr w:type="gramEnd"/>
      <w:r>
        <w:t xml:space="preserve"> See Fig 1 for the representation of the GAM model.</w:t>
      </w:r>
    </w:p>
    <w:tbl>
      <w:tblPr>
        <w:tblW w:w="6819" w:type="dxa"/>
        <w:tblInd w:w="93" w:type="dxa"/>
        <w:tblLook w:val="04A0"/>
      </w:tblPr>
      <w:tblGrid>
        <w:gridCol w:w="2774"/>
        <w:gridCol w:w="927"/>
        <w:gridCol w:w="992"/>
        <w:gridCol w:w="1252"/>
        <w:gridCol w:w="874"/>
      </w:tblGrid>
      <w:tr w:rsidR="00065C40" w:rsidRPr="00F12BE5" w:rsidTr="00884E5C">
        <w:trPr>
          <w:trHeight w:val="684"/>
        </w:trPr>
        <w:tc>
          <w:tcPr>
            <w:tcW w:w="2774" w:type="dxa"/>
            <w:tcBorders>
              <w:top w:val="single" w:sz="4" w:space="0" w:color="auto"/>
              <w:left w:val="nil"/>
              <w:bottom w:val="single" w:sz="4" w:space="0" w:color="auto"/>
              <w:right w:val="nil"/>
            </w:tcBorders>
            <w:shd w:val="clear" w:color="auto" w:fill="auto"/>
            <w:vAlign w:val="center"/>
            <w:hideMark/>
          </w:tcPr>
          <w:p w:rsidR="00065C40" w:rsidRPr="00F12BE5" w:rsidRDefault="00065C40" w:rsidP="00884E5C">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Species</w:t>
            </w:r>
          </w:p>
        </w:tc>
        <w:tc>
          <w:tcPr>
            <w:tcW w:w="927" w:type="dxa"/>
            <w:tcBorders>
              <w:top w:val="single" w:sz="4" w:space="0" w:color="auto"/>
              <w:left w:val="nil"/>
              <w:bottom w:val="single" w:sz="4" w:space="0" w:color="auto"/>
              <w:right w:val="nil"/>
            </w:tcBorders>
            <w:shd w:val="clear" w:color="auto" w:fill="auto"/>
            <w:vAlign w:val="center"/>
            <w:hideMark/>
          </w:tcPr>
          <w:p w:rsidR="00065C40" w:rsidRPr="00F12BE5" w:rsidRDefault="00065C40" w:rsidP="00884E5C">
            <w:pPr>
              <w:spacing w:after="0" w:line="240" w:lineRule="auto"/>
              <w:rPr>
                <w:rFonts w:ascii="Times New Roman" w:eastAsia="Times New Roman" w:hAnsi="Times New Roman" w:cs="Times New Roman"/>
                <w:b/>
                <w:bCs/>
                <w:color w:val="000000"/>
                <w:sz w:val="24"/>
                <w:szCs w:val="24"/>
              </w:rPr>
            </w:pPr>
            <w:proofErr w:type="spellStart"/>
            <w:r>
              <w:rPr>
                <w:rFonts w:ascii="Times New Roman" w:eastAsia="Times New Roman" w:hAnsi="Times New Roman" w:cs="Times New Roman"/>
                <w:b/>
                <w:bCs/>
                <w:color w:val="000000"/>
                <w:sz w:val="24"/>
                <w:szCs w:val="24"/>
              </w:rPr>
              <w:t>edf</w:t>
            </w:r>
            <w:proofErr w:type="spellEnd"/>
          </w:p>
        </w:tc>
        <w:tc>
          <w:tcPr>
            <w:tcW w:w="992" w:type="dxa"/>
            <w:tcBorders>
              <w:top w:val="single" w:sz="8" w:space="0" w:color="auto"/>
              <w:left w:val="nil"/>
              <w:bottom w:val="single" w:sz="8" w:space="0" w:color="auto"/>
              <w:right w:val="nil"/>
            </w:tcBorders>
            <w:shd w:val="clear" w:color="auto" w:fill="auto"/>
            <w:vAlign w:val="center"/>
            <w:hideMark/>
          </w:tcPr>
          <w:p w:rsidR="00065C40" w:rsidRPr="00F12BE5" w:rsidRDefault="00065C40" w:rsidP="00884E5C">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F</w:t>
            </w:r>
          </w:p>
        </w:tc>
        <w:tc>
          <w:tcPr>
            <w:tcW w:w="1252" w:type="dxa"/>
            <w:tcBorders>
              <w:top w:val="single" w:sz="8" w:space="0" w:color="auto"/>
              <w:left w:val="nil"/>
              <w:bottom w:val="single" w:sz="8" w:space="0" w:color="auto"/>
              <w:right w:val="nil"/>
            </w:tcBorders>
            <w:shd w:val="clear" w:color="auto" w:fill="auto"/>
            <w:vAlign w:val="center"/>
            <w:hideMark/>
          </w:tcPr>
          <w:p w:rsidR="00065C40" w:rsidRPr="00F12BE5" w:rsidRDefault="00065C40" w:rsidP="00884E5C">
            <w:pPr>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p-value</w:t>
            </w:r>
          </w:p>
        </w:tc>
        <w:tc>
          <w:tcPr>
            <w:tcW w:w="874" w:type="dxa"/>
            <w:tcBorders>
              <w:top w:val="single" w:sz="8" w:space="0" w:color="auto"/>
              <w:left w:val="nil"/>
              <w:bottom w:val="single" w:sz="8" w:space="0" w:color="auto"/>
              <w:right w:val="nil"/>
            </w:tcBorders>
            <w:shd w:val="clear" w:color="auto" w:fill="auto"/>
            <w:vAlign w:val="center"/>
            <w:hideMark/>
          </w:tcPr>
          <w:p w:rsidR="00065C40" w:rsidRPr="009A3821" w:rsidRDefault="00065C40" w:rsidP="00884E5C">
            <w:pPr>
              <w:spacing w:after="0" w:line="240" w:lineRule="auto"/>
              <w:jc w:val="both"/>
              <w:rPr>
                <w:rFonts w:ascii="Times New Roman" w:eastAsia="Times New Roman" w:hAnsi="Times New Roman" w:cs="Times New Roman"/>
                <w:b/>
                <w:bCs/>
                <w:color w:val="000000"/>
                <w:sz w:val="24"/>
                <w:szCs w:val="24"/>
                <w:vertAlign w:val="superscript"/>
              </w:rPr>
            </w:pP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z w:val="24"/>
                <w:szCs w:val="24"/>
                <w:vertAlign w:val="superscript"/>
              </w:rPr>
              <w:t>2</w:t>
            </w:r>
          </w:p>
        </w:tc>
      </w:tr>
      <w:tr w:rsidR="00065C40" w:rsidRPr="00F12BE5" w:rsidTr="00884E5C">
        <w:trPr>
          <w:trHeight w:val="324"/>
        </w:trPr>
        <w:tc>
          <w:tcPr>
            <w:tcW w:w="2774"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Ankistrodesmus</w:t>
            </w:r>
          </w:p>
        </w:tc>
        <w:tc>
          <w:tcPr>
            <w:tcW w:w="927"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6.29</w:t>
            </w:r>
          </w:p>
        </w:tc>
        <w:tc>
          <w:tcPr>
            <w:tcW w:w="1252"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w:t>
            </w:r>
          </w:p>
        </w:tc>
        <w:tc>
          <w:tcPr>
            <w:tcW w:w="874"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065C40" w:rsidRPr="00F12BE5" w:rsidTr="00884E5C">
        <w:trPr>
          <w:trHeight w:val="324"/>
        </w:trPr>
        <w:tc>
          <w:tcPr>
            <w:tcW w:w="2774"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Chlamydomonas</w:t>
            </w:r>
          </w:p>
        </w:tc>
        <w:tc>
          <w:tcPr>
            <w:tcW w:w="927"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DFDFD"/>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4.53</w:t>
            </w:r>
          </w:p>
        </w:tc>
        <w:tc>
          <w:tcPr>
            <w:tcW w:w="1252" w:type="dxa"/>
            <w:tcBorders>
              <w:top w:val="nil"/>
              <w:left w:val="nil"/>
              <w:bottom w:val="nil"/>
              <w:right w:val="nil"/>
            </w:tcBorders>
            <w:shd w:val="clear" w:color="000000" w:fill="FDFDFD"/>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0.034*</w:t>
            </w:r>
          </w:p>
        </w:tc>
        <w:tc>
          <w:tcPr>
            <w:tcW w:w="874" w:type="dxa"/>
            <w:tcBorders>
              <w:top w:val="nil"/>
              <w:left w:val="nil"/>
              <w:bottom w:val="nil"/>
              <w:right w:val="nil"/>
            </w:tcBorders>
            <w:shd w:val="clear" w:color="000000" w:fill="FDFDFD"/>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0.34</w:t>
            </w:r>
          </w:p>
        </w:tc>
      </w:tr>
      <w:tr w:rsidR="00065C40" w:rsidRPr="00F12BE5" w:rsidTr="00884E5C">
        <w:trPr>
          <w:trHeight w:val="324"/>
        </w:trPr>
        <w:tc>
          <w:tcPr>
            <w:tcW w:w="2774"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Chlorella</w:t>
            </w:r>
          </w:p>
        </w:tc>
        <w:tc>
          <w:tcPr>
            <w:tcW w:w="927"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6.37</w:t>
            </w:r>
          </w:p>
        </w:tc>
        <w:tc>
          <w:tcPr>
            <w:tcW w:w="1252"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0.013*</w:t>
            </w:r>
          </w:p>
        </w:tc>
        <w:tc>
          <w:tcPr>
            <w:tcW w:w="874"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0.43</w:t>
            </w:r>
          </w:p>
        </w:tc>
      </w:tr>
      <w:tr w:rsidR="00065C40" w:rsidRPr="00F12BE5" w:rsidTr="00884E5C">
        <w:trPr>
          <w:trHeight w:val="324"/>
        </w:trPr>
        <w:tc>
          <w:tcPr>
            <w:tcW w:w="2774"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Monoraphidium</w:t>
            </w:r>
          </w:p>
        </w:tc>
        <w:tc>
          <w:tcPr>
            <w:tcW w:w="927"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DFDFD"/>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2.17</w:t>
            </w:r>
          </w:p>
        </w:tc>
        <w:tc>
          <w:tcPr>
            <w:tcW w:w="1252" w:type="dxa"/>
            <w:tcBorders>
              <w:top w:val="nil"/>
              <w:left w:val="nil"/>
              <w:bottom w:val="nil"/>
              <w:right w:val="nil"/>
            </w:tcBorders>
            <w:shd w:val="clear" w:color="000000" w:fill="FDFDFD"/>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0.157</w:t>
            </w:r>
          </w:p>
        </w:tc>
        <w:tc>
          <w:tcPr>
            <w:tcW w:w="874" w:type="dxa"/>
            <w:tcBorders>
              <w:top w:val="nil"/>
              <w:left w:val="nil"/>
              <w:bottom w:val="nil"/>
              <w:right w:val="nil"/>
            </w:tcBorders>
            <w:shd w:val="clear" w:color="000000" w:fill="FDFDFD"/>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0.14</w:t>
            </w:r>
          </w:p>
        </w:tc>
      </w:tr>
      <w:tr w:rsidR="00065C40" w:rsidRPr="00F12BE5" w:rsidTr="00884E5C">
        <w:trPr>
          <w:trHeight w:val="324"/>
        </w:trPr>
        <w:tc>
          <w:tcPr>
            <w:tcW w:w="2774"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Scenedesmus</w:t>
            </w:r>
          </w:p>
        </w:tc>
        <w:tc>
          <w:tcPr>
            <w:tcW w:w="927" w:type="dxa"/>
            <w:tcBorders>
              <w:top w:val="nil"/>
              <w:left w:val="nil"/>
              <w:bottom w:val="nil"/>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1.32</w:t>
            </w:r>
          </w:p>
        </w:tc>
        <w:tc>
          <w:tcPr>
            <w:tcW w:w="1252"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0.302</w:t>
            </w:r>
          </w:p>
        </w:tc>
        <w:tc>
          <w:tcPr>
            <w:tcW w:w="874" w:type="dxa"/>
            <w:tcBorders>
              <w:top w:val="nil"/>
              <w:left w:val="nil"/>
              <w:bottom w:val="nil"/>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0.04</w:t>
            </w:r>
          </w:p>
        </w:tc>
      </w:tr>
      <w:tr w:rsidR="00065C40" w:rsidRPr="00F12BE5" w:rsidTr="00884E5C">
        <w:trPr>
          <w:trHeight w:val="324"/>
        </w:trPr>
        <w:tc>
          <w:tcPr>
            <w:tcW w:w="2774" w:type="dxa"/>
            <w:tcBorders>
              <w:top w:val="nil"/>
              <w:left w:val="nil"/>
              <w:bottom w:val="single" w:sz="4" w:space="0" w:color="auto"/>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sidRPr="00264B7D">
              <w:rPr>
                <w:rFonts w:ascii="Times New Roman" w:eastAsia="Times New Roman" w:hAnsi="Times New Roman" w:cs="Times New Roman"/>
                <w:i/>
                <w:color w:val="000000"/>
              </w:rPr>
              <w:t>Selenastrum</w:t>
            </w:r>
          </w:p>
        </w:tc>
        <w:tc>
          <w:tcPr>
            <w:tcW w:w="927" w:type="dxa"/>
            <w:tcBorders>
              <w:top w:val="nil"/>
              <w:left w:val="nil"/>
              <w:bottom w:val="single" w:sz="4" w:space="0" w:color="auto"/>
              <w:right w:val="nil"/>
            </w:tcBorders>
            <w:shd w:val="clear" w:color="auto" w:fill="auto"/>
            <w:noWrap/>
            <w:vAlign w:val="bottom"/>
          </w:tcPr>
          <w:p w:rsidR="00065C40" w:rsidRPr="00F12BE5" w:rsidRDefault="00065C40" w:rsidP="00884E5C">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92" w:type="dxa"/>
            <w:tcBorders>
              <w:top w:val="nil"/>
              <w:left w:val="nil"/>
              <w:bottom w:val="single" w:sz="4" w:space="0" w:color="auto"/>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7.92</w:t>
            </w:r>
          </w:p>
        </w:tc>
        <w:tc>
          <w:tcPr>
            <w:tcW w:w="1252" w:type="dxa"/>
            <w:tcBorders>
              <w:top w:val="nil"/>
              <w:left w:val="nil"/>
              <w:bottom w:val="single" w:sz="4" w:space="0" w:color="auto"/>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0.006**</w:t>
            </w:r>
          </w:p>
        </w:tc>
        <w:tc>
          <w:tcPr>
            <w:tcW w:w="874" w:type="dxa"/>
            <w:tcBorders>
              <w:top w:val="nil"/>
              <w:left w:val="nil"/>
              <w:bottom w:val="single" w:sz="4" w:space="0" w:color="auto"/>
              <w:right w:val="nil"/>
            </w:tcBorders>
            <w:shd w:val="clear" w:color="000000" w:fill="FFFFFF"/>
            <w:noWrap/>
            <w:vAlign w:val="center"/>
          </w:tcPr>
          <w:p w:rsidR="00065C40" w:rsidRPr="00F12BE5" w:rsidRDefault="009F793A" w:rsidP="00884E5C">
            <w:pP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0.50</w:t>
            </w:r>
          </w:p>
        </w:tc>
      </w:tr>
    </w:tbl>
    <w:p w:rsidR="00065C40" w:rsidRDefault="00065C40" w:rsidP="00065C40">
      <w:pPr>
        <w:spacing w:line="240" w:lineRule="auto"/>
        <w:jc w:val="both"/>
        <w:rPr>
          <w:rFonts w:ascii="Times New Roman" w:hAnsi="Times New Roman" w:cs="Times New Roman"/>
          <w:sz w:val="24"/>
          <w:szCs w:val="24"/>
        </w:rPr>
      </w:pPr>
    </w:p>
    <w:p w:rsidR="00932E57" w:rsidRPr="009A3821" w:rsidRDefault="00AC7E82" w:rsidP="009A3821">
      <w:pPr>
        <w:spacing w:line="240" w:lineRule="auto"/>
        <w:jc w:val="both"/>
        <w:rPr>
          <w:rStyle w:val="Heading2Char"/>
          <w:rFonts w:ascii="Times New Roman" w:eastAsiaTheme="minorEastAsia" w:hAnsi="Times New Roman" w:cs="Times New Roman"/>
          <w:b w:val="0"/>
          <w:bCs w:val="0"/>
          <w:sz w:val="24"/>
          <w:szCs w:val="24"/>
        </w:rPr>
      </w:pPr>
      <w:r>
        <w:rPr>
          <w:rFonts w:ascii="Times New Roman" w:hAnsi="Times New Roman" w:cs="Times New Roman"/>
          <w:b/>
          <w:sz w:val="24"/>
          <w:szCs w:val="24"/>
        </w:rPr>
        <w:br w:type="page"/>
      </w:r>
    </w:p>
    <w:p w:rsidR="00756992" w:rsidRPr="002409DD" w:rsidRDefault="00AC7E82" w:rsidP="002409DD">
      <w:pPr>
        <w:pStyle w:val="Heading2"/>
      </w:pPr>
      <w:r w:rsidRPr="002409DD">
        <w:lastRenderedPageBreak/>
        <w:t>S</w:t>
      </w:r>
      <w:r w:rsidR="00020B8A">
        <w:t>5</w:t>
      </w:r>
      <w:r w:rsidRPr="002409DD">
        <w:t>:</w:t>
      </w:r>
      <w:r w:rsidR="001F5E29" w:rsidRPr="002409DD">
        <w:t xml:space="preserve"> Significance of </w:t>
      </w:r>
      <w:r w:rsidR="00CD7602" w:rsidRPr="002409DD">
        <w:t>competitive</w:t>
      </w:r>
      <w:r w:rsidR="001F5E29" w:rsidRPr="002409DD">
        <w:t xml:space="preserve"> outcomes predicted by the model</w:t>
      </w:r>
    </w:p>
    <w:p w:rsidR="00756992" w:rsidRDefault="00D14A5A" w:rsidP="007E5BD7">
      <w:pPr>
        <w:spacing w:line="240" w:lineRule="auto"/>
        <w:jc w:val="both"/>
      </w:pPr>
      <w:r>
        <w:t xml:space="preserve">To quantify the </w:t>
      </w:r>
      <w:r w:rsidR="00BE5475">
        <w:t xml:space="preserve">significance of the model’s ability to predict competitive outcomes, we ran the </w:t>
      </w:r>
      <w:r w:rsidR="00CD7602">
        <w:t>competition</w:t>
      </w:r>
      <w:r w:rsidR="00BE5475">
        <w:t xml:space="preserve"> model 10,000 times, sampling the values of </w:t>
      </w:r>
      <m:oMath>
        <m:sSub>
          <m:sSubPr>
            <m:ctrlPr>
              <w:rPr>
                <w:rFonts w:ascii="Cambria Math" w:hAnsi="Cambria Math"/>
                <w:i/>
              </w:rPr>
            </m:ctrlPr>
          </m:sSubPr>
          <m:e>
            <m:r>
              <w:rPr>
                <w:rFonts w:ascii="Cambria Math" w:hAnsi="Cambria Math"/>
              </w:rPr>
              <m:t>μ</m:t>
            </m:r>
          </m:e>
          <m:sub>
            <m:r>
              <m:rPr>
                <m:nor/>
              </m:rPr>
              <w:rPr>
                <w:rFonts w:ascii="Cambria Math" w:hAnsi="Cambria Math"/>
              </w:rPr>
              <m:t>max</m:t>
            </m:r>
          </m:sub>
        </m:sSub>
      </m:oMath>
      <w:r w:rsidR="00BE5475">
        <w:t xml:space="preserve"> and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00BE5475">
        <w:t xml:space="preserve"> independently</w:t>
      </w:r>
      <w:r w:rsidR="008337C5">
        <w:t xml:space="preserve"> with replacement from the pool of available values</w:t>
      </w:r>
      <w:r w:rsidR="00502BAE">
        <w:t xml:space="preserve">. When assessing model performance for a particular subset, for example, for </w:t>
      </w:r>
      <w:r w:rsidR="00BE5475">
        <w:t xml:space="preserve">competitions at </w:t>
      </w:r>
      <m:oMath>
        <m:r>
          <w:rPr>
            <w:rFonts w:ascii="Cambria Math" w:hAnsi="Cambria Math"/>
          </w:rPr>
          <m:t>T=15</m:t>
        </m:r>
      </m:oMath>
      <w:r w:rsidR="00BE5475">
        <w:rPr>
          <w:rFonts w:cstheme="minorHAnsi"/>
        </w:rPr>
        <w:t>°</w:t>
      </w:r>
      <w:r w:rsidR="00BE5475">
        <w:t xml:space="preserve">C, </w:t>
      </w:r>
      <m:oMath>
        <m:sSub>
          <m:sSubPr>
            <m:ctrlPr>
              <w:rPr>
                <w:rFonts w:ascii="Cambria Math" w:hAnsi="Cambria Math"/>
                <w:i/>
              </w:rPr>
            </m:ctrlPr>
          </m:sSubPr>
          <m:e>
            <m:r>
              <w:rPr>
                <w:rFonts w:ascii="Cambria Math" w:hAnsi="Cambria Math"/>
              </w:rPr>
              <m:t>μ</m:t>
            </m:r>
          </m:e>
          <m:sub>
            <m:r>
              <m:rPr>
                <m:nor/>
              </m:rPr>
              <w:rPr>
                <w:rFonts w:ascii="Cambria Math" w:hAnsi="Cambria Math"/>
              </w:rPr>
              <m:t>max</m:t>
            </m:r>
          </m:sub>
        </m:sSub>
      </m:oMath>
      <w:r w:rsidR="00BE5475">
        <w:t xml:space="preserve"> and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00BE5475">
        <w:t xml:space="preserve"> were sampled independently from all values at </w:t>
      </w:r>
      <m:oMath>
        <m:r>
          <w:rPr>
            <w:rFonts w:ascii="Cambria Math" w:hAnsi="Cambria Math"/>
          </w:rPr>
          <m:t>T=15</m:t>
        </m:r>
      </m:oMath>
      <w:r w:rsidR="00BE5475">
        <w:rPr>
          <w:rFonts w:cstheme="minorHAnsi"/>
        </w:rPr>
        <w:t>°</w:t>
      </w:r>
      <w:r w:rsidR="00BE5475">
        <w:t>C</w:t>
      </w:r>
      <w:r w:rsidR="00502BAE">
        <w:t xml:space="preserve"> only</w:t>
      </w:r>
      <w:r w:rsidR="00BE5475">
        <w:t>.</w:t>
      </w:r>
      <w:r w:rsidR="00502BAE">
        <w:t xml:space="preserve"> The analysis produced 10,000 values of proportion of competitive outcomes correctly predicted, for the 10,000 random parameter combinations. Figure S1 shows an example distribution, for the full dataset.</w:t>
      </w:r>
      <w:r w:rsidR="008337C5">
        <w:t xml:space="preserve"> The proportion of </w:t>
      </w:r>
      <w:proofErr w:type="gramStart"/>
      <w:r w:rsidR="008337C5">
        <w:t xml:space="preserve">runs that correctly predicted a greater number of competitive outcomes than the model with the real values of </w:t>
      </w:r>
      <m:oMath>
        <m:sSub>
          <m:sSubPr>
            <m:ctrlPr>
              <w:rPr>
                <w:rFonts w:ascii="Cambria Math" w:hAnsi="Cambria Math"/>
                <w:i/>
              </w:rPr>
            </m:ctrlPr>
          </m:sSubPr>
          <m:e>
            <m:r>
              <w:rPr>
                <w:rFonts w:ascii="Cambria Math" w:hAnsi="Cambria Math"/>
              </w:rPr>
              <m:t>μ</m:t>
            </m:r>
          </m:e>
          <m:sub>
            <m:r>
              <m:rPr>
                <m:nor/>
              </m:rPr>
              <w:rPr>
                <w:rFonts w:ascii="Cambria Math" w:hAnsi="Cambria Math"/>
              </w:rPr>
              <m:t>max</m:t>
            </m:r>
          </m:sub>
        </m:sSub>
      </m:oMath>
      <w:r w:rsidR="008337C5">
        <w:t xml:space="preserve"> and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008337C5">
        <w:t xml:space="preserve"> is</w:t>
      </w:r>
      <w:proofErr w:type="gramEnd"/>
      <w:r w:rsidR="008337C5">
        <w:t xml:space="preserve"> then given as the P value in </w:t>
      </w:r>
      <w:r w:rsidR="00A66EBC">
        <w:rPr>
          <w:highlight w:val="yellow"/>
        </w:rPr>
        <w:t xml:space="preserve">Table </w:t>
      </w:r>
      <w:r w:rsidR="00A66EBC">
        <w:t>1</w:t>
      </w:r>
      <w:r w:rsidR="008337C5">
        <w:t>.</w:t>
      </w:r>
      <w:r w:rsidR="001A36C3">
        <w:t xml:space="preserve"> Therefore, P=0.05 means that 500 out of 10,000 random parameter combinations correctly predicted a greater proportion of competitive outcomes.</w:t>
      </w:r>
    </w:p>
    <w:p w:rsidR="00756992" w:rsidRDefault="00756992" w:rsidP="007E5BD7">
      <w:pPr>
        <w:spacing w:line="240" w:lineRule="auto"/>
        <w:jc w:val="center"/>
      </w:pPr>
      <w:r>
        <w:rPr>
          <w:noProof/>
          <w:lang w:val="en-US" w:eastAsia="en-US"/>
        </w:rPr>
        <w:drawing>
          <wp:inline distT="0" distB="0" distL="0" distR="0">
            <wp:extent cx="2857500" cy="285750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elvire_comp_rand_K-random_rmax-random-10000_full.png"/>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56992" w:rsidRDefault="001F5E29" w:rsidP="00932E57">
      <w:pPr>
        <w:pStyle w:val="Heading3"/>
      </w:pPr>
      <w:commentRangeStart w:id="78"/>
      <w:r w:rsidRPr="00525F69">
        <w:t xml:space="preserve">Figure </w:t>
      </w:r>
      <w:commentRangeEnd w:id="78"/>
      <w:r w:rsidR="00C64069">
        <w:rPr>
          <w:rStyle w:val="CommentReference"/>
          <w:rFonts w:asciiTheme="minorHAnsi" w:eastAsiaTheme="minorEastAsia" w:hAnsiTheme="minorHAnsi" w:cstheme="minorBidi"/>
          <w:b w:val="0"/>
          <w:bCs w:val="0"/>
        </w:rPr>
        <w:commentReference w:id="78"/>
      </w:r>
      <w:r w:rsidRPr="00525F69">
        <w:t>S</w:t>
      </w:r>
      <w:r w:rsidR="00020B8A">
        <w:t>5</w:t>
      </w:r>
      <w:r w:rsidR="007D6AD0">
        <w:t>A</w:t>
      </w:r>
      <w:r w:rsidRPr="00525F69">
        <w:t xml:space="preserve">: </w:t>
      </w:r>
    </w:p>
    <w:p w:rsidR="00756992" w:rsidRDefault="001F5E29" w:rsidP="007E5BD7">
      <w:pPr>
        <w:spacing w:line="240" w:lineRule="auto"/>
        <w:jc w:val="both"/>
      </w:pPr>
      <w:r w:rsidRPr="00525F69">
        <w:rPr>
          <w:rFonts w:ascii="Times New Roman" w:hAnsi="Times New Roman" w:cs="Times New Roman"/>
          <w:sz w:val="24"/>
          <w:szCs w:val="24"/>
        </w:rPr>
        <w:t xml:space="preserve">Histogram of the proportion of competitive outcomes correctly predicted for the 10,000 random </w:t>
      </w:r>
      <w:r w:rsidR="00700689">
        <w:rPr>
          <w:rFonts w:ascii="Times New Roman" w:hAnsi="Times New Roman" w:cs="Times New Roman"/>
          <w:sz w:val="24"/>
          <w:szCs w:val="24"/>
        </w:rPr>
        <w:t>combinations</w:t>
      </w:r>
      <w:r>
        <w:rPr>
          <w:rFonts w:ascii="Times New Roman"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r>
          <w:rPr>
            <w:rFonts w:ascii="Cambria Math" w:hAnsi="Cambria Math" w:cs="Times New Roman"/>
            <w:sz w:val="24"/>
            <w:szCs w:val="24"/>
          </w:rPr>
          <m:t xml:space="preserve"> </m:t>
        </m:r>
        <w:proofErr w:type="gramStart"/>
      </m:oMath>
      <w:r w:rsidRPr="00525F69">
        <w:rPr>
          <w:rFonts w:ascii="Times New Roman" w:hAnsi="Times New Roman" w:cs="Times New Roman"/>
          <w:sz w:val="24"/>
          <w:szCs w:val="24"/>
        </w:rPr>
        <w:t>and</w:t>
      </w:r>
      <w:r w:rsidR="00700689">
        <w:rPr>
          <w:rFonts w:ascii="Times New Roman" w:hAnsi="Times New Roman" w:cs="Times New Roman"/>
          <w:sz w:val="24"/>
          <w:szCs w:val="24"/>
        </w:rPr>
        <w:t xml:space="preserve">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Pr="00525F69">
        <w:rPr>
          <w:rFonts w:ascii="Times New Roman" w:hAnsi="Times New Roman" w:cs="Times New Roman"/>
          <w:sz w:val="24"/>
          <w:szCs w:val="24"/>
        </w:rPr>
        <w:t xml:space="preserve">. </w:t>
      </w:r>
      <w:r w:rsidR="00700689">
        <w:rPr>
          <w:rFonts w:ascii="Times New Roman" w:hAnsi="Times New Roman" w:cs="Times New Roman"/>
          <w:sz w:val="24"/>
          <w:szCs w:val="24"/>
        </w:rPr>
        <w:t>The r</w:t>
      </w:r>
      <w:r w:rsidRPr="00525F69">
        <w:rPr>
          <w:rFonts w:ascii="Times New Roman" w:hAnsi="Times New Roman" w:cs="Times New Roman"/>
          <w:sz w:val="24"/>
          <w:szCs w:val="24"/>
        </w:rPr>
        <w:t>ed line indicate</w:t>
      </w:r>
      <w:r w:rsidR="00700689">
        <w:rPr>
          <w:rFonts w:ascii="Times New Roman" w:hAnsi="Times New Roman" w:cs="Times New Roman"/>
          <w:sz w:val="24"/>
          <w:szCs w:val="24"/>
        </w:rPr>
        <w:t>s</w:t>
      </w:r>
      <w:r w:rsidRPr="00525F69">
        <w:rPr>
          <w:rFonts w:ascii="Times New Roman" w:hAnsi="Times New Roman" w:cs="Times New Roman"/>
          <w:sz w:val="24"/>
          <w:szCs w:val="24"/>
        </w:rPr>
        <w:t xml:space="preserve"> the performance of the model</w:t>
      </w:r>
      <w:r w:rsidR="00700689">
        <w:rPr>
          <w:rFonts w:ascii="Times New Roman" w:hAnsi="Times New Roman" w:cs="Times New Roman"/>
          <w:sz w:val="24"/>
          <w:szCs w:val="24"/>
        </w:rPr>
        <w:t xml:space="preserve"> with the real values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700689">
        <w:rPr>
          <w:rFonts w:ascii="Times New Roman" w:hAnsi="Times New Roman" w:cs="Times New Roman"/>
          <w:sz w:val="24"/>
          <w:szCs w:val="24"/>
        </w:rPr>
        <w:t xml:space="preserve"> </w:t>
      </w:r>
      <w:proofErr w:type="gramStart"/>
      <w:r w:rsidR="00700689">
        <w:rPr>
          <w:rFonts w:ascii="Times New Roman" w:hAnsi="Times New Roman" w:cs="Times New Roman"/>
          <w:sz w:val="24"/>
          <w:szCs w:val="24"/>
        </w:rPr>
        <w:t xml:space="preserve">and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Pr="00525F69">
        <w:rPr>
          <w:rFonts w:ascii="Times New Roman" w:hAnsi="Times New Roman" w:cs="Times New Roman"/>
          <w:sz w:val="24"/>
          <w:szCs w:val="24"/>
        </w:rPr>
        <w:t xml:space="preserve">. </w:t>
      </w:r>
      <w:commentRangeStart w:id="79"/>
      <w:r w:rsidR="00BD440A">
        <w:rPr>
          <w:rFonts w:ascii="Times New Roman" w:hAnsi="Times New Roman" w:cs="Times New Roman"/>
          <w:sz w:val="24"/>
          <w:szCs w:val="24"/>
        </w:rPr>
        <w:t>Here, t</w:t>
      </w:r>
      <w:r w:rsidRPr="00525F69">
        <w:rPr>
          <w:rFonts w:ascii="Times New Roman" w:hAnsi="Times New Roman" w:cs="Times New Roman"/>
          <w:sz w:val="24"/>
          <w:szCs w:val="24"/>
        </w:rPr>
        <w:t xml:space="preserve">here were </w:t>
      </w:r>
      <w:r w:rsidR="00BD440A">
        <w:rPr>
          <w:rFonts w:ascii="Times New Roman" w:hAnsi="Times New Roman" w:cs="Times New Roman"/>
          <w:sz w:val="24"/>
          <w:szCs w:val="24"/>
        </w:rPr>
        <w:t>4</w:t>
      </w:r>
      <w:r w:rsidR="003A512C">
        <w:rPr>
          <w:rFonts w:ascii="Times New Roman" w:hAnsi="Times New Roman" w:cs="Times New Roman"/>
          <w:sz w:val="24"/>
          <w:szCs w:val="24"/>
        </w:rPr>
        <w:t>2</w:t>
      </w:r>
      <w:r w:rsidR="00BD440A">
        <w:rPr>
          <w:rFonts w:ascii="Times New Roman" w:hAnsi="Times New Roman" w:cs="Times New Roman"/>
          <w:sz w:val="24"/>
          <w:szCs w:val="24"/>
        </w:rPr>
        <w:t>7</w:t>
      </w:r>
      <w:r w:rsidRPr="00525F69">
        <w:rPr>
          <w:rFonts w:ascii="Times New Roman" w:hAnsi="Times New Roman" w:cs="Times New Roman"/>
          <w:sz w:val="24"/>
          <w:szCs w:val="24"/>
        </w:rPr>
        <w:t xml:space="preserve"> random parameter</w:t>
      </w:r>
      <w:r>
        <w:rPr>
          <w:rFonts w:ascii="Times New Roman" w:hAnsi="Times New Roman" w:cs="Times New Roman"/>
          <w:sz w:val="24"/>
          <w:szCs w:val="24"/>
        </w:rPr>
        <w:t xml:space="preserve"> </w:t>
      </w:r>
      <w:r w:rsidRPr="00525F69">
        <w:rPr>
          <w:rFonts w:ascii="Times New Roman" w:hAnsi="Times New Roman" w:cs="Times New Roman"/>
          <w:sz w:val="24"/>
          <w:szCs w:val="24"/>
        </w:rPr>
        <w:t>combinations that correctly predicted a greater</w:t>
      </w:r>
      <w:r w:rsidR="00BD440A">
        <w:rPr>
          <w:rFonts w:ascii="Times New Roman" w:hAnsi="Times New Roman" w:cs="Times New Roman"/>
          <w:sz w:val="24"/>
          <w:szCs w:val="24"/>
        </w:rPr>
        <w:t xml:space="preserve"> number of competitive outcomes</w:t>
      </w:r>
      <w:r w:rsidR="004B377F">
        <w:rPr>
          <w:rFonts w:ascii="Times New Roman" w:hAnsi="Times New Roman" w:cs="Times New Roman"/>
          <w:sz w:val="24"/>
          <w:szCs w:val="24"/>
        </w:rPr>
        <w:t xml:space="preserve"> (P = 0.04 in Table </w:t>
      </w:r>
      <w:r w:rsidR="00A66EBC">
        <w:rPr>
          <w:rFonts w:ascii="Times New Roman" w:hAnsi="Times New Roman" w:cs="Times New Roman"/>
          <w:sz w:val="24"/>
          <w:szCs w:val="24"/>
        </w:rPr>
        <w:t>1</w:t>
      </w:r>
      <w:r w:rsidR="003A512C">
        <w:rPr>
          <w:rFonts w:ascii="Times New Roman" w:hAnsi="Times New Roman" w:cs="Times New Roman"/>
          <w:sz w:val="24"/>
          <w:szCs w:val="24"/>
        </w:rPr>
        <w:t>)</w:t>
      </w:r>
      <w:r w:rsidRPr="00525F69">
        <w:rPr>
          <w:rFonts w:ascii="Times New Roman" w:hAnsi="Times New Roman" w:cs="Times New Roman"/>
          <w:sz w:val="24"/>
          <w:szCs w:val="24"/>
        </w:rPr>
        <w:t>.</w:t>
      </w:r>
      <w:r>
        <w:t xml:space="preserve"> </w:t>
      </w:r>
      <w:commentRangeEnd w:id="79"/>
      <w:r w:rsidR="00A66EBC">
        <w:rPr>
          <w:rStyle w:val="CommentReference"/>
        </w:rPr>
        <w:commentReference w:id="79"/>
      </w:r>
    </w:p>
    <w:p w:rsidR="00756992" w:rsidRDefault="00D878A7" w:rsidP="007E5BD7">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756992" w:rsidRPr="007E5BD7" w:rsidRDefault="00020B8A" w:rsidP="002409DD">
      <w:pPr>
        <w:pStyle w:val="Heading2"/>
      </w:pPr>
      <w:r>
        <w:lastRenderedPageBreak/>
        <w:t>S6</w:t>
      </w:r>
      <w:r w:rsidR="00D878A7">
        <w:t>. Simulations to compare the relative effects of mismatches</w:t>
      </w:r>
    </w:p>
    <w:p w:rsidR="00756992" w:rsidRDefault="00700B9E" w:rsidP="00CE718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use the </w:t>
      </w:r>
      <w:r w:rsidR="00CD7602">
        <w:rPr>
          <w:rFonts w:ascii="Times New Roman" w:hAnsi="Times New Roman" w:cs="Times New Roman"/>
          <w:sz w:val="24"/>
          <w:szCs w:val="24"/>
        </w:rPr>
        <w:t>competition</w:t>
      </w:r>
      <w:r>
        <w:rPr>
          <w:rFonts w:ascii="Times New Roman" w:hAnsi="Times New Roman" w:cs="Times New Roman"/>
          <w:sz w:val="24"/>
          <w:szCs w:val="24"/>
        </w:rPr>
        <w:t xml:space="preserve"> model to </w:t>
      </w:r>
      <w:r w:rsidR="00355D5F">
        <w:rPr>
          <w:rFonts w:ascii="Times New Roman" w:hAnsi="Times New Roman" w:cs="Times New Roman"/>
          <w:sz w:val="24"/>
          <w:szCs w:val="24"/>
        </w:rPr>
        <w:t xml:space="preserve">assess </w:t>
      </w:r>
      <w:r>
        <w:rPr>
          <w:rFonts w:ascii="Times New Roman" w:hAnsi="Times New Roman" w:cs="Times New Roman"/>
          <w:sz w:val="24"/>
          <w:szCs w:val="24"/>
        </w:rPr>
        <w:t>the relative importance of mismatches</w:t>
      </w:r>
      <w:r w:rsidR="00355D5F">
        <w:rPr>
          <w:rFonts w:ascii="Times New Roman" w:hAnsi="Times New Roman" w:cs="Times New Roman"/>
          <w:sz w:val="24"/>
          <w:szCs w:val="24"/>
        </w:rPr>
        <w:t xml:space="preserve"> in</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AB38C9">
        <w:rPr>
          <w:rFonts w:ascii="Times New Roman" w:hAnsi="Times New Roman" w:cs="Times New Roman"/>
          <w:sz w:val="24"/>
          <w:szCs w:val="24"/>
        </w:rPr>
        <w:t xml:space="preserve"> for determining the competitive outcome</w:t>
      </w:r>
      <w:r w:rsidR="00E87B1F">
        <w:rPr>
          <w:rFonts w:ascii="Times New Roman" w:hAnsi="Times New Roman" w:cs="Times New Roman"/>
          <w:sz w:val="24"/>
          <w:szCs w:val="24"/>
        </w:rPr>
        <w:t xml:space="preserve"> (Figure 3</w:t>
      </w:r>
      <w:r w:rsidR="00C34AC3">
        <w:rPr>
          <w:rFonts w:ascii="Times New Roman" w:hAnsi="Times New Roman" w:cs="Times New Roman"/>
          <w:sz w:val="24"/>
          <w:szCs w:val="24"/>
        </w:rPr>
        <w:t xml:space="preserve"> in the main text)</w:t>
      </w:r>
      <w:r>
        <w:rPr>
          <w:rFonts w:ascii="Times New Roman" w:hAnsi="Times New Roman" w:cs="Times New Roman"/>
          <w:sz w:val="24"/>
          <w:szCs w:val="24"/>
        </w:rPr>
        <w:t xml:space="preserve">. </w:t>
      </w:r>
      <w:r w:rsidR="00355D5F">
        <w:rPr>
          <w:rFonts w:ascii="Times New Roman" w:hAnsi="Times New Roman" w:cs="Times New Roman"/>
          <w:sz w:val="24"/>
          <w:szCs w:val="24"/>
        </w:rPr>
        <w:t xml:space="preserve">Mismatches are here defined as the ratios in the two traits between the two competitors. Ratios allow </w:t>
      </w:r>
      <w:r w:rsidR="001C5A1C">
        <w:rPr>
          <w:rFonts w:ascii="Times New Roman" w:hAnsi="Times New Roman" w:cs="Times New Roman"/>
          <w:sz w:val="24"/>
          <w:szCs w:val="24"/>
        </w:rPr>
        <w:t>for direct comparison of</w:t>
      </w:r>
      <w:r w:rsidR="00355D5F">
        <w:rPr>
          <w:rFonts w:ascii="Times New Roman" w:hAnsi="Times New Roman" w:cs="Times New Roman"/>
          <w:sz w:val="24"/>
          <w:szCs w:val="24"/>
        </w:rPr>
        <w:t xml:space="preserve"> the relative importance of mismatches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355D5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C34AC3">
        <w:rPr>
          <w:rFonts w:ascii="Times New Roman" w:hAnsi="Times New Roman" w:cs="Times New Roman"/>
          <w:sz w:val="24"/>
          <w:szCs w:val="24"/>
        </w:rPr>
        <w:t xml:space="preserve"> despite the different</w:t>
      </w:r>
      <w:r w:rsidR="00355D5F">
        <w:rPr>
          <w:rFonts w:ascii="Times New Roman" w:hAnsi="Times New Roman" w:cs="Times New Roman"/>
          <w:sz w:val="24"/>
          <w:szCs w:val="24"/>
        </w:rPr>
        <w:t xml:space="preserve"> units. </w:t>
      </w:r>
      <w:r w:rsidR="005208F9">
        <w:rPr>
          <w:rFonts w:ascii="Times New Roman" w:hAnsi="Times New Roman" w:cs="Times New Roman"/>
          <w:sz w:val="24"/>
          <w:szCs w:val="24"/>
        </w:rPr>
        <w:t>W</w:t>
      </w:r>
      <w:r>
        <w:rPr>
          <w:rFonts w:ascii="Times New Roman" w:hAnsi="Times New Roman" w:cs="Times New Roman"/>
          <w:sz w:val="24"/>
          <w:szCs w:val="24"/>
        </w:rPr>
        <w:t xml:space="preserve">e assumed one competitor to have values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close to the respective median values across all species and treatments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r>
          <w:rPr>
            <w:rFonts w:ascii="Cambria Math" w:hAnsi="Cambria Math" w:cs="Times New Roman"/>
            <w:sz w:val="24"/>
            <w:szCs w:val="24"/>
          </w:rPr>
          <m:t>=1</m:t>
        </m:r>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r>
          <w:rPr>
            <w:rFonts w:ascii="Cambria Math" w:hAnsi="Cambria Math" w:cs="Times New Roman"/>
            <w:sz w:val="24"/>
            <w:szCs w:val="24"/>
          </w:rPr>
          <m:t>=0.15</m:t>
        </m:r>
      </m:oMath>
      <w:r w:rsidR="00355D5F">
        <w:rPr>
          <w:rFonts w:ascii="Times New Roman" w:hAnsi="Times New Roman" w:cs="Times New Roman"/>
          <w:sz w:val="24"/>
          <w:szCs w:val="24"/>
        </w:rPr>
        <w:t xml:space="preserve"> respectively), while the second competitor’s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355D5F">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355D5F">
        <w:rPr>
          <w:rFonts w:ascii="Times New Roman" w:hAnsi="Times New Roman" w:cs="Times New Roman"/>
          <w:sz w:val="24"/>
          <w:szCs w:val="24"/>
        </w:rPr>
        <w:t xml:space="preserve"> values were </w:t>
      </w:r>
      <w:r w:rsidR="005208F9">
        <w:rPr>
          <w:rFonts w:ascii="Times New Roman" w:hAnsi="Times New Roman" w:cs="Times New Roman"/>
          <w:sz w:val="24"/>
          <w:szCs w:val="24"/>
        </w:rPr>
        <w:t>chosen such that the ln ratio parameter space was evenly sampled.</w:t>
      </w:r>
      <w:r w:rsidR="007E630E">
        <w:rPr>
          <w:rFonts w:ascii="Times New Roman" w:hAnsi="Times New Roman" w:cs="Times New Roman"/>
          <w:sz w:val="24"/>
          <w:szCs w:val="24"/>
        </w:rPr>
        <w:t xml:space="preserve"> Results were insensitive to the choice of values for the fixed competitor.</w:t>
      </w:r>
      <w:r w:rsidR="005208F9">
        <w:rPr>
          <w:rFonts w:ascii="Times New Roman" w:hAnsi="Times New Roman" w:cs="Times New Roman"/>
          <w:sz w:val="24"/>
          <w:szCs w:val="24"/>
        </w:rPr>
        <w:t xml:space="preserve"> The reason to use ln ratios is to ensure that a ratio and its inverse are equidistant from a ratio of one. For all combinations of mismatches in traits we ran the </w:t>
      </w:r>
      <w:r w:rsidR="00CD7602">
        <w:rPr>
          <w:rFonts w:ascii="Times New Roman" w:hAnsi="Times New Roman" w:cs="Times New Roman"/>
          <w:sz w:val="24"/>
          <w:szCs w:val="24"/>
        </w:rPr>
        <w:t>competition</w:t>
      </w:r>
      <w:r w:rsidR="005208F9">
        <w:rPr>
          <w:rFonts w:ascii="Times New Roman" w:hAnsi="Times New Roman" w:cs="Times New Roman"/>
          <w:sz w:val="24"/>
          <w:szCs w:val="24"/>
        </w:rPr>
        <w:t xml:space="preserve"> model and extracted the proportion of </w:t>
      </w:r>
      <w:r w:rsidR="00585746">
        <w:rPr>
          <w:rFonts w:ascii="Times New Roman" w:hAnsi="Times New Roman" w:cs="Times New Roman"/>
          <w:sz w:val="24"/>
          <w:szCs w:val="24"/>
        </w:rPr>
        <w:t xml:space="preserve">total </w:t>
      </w:r>
      <w:r w:rsidR="005208F9">
        <w:rPr>
          <w:rFonts w:ascii="Times New Roman" w:hAnsi="Times New Roman" w:cs="Times New Roman"/>
          <w:sz w:val="24"/>
          <w:szCs w:val="24"/>
        </w:rPr>
        <w:t xml:space="preserve">cells belonging to competitor </w:t>
      </w:r>
      <w:r w:rsidR="007E630E">
        <w:rPr>
          <w:rFonts w:ascii="Times New Roman" w:hAnsi="Times New Roman" w:cs="Times New Roman"/>
          <w:sz w:val="24"/>
          <w:szCs w:val="24"/>
        </w:rPr>
        <w:t>A</w:t>
      </w:r>
      <w:r w:rsidR="005208F9">
        <w:rPr>
          <w:rFonts w:ascii="Times New Roman" w:hAnsi="Times New Roman" w:cs="Times New Roman"/>
          <w:sz w:val="24"/>
          <w:szCs w:val="24"/>
        </w:rPr>
        <w:t xml:space="preserve"> at day 14, for different starting nutrient conc</w:t>
      </w:r>
      <w:r w:rsidR="00E87B1F">
        <w:rPr>
          <w:rFonts w:ascii="Times New Roman" w:hAnsi="Times New Roman" w:cs="Times New Roman"/>
          <w:sz w:val="24"/>
          <w:szCs w:val="24"/>
        </w:rPr>
        <w:t>entrations (Figure 3</w:t>
      </w:r>
      <w:r w:rsidR="00CB3729">
        <w:rPr>
          <w:rFonts w:ascii="Times New Roman" w:hAnsi="Times New Roman" w:cs="Times New Roman"/>
          <w:sz w:val="24"/>
          <w:szCs w:val="24"/>
        </w:rPr>
        <w:t>a, b</w:t>
      </w:r>
      <w:r w:rsidR="005208F9">
        <w:rPr>
          <w:rFonts w:ascii="Times New Roman" w:hAnsi="Times New Roman" w:cs="Times New Roman"/>
          <w:sz w:val="24"/>
          <w:szCs w:val="24"/>
        </w:rPr>
        <w:t xml:space="preserve"> in the main text).</w:t>
      </w:r>
      <w:r w:rsidR="00F150D6">
        <w:rPr>
          <w:rFonts w:ascii="Times New Roman" w:hAnsi="Times New Roman" w:cs="Times New Roman"/>
          <w:sz w:val="24"/>
          <w:szCs w:val="24"/>
        </w:rPr>
        <w:t xml:space="preserve"> As in the experiments, both species had a starting population density of 100 cells·mL</w:t>
      </w:r>
      <w:r w:rsidR="001D2999">
        <w:rPr>
          <w:rFonts w:ascii="Times New Roman" w:hAnsi="Times New Roman" w:cs="Times New Roman"/>
          <w:sz w:val="24"/>
          <w:szCs w:val="24"/>
          <w:vertAlign w:val="superscript"/>
        </w:rPr>
        <w:t>-1</w:t>
      </w:r>
      <w:r w:rsidR="00F150D6">
        <w:rPr>
          <w:rFonts w:ascii="Times New Roman" w:hAnsi="Times New Roman" w:cs="Times New Roman"/>
          <w:sz w:val="24"/>
          <w:szCs w:val="24"/>
        </w:rPr>
        <w:t>.</w:t>
      </w:r>
    </w:p>
    <w:p w:rsidR="00756992" w:rsidRDefault="00585746" w:rsidP="00CE718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compare the relative importance of mismatches in the two traits directly, we quantified by how much the competitive outcome changed due to a small increase in the ln ratio of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w:t>
      </w:r>
      <w:r w:rsidR="0078076D">
        <w:rPr>
          <w:rFonts w:ascii="Times New Roman" w:hAnsi="Times New Roman" w:cs="Times New Roman"/>
          <w:sz w:val="24"/>
          <w:szCs w:val="24"/>
        </w:rPr>
        <w:t xml:space="preserve">and </w:t>
      </w:r>
      <w:r>
        <w:rPr>
          <w:rFonts w:ascii="Times New Roman" w:hAnsi="Times New Roman" w:cs="Times New Roman"/>
          <w:sz w:val="24"/>
          <w:szCs w:val="24"/>
        </w:rPr>
        <w:t xml:space="preserve">due to </w:t>
      </w:r>
      <w:r w:rsidR="0078076D">
        <w:rPr>
          <w:rFonts w:ascii="Times New Roman" w:hAnsi="Times New Roman" w:cs="Times New Roman"/>
          <w:sz w:val="24"/>
          <w:szCs w:val="24"/>
        </w:rPr>
        <w:t xml:space="preserve">the same </w:t>
      </w:r>
      <w:r>
        <w:rPr>
          <w:rFonts w:ascii="Times New Roman" w:hAnsi="Times New Roman" w:cs="Times New Roman"/>
          <w:sz w:val="24"/>
          <w:szCs w:val="24"/>
        </w:rPr>
        <w:t xml:space="preserve">small increase in the ln ratio </w:t>
      </w:r>
      <w:proofErr w:type="gramStart"/>
      <w:r>
        <w:rPr>
          <w:rFonts w:ascii="Times New Roman" w:hAnsi="Times New Roman" w:cs="Times New Roman"/>
          <w:sz w:val="24"/>
          <w:szCs w:val="24"/>
        </w:rPr>
        <w:t xml:space="preserve">of </w:t>
      </w:r>
      <m:oMath>
        <w:proofErr w:type="gramEnd"/>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78076D">
        <w:rPr>
          <w:rFonts w:ascii="Times New Roman" w:hAnsi="Times New Roman" w:cs="Times New Roman"/>
          <w:sz w:val="24"/>
          <w:szCs w:val="24"/>
        </w:rPr>
        <w:t xml:space="preserve">, and took their ratio. For example, a value of 10 means that a small increase in the mismatch in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78076D">
        <w:rPr>
          <w:rFonts w:ascii="Times New Roman" w:hAnsi="Times New Roman" w:cs="Times New Roman"/>
          <w:sz w:val="24"/>
          <w:szCs w:val="24"/>
        </w:rPr>
        <w:t xml:space="preserve"> had a 10 time</w:t>
      </w:r>
      <w:r w:rsidR="00E25F2F">
        <w:rPr>
          <w:rFonts w:ascii="Times New Roman" w:hAnsi="Times New Roman" w:cs="Times New Roman"/>
          <w:sz w:val="24"/>
          <w:szCs w:val="24"/>
        </w:rPr>
        <w:t>s</w:t>
      </w:r>
      <w:r w:rsidR="0078076D">
        <w:rPr>
          <w:rFonts w:ascii="Times New Roman" w:hAnsi="Times New Roman" w:cs="Times New Roman"/>
          <w:sz w:val="24"/>
          <w:szCs w:val="24"/>
        </w:rPr>
        <w:t xml:space="preserve"> greater effect on the competitive outcome than did the same small increase in the mismatch in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sidR="00E87B1F">
        <w:rPr>
          <w:rFonts w:ascii="Times New Roman" w:hAnsi="Times New Roman" w:cs="Times New Roman"/>
          <w:sz w:val="24"/>
          <w:szCs w:val="24"/>
        </w:rPr>
        <w:t xml:space="preserve"> (Figure 3</w:t>
      </w:r>
      <w:r w:rsidR="00CB3729">
        <w:rPr>
          <w:rFonts w:ascii="Times New Roman" w:hAnsi="Times New Roman" w:cs="Times New Roman"/>
          <w:sz w:val="24"/>
          <w:szCs w:val="24"/>
        </w:rPr>
        <w:t>c, d in the main text)</w:t>
      </w:r>
      <w:r w:rsidR="0078076D">
        <w:rPr>
          <w:rFonts w:ascii="Times New Roman" w:hAnsi="Times New Roman" w:cs="Times New Roman"/>
          <w:sz w:val="24"/>
          <w:szCs w:val="24"/>
        </w:rPr>
        <w:t>.</w:t>
      </w:r>
    </w:p>
    <w:p w:rsidR="00756992" w:rsidRDefault="00756992" w:rsidP="00CE7186">
      <w:pPr>
        <w:spacing w:line="240" w:lineRule="auto"/>
        <w:jc w:val="both"/>
        <w:rPr>
          <w:rFonts w:ascii="Times New Roman" w:hAnsi="Times New Roman" w:cs="Times New Roman"/>
          <w:sz w:val="24"/>
          <w:szCs w:val="24"/>
        </w:rPr>
      </w:pPr>
    </w:p>
    <w:p w:rsidR="003E59E0" w:rsidRDefault="003E59E0" w:rsidP="003E59E0">
      <w:pPr>
        <w:spacing w:line="240" w:lineRule="auto"/>
        <w:rPr>
          <w:rFonts w:ascii="Times New Roman" w:hAnsi="Times New Roman" w:cs="Times New Roman"/>
        </w:rPr>
      </w:pPr>
      <w:r>
        <w:rPr>
          <w:rFonts w:ascii="Times New Roman" w:hAnsi="Times New Roman" w:cs="Times New Roman"/>
          <w:noProof/>
          <w:lang w:val="en-US" w:eastAsia="en-US"/>
        </w:rPr>
        <w:drawing>
          <wp:inline distT="0" distB="0" distL="0" distR="0">
            <wp:extent cx="5715000" cy="24765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E59E0" w:rsidRDefault="003E59E0" w:rsidP="003E59E0">
      <w:pPr>
        <w:pStyle w:val="Heading2"/>
        <w:spacing w:line="240" w:lineRule="auto"/>
        <w:rPr>
          <w:rFonts w:ascii="Times New Roman" w:hAnsi="Times New Roman" w:cs="Times New Roman"/>
          <w:sz w:val="24"/>
          <w:szCs w:val="24"/>
        </w:rPr>
      </w:pPr>
      <w:r>
        <w:rPr>
          <w:rFonts w:ascii="Times New Roman" w:hAnsi="Times New Roman" w:cs="Times New Roman"/>
          <w:sz w:val="24"/>
          <w:szCs w:val="24"/>
        </w:rPr>
        <w:t>Figure S6A:</w:t>
      </w:r>
    </w:p>
    <w:p w:rsidR="003E59E0" w:rsidRDefault="003E59E0" w:rsidP="003E59E0">
      <w:r>
        <w:rPr>
          <w:b/>
        </w:rPr>
        <w:t xml:space="preserve"> </w:t>
      </w:r>
      <w:proofErr w:type="gramStart"/>
      <w:r>
        <w:t>Reversals of competitive outcomes and traits due to temperature.</w:t>
      </w:r>
      <w:proofErr w:type="gramEnd"/>
      <w:r>
        <w:t xml:space="preserve"> Red boxes mean no reversal, while green boxes mean a reversal was observed between 15°C and 25°C. The different columns are for different competitions (e.g., species 1 vs. species 2). ‘Comp.’ refers to the experimentally observed competitive outcome (using the LDA discrimination method), while </w:t>
      </w:r>
      <m:oMath>
        <m:sSub>
          <m:sSubPr>
            <m:ctrlPr>
              <w:rPr>
                <w:rFonts w:ascii="Cambria Math" w:eastAsiaTheme="majorEastAsia" w:hAnsi="Cambria Math"/>
                <w:i/>
                <w:lang w:eastAsia="en-US"/>
              </w:rPr>
            </m:ctrlPr>
          </m:sSubPr>
          <m:e>
            <m:r>
              <w:rPr>
                <w:rFonts w:ascii="Cambria Math" w:hAnsi="Cambria Math"/>
              </w:rPr>
              <m:t>μ</m:t>
            </m:r>
          </m:e>
          <m:sub>
            <m:r>
              <m:rPr>
                <m:sty m:val="p"/>
              </m:rPr>
              <w:rPr>
                <w:rFonts w:ascii="Cambria Math" w:hAnsi="Cambria Math"/>
              </w:rPr>
              <m:t>max</m:t>
            </m:r>
          </m:sub>
        </m:sSub>
      </m:oMath>
      <w:r>
        <w:t xml:space="preserve"> and </w:t>
      </w:r>
      <m:oMath>
        <m:sSub>
          <m:sSubPr>
            <m:ctrlPr>
              <w:rPr>
                <w:rFonts w:ascii="Cambria Math" w:eastAsiaTheme="majorEastAsia" w:hAnsi="Cambria Math"/>
                <w:i/>
                <w:lang w:eastAsia="en-US"/>
              </w:rPr>
            </m:ctrlPr>
          </m:sSubPr>
          <m:e>
            <m:r>
              <w:rPr>
                <w:rFonts w:ascii="Cambria Math" w:hAnsi="Cambria Math"/>
              </w:rPr>
              <m:t>K</m:t>
            </m:r>
          </m:e>
          <m:sub>
            <m:r>
              <w:rPr>
                <w:rFonts w:ascii="Cambria Math" w:hAnsi="Cambria Math"/>
              </w:rPr>
              <m:t>S</m:t>
            </m:r>
          </m:sub>
        </m:sSub>
      </m:oMath>
      <w:r>
        <w:t xml:space="preserve"> refer to species’ traits that define the Monod curve (estimated using the mixed effects model). Results are shown for the two nutrient concentrations separately. For example, for species 1 vs. species 2, no reversals were observed in competitive outcomes or traits, while for species 1 vs. species 3, a reversal was observed in both the competitive outcome and </w:t>
      </w:r>
      <m:oMath>
        <m:sSub>
          <m:sSubPr>
            <m:ctrlPr>
              <w:rPr>
                <w:rFonts w:ascii="Cambria Math" w:eastAsiaTheme="majorEastAsia" w:hAnsi="Cambria Math"/>
                <w:i/>
                <w:lang w:eastAsia="en-US"/>
              </w:rPr>
            </m:ctrlPr>
          </m:sSubPr>
          <m:e>
            <m:r>
              <w:rPr>
                <w:rFonts w:ascii="Cambria Math" w:hAnsi="Cambria Math"/>
              </w:rPr>
              <m:t>μ</m:t>
            </m:r>
          </m:e>
          <m:sub>
            <m:r>
              <m:rPr>
                <m:sty m:val="p"/>
              </m:rPr>
              <w:rPr>
                <w:rFonts w:ascii="Cambria Math" w:hAnsi="Cambria Math"/>
              </w:rPr>
              <m:t>max</m:t>
            </m:r>
          </m:sub>
        </m:sSub>
      </m:oMath>
      <w:r>
        <w:t xml:space="preserve"> (at both nutrient concentrations), but not in </w:t>
      </w:r>
      <m:oMath>
        <m:sSub>
          <m:sSubPr>
            <m:ctrlPr>
              <w:rPr>
                <w:rFonts w:ascii="Cambria Math" w:eastAsiaTheme="majorEastAsia" w:hAnsi="Cambria Math"/>
                <w:i/>
                <w:lang w:eastAsia="en-US"/>
              </w:rPr>
            </m:ctrlPr>
          </m:sSubPr>
          <m:e>
            <m:r>
              <w:rPr>
                <w:rFonts w:ascii="Cambria Math" w:hAnsi="Cambria Math"/>
              </w:rPr>
              <m:t>K</m:t>
            </m:r>
          </m:e>
          <m:sub>
            <m:r>
              <w:rPr>
                <w:rFonts w:ascii="Cambria Math" w:hAnsi="Cambria Math"/>
              </w:rPr>
              <m:t>S</m:t>
            </m:r>
          </m:sub>
        </m:sSub>
      </m:oMath>
      <w:r>
        <w:t xml:space="preserve">. There were 18 reversals in competitive outcomes, of which 14 coincided with reversals in mismatches </w:t>
      </w:r>
      <w:proofErr w:type="gramStart"/>
      <w:r>
        <w:t xml:space="preserve">in </w:t>
      </w:r>
      <m:oMath>
        <w:proofErr w:type="gramEnd"/>
        <m:sSub>
          <m:sSubPr>
            <m:ctrlPr>
              <w:rPr>
                <w:rFonts w:ascii="Cambria Math" w:eastAsiaTheme="majorEastAsia" w:hAnsi="Cambria Math"/>
                <w:i/>
                <w:lang w:eastAsia="en-US"/>
              </w:rPr>
            </m:ctrlPr>
          </m:sSubPr>
          <m:e>
            <m:r>
              <w:rPr>
                <w:rFonts w:ascii="Cambria Math" w:hAnsi="Cambria Math"/>
              </w:rPr>
              <m:t>μ</m:t>
            </m:r>
          </m:e>
          <m:sub>
            <m:r>
              <m:rPr>
                <m:sty m:val="p"/>
              </m:rPr>
              <w:rPr>
                <w:rFonts w:ascii="Cambria Math" w:hAnsi="Cambria Math"/>
              </w:rPr>
              <m:t>max</m:t>
            </m:r>
          </m:sub>
        </m:sSub>
      </m:oMath>
      <w:r>
        <w:t xml:space="preserve">, and six with reversals in mismatches in </w:t>
      </w:r>
      <m:oMath>
        <m:sSub>
          <m:sSubPr>
            <m:ctrlPr>
              <w:rPr>
                <w:rFonts w:ascii="Cambria Math" w:eastAsiaTheme="majorEastAsia" w:hAnsi="Cambria Math"/>
                <w:i/>
                <w:lang w:eastAsia="en-US"/>
              </w:rPr>
            </m:ctrlPr>
          </m:sSubPr>
          <m:e>
            <m:r>
              <w:rPr>
                <w:rFonts w:ascii="Cambria Math" w:hAnsi="Cambria Math"/>
              </w:rPr>
              <m:t>K</m:t>
            </m:r>
          </m:e>
          <m:sub>
            <m:r>
              <w:rPr>
                <w:rFonts w:ascii="Cambria Math" w:hAnsi="Cambria Math"/>
              </w:rPr>
              <m:t>S</m:t>
            </m:r>
          </m:sub>
        </m:sSub>
      </m:oMath>
      <w:r>
        <w:t>.</w:t>
      </w:r>
      <w:r w:rsidR="001D65A6">
        <w:t xml:space="preserve"> Numbers represent the identity </w:t>
      </w:r>
      <w:r w:rsidR="001D65A6">
        <w:lastRenderedPageBreak/>
        <w:t xml:space="preserve">of the species: 1 = </w:t>
      </w:r>
      <w:r w:rsidR="001D65A6" w:rsidRPr="001D65A6">
        <w:rPr>
          <w:i/>
        </w:rPr>
        <w:t>Ankistrodesmus</w:t>
      </w:r>
      <w:r w:rsidR="001D65A6">
        <w:t xml:space="preserve">, 2 = </w:t>
      </w:r>
      <w:r w:rsidR="001D65A6" w:rsidRPr="001D65A6">
        <w:rPr>
          <w:i/>
        </w:rPr>
        <w:t>Chlamydomonas</w:t>
      </w:r>
      <w:r w:rsidR="001D65A6">
        <w:t xml:space="preserve">, 3 </w:t>
      </w:r>
      <w:r w:rsidR="001D65A6" w:rsidRPr="001D65A6">
        <w:rPr>
          <w:i/>
        </w:rPr>
        <w:t>= Chlorella</w:t>
      </w:r>
      <w:r w:rsidR="001D65A6">
        <w:t xml:space="preserve">, 4 </w:t>
      </w:r>
      <w:r w:rsidR="001D65A6" w:rsidRPr="001D65A6">
        <w:rPr>
          <w:i/>
        </w:rPr>
        <w:t>= Monoraphidium</w:t>
      </w:r>
      <w:r w:rsidR="001D65A6">
        <w:t xml:space="preserve">, 5 = </w:t>
      </w:r>
      <w:r w:rsidR="001D65A6" w:rsidRPr="001D65A6">
        <w:rPr>
          <w:i/>
        </w:rPr>
        <w:t>Scenedesmus</w:t>
      </w:r>
      <w:r w:rsidR="001D65A6">
        <w:t xml:space="preserve"> and 6 </w:t>
      </w:r>
      <w:r w:rsidR="001D65A6" w:rsidRPr="001D65A6">
        <w:rPr>
          <w:i/>
        </w:rPr>
        <w:t>= Selenastrum</w:t>
      </w:r>
      <w:r w:rsidR="001D65A6">
        <w:t>.</w:t>
      </w:r>
    </w:p>
    <w:p w:rsidR="001D65A6" w:rsidRDefault="001D65A6">
      <w:pPr>
        <w:rPr>
          <w:rFonts w:asciiTheme="majorHAnsi" w:eastAsiaTheme="majorEastAsia" w:hAnsiTheme="majorHAnsi" w:cstheme="majorBidi"/>
          <w:b/>
          <w:bCs/>
          <w:sz w:val="26"/>
          <w:szCs w:val="26"/>
        </w:rPr>
      </w:pPr>
      <w:r>
        <w:br w:type="page"/>
      </w:r>
    </w:p>
    <w:p w:rsidR="00CE4FCC" w:rsidRDefault="00CE4FCC" w:rsidP="00CE4FCC">
      <w:pPr>
        <w:pStyle w:val="Heading2"/>
      </w:pPr>
      <w:r>
        <w:lastRenderedPageBreak/>
        <w:t xml:space="preserve">S7: Robustness of </w:t>
      </w:r>
      <w:r w:rsidR="00C66C69">
        <w:t>the results to different statistical methods</w:t>
      </w:r>
    </w:p>
    <w:p w:rsidR="00CE4FCC" w:rsidRDefault="00CE4FCC" w:rsidP="007E5BD7">
      <w:pPr>
        <w:spacing w:line="240" w:lineRule="auto"/>
        <w:jc w:val="both"/>
        <w:rPr>
          <w:rFonts w:asciiTheme="majorHAnsi" w:eastAsiaTheme="majorEastAsia" w:hAnsiTheme="majorHAnsi" w:cstheme="majorBidi"/>
          <w:b/>
          <w:bCs/>
          <w:sz w:val="26"/>
          <w:szCs w:val="26"/>
        </w:rPr>
      </w:pPr>
    </w:p>
    <w:p w:rsidR="00CE4FCC" w:rsidRDefault="006D5A15" w:rsidP="00CE4FCC">
      <w:pPr>
        <w:spacing w:line="240" w:lineRule="auto"/>
        <w:jc w:val="both"/>
        <w:rPr>
          <w:rFonts w:asciiTheme="majorHAnsi" w:eastAsiaTheme="majorEastAsia" w:hAnsiTheme="majorHAnsi" w:cstheme="majorBidi"/>
          <w:bCs/>
        </w:rPr>
      </w:pPr>
      <w:r>
        <w:rPr>
          <w:rFonts w:asciiTheme="majorHAnsi" w:eastAsiaTheme="majorEastAsia" w:hAnsiTheme="majorHAnsi" w:cstheme="majorBidi"/>
          <w:bCs/>
        </w:rPr>
        <w:t xml:space="preserve">Estimates for </w:t>
      </w:r>
      <m:oMath>
        <m:sSub>
          <m:sSubPr>
            <m:ctrlPr>
              <w:rPr>
                <w:rFonts w:ascii="Cambria Math" w:hAnsi="Cambria Math" w:cs="Times New Roman"/>
                <w:i/>
                <w:lang w:eastAsia="en-US"/>
              </w:rPr>
            </m:ctrlPr>
          </m:sSubPr>
          <m:e>
            <m:r>
              <w:rPr>
                <w:rFonts w:ascii="Cambria Math" w:hAnsi="Cambria Math" w:cs="Times New Roman"/>
              </w:rPr>
              <m:t>K</m:t>
            </m:r>
          </m:e>
          <m:sub>
            <m:r>
              <w:rPr>
                <w:rFonts w:ascii="Cambria Math" w:hAnsi="Cambria Math" w:cs="Times New Roman"/>
              </w:rPr>
              <m:t>S</m:t>
            </m:r>
          </m:sub>
        </m:sSub>
      </m:oMath>
      <w:r>
        <w:rPr>
          <w:rFonts w:asciiTheme="majorHAnsi" w:eastAsiaTheme="majorEastAsia" w:hAnsiTheme="majorHAnsi" w:cstheme="majorBidi"/>
          <w:bCs/>
        </w:rPr>
        <w:t xml:space="preserve"> and </w:t>
      </w:r>
      <m:oMath>
        <m:sSub>
          <m:sSubPr>
            <m:ctrlPr>
              <w:rPr>
                <w:rFonts w:ascii="Cambria Math" w:hAnsi="Cambria Math" w:cs="Times New Roman"/>
                <w:i/>
                <w:lang w:eastAsia="en-US"/>
              </w:rPr>
            </m:ctrlPr>
          </m:sSubPr>
          <m:e>
            <m:r>
              <w:rPr>
                <w:rFonts w:ascii="Cambria Math" w:hAnsi="Cambria Math" w:cs="Times New Roman"/>
              </w:rPr>
              <m:t>μ</m:t>
            </m:r>
          </m:e>
          <m:sub>
            <m:r>
              <m:rPr>
                <m:sty m:val="p"/>
              </m:rPr>
              <w:rPr>
                <w:rFonts w:ascii="Cambria Math" w:hAnsi="Cambria Math" w:cs="Times New Roman"/>
              </w:rPr>
              <m:t>max</m:t>
            </m:r>
          </m:sub>
        </m:sSub>
      </m:oMath>
      <w:r w:rsidR="00CE4FCC" w:rsidRPr="00CE4FCC">
        <w:rPr>
          <w:rFonts w:asciiTheme="majorHAnsi" w:eastAsiaTheme="majorEastAsia" w:hAnsiTheme="majorHAnsi" w:cstheme="majorBidi"/>
          <w:bCs/>
        </w:rPr>
        <w:t xml:space="preserve"> </w:t>
      </w:r>
      <w:r>
        <w:rPr>
          <w:rFonts w:asciiTheme="majorHAnsi" w:eastAsiaTheme="majorEastAsia" w:hAnsiTheme="majorHAnsi" w:cstheme="majorBidi"/>
          <w:bCs/>
        </w:rPr>
        <w:t xml:space="preserve"> </w:t>
      </w:r>
      <w:r w:rsidR="00CE4FCC" w:rsidRPr="00CE4FCC">
        <w:rPr>
          <w:rFonts w:asciiTheme="majorHAnsi" w:eastAsiaTheme="majorEastAsia" w:hAnsiTheme="majorHAnsi" w:cstheme="majorBidi"/>
          <w:bCs/>
        </w:rPr>
        <w:t>for the Monod model were obtained from a non-linear mixed model approach with the ‘</w:t>
      </w:r>
      <w:proofErr w:type="spellStart"/>
      <w:r w:rsidR="00CE4FCC" w:rsidRPr="00CE4FCC">
        <w:rPr>
          <w:rFonts w:asciiTheme="majorHAnsi" w:eastAsiaTheme="majorEastAsia" w:hAnsiTheme="majorHAnsi" w:cstheme="majorBidi"/>
          <w:bCs/>
        </w:rPr>
        <w:t>nlme</w:t>
      </w:r>
      <w:proofErr w:type="spellEnd"/>
      <w:r w:rsidR="00CE4FCC" w:rsidRPr="00CE4FCC">
        <w:rPr>
          <w:rFonts w:asciiTheme="majorHAnsi" w:eastAsiaTheme="majorEastAsia" w:hAnsiTheme="majorHAnsi" w:cstheme="majorBidi"/>
          <w:bCs/>
        </w:rPr>
        <w:t>’ function in R, and were then used in models investigating competitive outcome throughout the manuscript. To test the robustness of the model to the method o</w:t>
      </w:r>
      <w:r>
        <w:rPr>
          <w:rFonts w:asciiTheme="majorHAnsi" w:eastAsiaTheme="majorEastAsia" w:hAnsiTheme="majorHAnsi" w:cstheme="majorBidi"/>
          <w:bCs/>
        </w:rPr>
        <w:t xml:space="preserve">f determination of </w:t>
      </w:r>
      <m:oMath>
        <m:sSub>
          <m:sSubPr>
            <m:ctrlPr>
              <w:rPr>
                <w:rFonts w:ascii="Cambria Math" w:hAnsi="Cambria Math" w:cs="Times New Roman"/>
                <w:i/>
                <w:lang w:eastAsia="en-US"/>
              </w:rPr>
            </m:ctrlPr>
          </m:sSubPr>
          <m:e>
            <m:r>
              <w:rPr>
                <w:rFonts w:ascii="Cambria Math" w:hAnsi="Cambria Math" w:cs="Times New Roman"/>
              </w:rPr>
              <m:t>K</m:t>
            </m:r>
          </m:e>
          <m:sub>
            <m:r>
              <w:rPr>
                <w:rFonts w:ascii="Cambria Math" w:hAnsi="Cambria Math" w:cs="Times New Roman"/>
              </w:rPr>
              <m:t>S</m:t>
            </m:r>
          </m:sub>
        </m:sSub>
      </m:oMath>
      <w:r w:rsidR="00CE4FCC" w:rsidRPr="00CE4FCC">
        <w:rPr>
          <w:rFonts w:asciiTheme="majorHAnsi" w:eastAsiaTheme="majorEastAsia" w:hAnsiTheme="majorHAnsi" w:cstheme="majorBidi"/>
          <w:bCs/>
        </w:rPr>
        <w:t xml:space="preserve"> </w:t>
      </w:r>
      <w:proofErr w:type="gramStart"/>
      <w:r>
        <w:rPr>
          <w:rFonts w:asciiTheme="majorHAnsi" w:eastAsiaTheme="majorEastAsia" w:hAnsiTheme="majorHAnsi" w:cstheme="majorBidi"/>
          <w:bCs/>
        </w:rPr>
        <w:t xml:space="preserve">and </w:t>
      </w:r>
      <m:oMath>
        <w:proofErr w:type="gramEnd"/>
        <m:sSub>
          <m:sSubPr>
            <m:ctrlPr>
              <w:rPr>
                <w:rFonts w:ascii="Cambria Math" w:hAnsi="Cambria Math" w:cs="Times New Roman"/>
                <w:i/>
                <w:lang w:eastAsia="en-US"/>
              </w:rPr>
            </m:ctrlPr>
          </m:sSubPr>
          <m:e>
            <m:r>
              <w:rPr>
                <w:rFonts w:ascii="Cambria Math" w:hAnsi="Cambria Math" w:cs="Times New Roman"/>
              </w:rPr>
              <m:t>μ</m:t>
            </m:r>
          </m:e>
          <m:sub>
            <m:r>
              <m:rPr>
                <m:sty m:val="p"/>
              </m:rPr>
              <w:rPr>
                <w:rFonts w:ascii="Cambria Math" w:hAnsi="Cambria Math" w:cs="Times New Roman"/>
              </w:rPr>
              <m:t>max</m:t>
            </m:r>
          </m:sub>
        </m:sSub>
      </m:oMath>
      <w:r w:rsidR="00CE4FCC" w:rsidRPr="00CE4FCC">
        <w:rPr>
          <w:rFonts w:asciiTheme="majorHAnsi" w:eastAsiaTheme="majorEastAsia" w:hAnsiTheme="majorHAnsi" w:cstheme="majorBidi"/>
          <w:bCs/>
        </w:rPr>
        <w:t xml:space="preserve">, we also </w:t>
      </w:r>
      <w:r w:rsidR="00CE4FCC">
        <w:rPr>
          <w:rFonts w:asciiTheme="majorHAnsi" w:eastAsiaTheme="majorEastAsia" w:hAnsiTheme="majorHAnsi" w:cstheme="majorBidi"/>
          <w:bCs/>
        </w:rPr>
        <w:t xml:space="preserve">fitted the Monod model to each species and temperature level </w:t>
      </w:r>
      <w:r w:rsidR="00CE4FCC" w:rsidRPr="00CE4FCC">
        <w:rPr>
          <w:rFonts w:asciiTheme="majorHAnsi" w:eastAsiaTheme="majorEastAsia" w:hAnsiTheme="majorHAnsi" w:cstheme="majorBidi"/>
          <w:bCs/>
        </w:rPr>
        <w:t>using the ‘</w:t>
      </w:r>
      <w:proofErr w:type="spellStart"/>
      <w:r w:rsidR="00CE4FCC" w:rsidRPr="00CE4FCC">
        <w:rPr>
          <w:rFonts w:asciiTheme="majorHAnsi" w:eastAsiaTheme="majorEastAsia" w:hAnsiTheme="majorHAnsi" w:cstheme="majorBidi"/>
          <w:bCs/>
        </w:rPr>
        <w:t>nlsLM</w:t>
      </w:r>
      <w:proofErr w:type="spellEnd"/>
      <w:r w:rsidR="00CE4FCC" w:rsidRPr="00CE4FCC">
        <w:rPr>
          <w:rFonts w:asciiTheme="majorHAnsi" w:eastAsiaTheme="majorEastAsia" w:hAnsiTheme="majorHAnsi" w:cstheme="majorBidi"/>
          <w:bCs/>
        </w:rPr>
        <w:t>’ function in the ‘</w:t>
      </w:r>
      <w:proofErr w:type="spellStart"/>
      <w:r w:rsidR="00CE4FCC" w:rsidRPr="00CE4FCC">
        <w:rPr>
          <w:rFonts w:asciiTheme="majorHAnsi" w:eastAsiaTheme="majorEastAsia" w:hAnsiTheme="majorHAnsi" w:cstheme="majorBidi"/>
          <w:bCs/>
        </w:rPr>
        <w:t>minpack.lm</w:t>
      </w:r>
      <w:proofErr w:type="spellEnd"/>
      <w:r w:rsidR="00CE4FCC" w:rsidRPr="00CE4FCC">
        <w:rPr>
          <w:rFonts w:asciiTheme="majorHAnsi" w:eastAsiaTheme="majorEastAsia" w:hAnsiTheme="majorHAnsi" w:cstheme="majorBidi"/>
          <w:bCs/>
        </w:rPr>
        <w:t xml:space="preserve">’ package. Parameter estimation was achieved by running 1000 different random combination of starting parameters picked from a uniform distribution and returning the parameter set that returned the lowest AIC score. </w:t>
      </w:r>
      <w:r w:rsidR="00CE4FCC">
        <w:rPr>
          <w:rFonts w:asciiTheme="majorHAnsi" w:eastAsiaTheme="majorEastAsia" w:hAnsiTheme="majorHAnsi" w:cstheme="majorBidi"/>
          <w:bCs/>
        </w:rPr>
        <w:t>The two modelling approaches gave concordant results</w:t>
      </w:r>
      <w:r w:rsidR="003817B4">
        <w:rPr>
          <w:rFonts w:asciiTheme="majorHAnsi" w:eastAsiaTheme="majorEastAsia" w:hAnsiTheme="majorHAnsi" w:cstheme="majorBidi"/>
          <w:bCs/>
        </w:rPr>
        <w:t xml:space="preserve"> (Fig S7A)</w:t>
      </w:r>
      <w:r w:rsidR="00CE4FCC">
        <w:rPr>
          <w:rFonts w:asciiTheme="majorHAnsi" w:eastAsiaTheme="majorEastAsia" w:hAnsiTheme="majorHAnsi" w:cstheme="majorBidi"/>
          <w:bCs/>
        </w:rPr>
        <w:t xml:space="preserve">. Thus in a second time, we used </w:t>
      </w:r>
      <w:r w:rsidR="00CE4FCC" w:rsidRPr="00CE4FCC">
        <w:rPr>
          <w:rFonts w:asciiTheme="majorHAnsi" w:eastAsiaTheme="majorEastAsia" w:hAnsiTheme="majorHAnsi" w:cstheme="majorBidi"/>
          <w:bCs/>
        </w:rPr>
        <w:t>fits from this latter approach to feed in the later competition modelling</w:t>
      </w:r>
      <w:r w:rsidR="00CE4FCC">
        <w:rPr>
          <w:rFonts w:asciiTheme="majorHAnsi" w:eastAsiaTheme="majorEastAsia" w:hAnsiTheme="majorHAnsi" w:cstheme="majorBidi"/>
          <w:bCs/>
        </w:rPr>
        <w:t xml:space="preserve"> (Table S7A)</w:t>
      </w:r>
      <w:r>
        <w:rPr>
          <w:rFonts w:asciiTheme="majorHAnsi" w:eastAsiaTheme="majorEastAsia" w:hAnsiTheme="majorHAnsi" w:cstheme="majorBidi"/>
          <w:bCs/>
        </w:rPr>
        <w:t xml:space="preserve">. The results were extremely similar, with a slightly higher variance on the effect </w:t>
      </w:r>
      <w:proofErr w:type="gramStart"/>
      <w:r>
        <w:rPr>
          <w:rFonts w:asciiTheme="majorHAnsi" w:eastAsiaTheme="majorEastAsia" w:hAnsiTheme="majorHAnsi" w:cstheme="majorBidi"/>
          <w:bCs/>
        </w:rPr>
        <w:t xml:space="preserve">of </w:t>
      </w:r>
      <w:proofErr w:type="gramEnd"/>
      <w:r>
        <w:rPr>
          <w:rFonts w:ascii="Cambria Math" w:hAnsi="Cambria Math" w:cs="Times New Roman"/>
          <w:lang w:eastAsia="en-US"/>
        </w:rPr>
        <w:br/>
      </w:r>
      <m:oMath>
        <m:sSub>
          <m:sSubPr>
            <m:ctrlPr>
              <w:rPr>
                <w:rFonts w:ascii="Cambria Math" w:hAnsi="Cambria Math" w:cs="Times New Roman"/>
                <w:i/>
                <w:lang w:eastAsia="en-US"/>
              </w:rPr>
            </m:ctrlPr>
          </m:sSubPr>
          <m:e>
            <m:r>
              <w:rPr>
                <w:rFonts w:ascii="Cambria Math" w:hAnsi="Cambria Math" w:cs="Times New Roman"/>
              </w:rPr>
              <m:t>K</m:t>
            </m:r>
          </m:e>
          <m:sub>
            <m:r>
              <w:rPr>
                <w:rFonts w:ascii="Cambria Math" w:hAnsi="Cambria Math" w:cs="Times New Roman"/>
              </w:rPr>
              <m:t>S</m:t>
            </m:r>
          </m:sub>
        </m:sSub>
      </m:oMath>
      <w:r>
        <w:rPr>
          <w:rFonts w:asciiTheme="majorHAnsi" w:eastAsiaTheme="majorEastAsia" w:hAnsiTheme="majorHAnsi" w:cstheme="majorBidi"/>
          <w:bCs/>
        </w:rPr>
        <w:t>, which did not affect the predictive power of the model</w:t>
      </w:r>
      <w:r w:rsidR="00C66C69">
        <w:rPr>
          <w:rFonts w:asciiTheme="majorHAnsi" w:eastAsiaTheme="majorEastAsia" w:hAnsiTheme="majorHAnsi" w:cstheme="majorBidi"/>
          <w:bCs/>
        </w:rPr>
        <w:t xml:space="preserve"> overall</w:t>
      </w:r>
      <w:r w:rsidR="00CE4FCC" w:rsidRPr="00CE4FCC">
        <w:rPr>
          <w:rFonts w:asciiTheme="majorHAnsi" w:eastAsiaTheme="majorEastAsia" w:hAnsiTheme="majorHAnsi" w:cstheme="majorBidi"/>
          <w:bCs/>
        </w:rPr>
        <w:t>.</w:t>
      </w:r>
      <w:r w:rsidR="00CE4FCC">
        <w:rPr>
          <w:rFonts w:asciiTheme="majorHAnsi" w:eastAsiaTheme="majorEastAsia" w:hAnsiTheme="majorHAnsi" w:cstheme="majorBidi"/>
          <w:bCs/>
        </w:rPr>
        <w:t xml:space="preserve"> </w:t>
      </w:r>
    </w:p>
    <w:p w:rsidR="00CE4FCC" w:rsidRDefault="00CE4FCC" w:rsidP="00CE4FCC">
      <w:pPr>
        <w:spacing w:line="240" w:lineRule="auto"/>
        <w:jc w:val="both"/>
        <w:rPr>
          <w:rFonts w:asciiTheme="majorHAnsi" w:eastAsiaTheme="majorEastAsia" w:hAnsiTheme="majorHAnsi" w:cstheme="majorBidi"/>
          <w:bCs/>
        </w:rPr>
      </w:pPr>
      <w:r>
        <w:rPr>
          <w:rFonts w:asciiTheme="majorHAnsi" w:eastAsiaTheme="majorEastAsia" w:hAnsiTheme="majorHAnsi" w:cstheme="majorBidi"/>
          <w:bCs/>
        </w:rPr>
        <w:t xml:space="preserve">A second source of </w:t>
      </w:r>
      <w:r w:rsidR="00C66C69">
        <w:rPr>
          <w:rFonts w:asciiTheme="majorHAnsi" w:eastAsiaTheme="majorEastAsia" w:hAnsiTheme="majorHAnsi" w:cstheme="majorBidi"/>
          <w:bCs/>
        </w:rPr>
        <w:t xml:space="preserve">uncertainty was due to the method of discrimination between species. We used three different methods of discrimination, a linear </w:t>
      </w:r>
      <w:r w:rsidR="004A0A25">
        <w:rPr>
          <w:rFonts w:asciiTheme="majorHAnsi" w:eastAsiaTheme="majorEastAsia" w:hAnsiTheme="majorHAnsi" w:cstheme="majorBidi"/>
          <w:bCs/>
        </w:rPr>
        <w:t xml:space="preserve">discriminant analysis, a </w:t>
      </w:r>
      <w:proofErr w:type="spellStart"/>
      <w:r w:rsidR="004A0A25">
        <w:rPr>
          <w:rFonts w:asciiTheme="majorHAnsi" w:eastAsiaTheme="majorEastAsia" w:hAnsiTheme="majorHAnsi" w:cstheme="majorBidi"/>
          <w:bCs/>
        </w:rPr>
        <w:t>random</w:t>
      </w:r>
      <w:r w:rsidR="00C66C69">
        <w:rPr>
          <w:rFonts w:asciiTheme="majorHAnsi" w:eastAsiaTheme="majorEastAsia" w:hAnsiTheme="majorHAnsi" w:cstheme="majorBidi"/>
          <w:bCs/>
        </w:rPr>
        <w:t>forest</w:t>
      </w:r>
      <w:proofErr w:type="spellEnd"/>
      <w:r w:rsidR="00C66C69">
        <w:rPr>
          <w:rFonts w:asciiTheme="majorHAnsi" w:eastAsiaTheme="majorEastAsia" w:hAnsiTheme="majorHAnsi" w:cstheme="majorBidi"/>
          <w:bCs/>
        </w:rPr>
        <w:t xml:space="preserve"> analysis and a </w:t>
      </w:r>
      <w:r w:rsidR="004A0A25">
        <w:rPr>
          <w:rFonts w:ascii="Times New Roman" w:hAnsi="Times New Roman" w:cs="Times New Roman"/>
          <w:sz w:val="24"/>
          <w:szCs w:val="24"/>
        </w:rPr>
        <w:t>recursive partitioning and regression tree</w:t>
      </w:r>
      <w:r w:rsidR="00C66C69">
        <w:rPr>
          <w:rFonts w:asciiTheme="majorHAnsi" w:eastAsiaTheme="majorEastAsia" w:hAnsiTheme="majorHAnsi" w:cstheme="majorBidi"/>
          <w:bCs/>
        </w:rPr>
        <w:t xml:space="preserve"> (</w:t>
      </w:r>
      <w:proofErr w:type="spellStart"/>
      <w:r w:rsidR="004A0A25">
        <w:rPr>
          <w:rFonts w:asciiTheme="majorHAnsi" w:eastAsiaTheme="majorEastAsia" w:hAnsiTheme="majorHAnsi" w:cstheme="majorBidi"/>
          <w:bCs/>
        </w:rPr>
        <w:t>rpart</w:t>
      </w:r>
      <w:proofErr w:type="spellEnd"/>
      <w:r w:rsidR="004A0A25">
        <w:rPr>
          <w:rFonts w:asciiTheme="majorHAnsi" w:eastAsiaTheme="majorEastAsia" w:hAnsiTheme="majorHAnsi" w:cstheme="majorBidi"/>
          <w:bCs/>
        </w:rPr>
        <w:t xml:space="preserve">, </w:t>
      </w:r>
      <w:r w:rsidR="00C66C69">
        <w:rPr>
          <w:rFonts w:asciiTheme="majorHAnsi" w:eastAsiaTheme="majorEastAsia" w:hAnsiTheme="majorHAnsi" w:cstheme="majorBidi"/>
          <w:bCs/>
        </w:rPr>
        <w:t>see</w:t>
      </w:r>
      <w:r w:rsidR="004A0A25">
        <w:rPr>
          <w:rFonts w:asciiTheme="majorHAnsi" w:eastAsiaTheme="majorEastAsia" w:hAnsiTheme="majorHAnsi" w:cstheme="majorBidi"/>
          <w:bCs/>
        </w:rPr>
        <w:t xml:space="preserve"> Supplementary Material</w:t>
      </w:r>
      <w:r w:rsidR="00C66C69">
        <w:rPr>
          <w:rFonts w:asciiTheme="majorHAnsi" w:eastAsiaTheme="majorEastAsia" w:hAnsiTheme="majorHAnsi" w:cstheme="majorBidi"/>
          <w:bCs/>
        </w:rPr>
        <w:t xml:space="preserve"> S2). Because the linear discriminant analysis was found to have the best predictive power overall (Table S2A), we used this method throughout the manuscript. However, we tested whether our results were robust to the method of species discrimination by comparing results from the competition model to predictions using the </w:t>
      </w:r>
      <w:proofErr w:type="spellStart"/>
      <w:r w:rsidR="00C66C69">
        <w:rPr>
          <w:rFonts w:asciiTheme="majorHAnsi" w:eastAsiaTheme="majorEastAsia" w:hAnsiTheme="majorHAnsi" w:cstheme="majorBidi"/>
          <w:bCs/>
        </w:rPr>
        <w:t>randomforest</w:t>
      </w:r>
      <w:proofErr w:type="spellEnd"/>
      <w:r w:rsidR="00C66C69">
        <w:rPr>
          <w:rFonts w:asciiTheme="majorHAnsi" w:eastAsiaTheme="majorEastAsia" w:hAnsiTheme="majorHAnsi" w:cstheme="majorBidi"/>
          <w:bCs/>
        </w:rPr>
        <w:t xml:space="preserve"> analysis and the </w:t>
      </w:r>
      <w:proofErr w:type="spellStart"/>
      <w:r w:rsidR="00C66C69">
        <w:rPr>
          <w:rFonts w:asciiTheme="majorHAnsi" w:eastAsiaTheme="majorEastAsia" w:hAnsiTheme="majorHAnsi" w:cstheme="majorBidi"/>
          <w:bCs/>
        </w:rPr>
        <w:t>rpart</w:t>
      </w:r>
      <w:proofErr w:type="spellEnd"/>
      <w:r w:rsidR="00C66C69">
        <w:rPr>
          <w:rFonts w:asciiTheme="majorHAnsi" w:eastAsiaTheme="majorEastAsia" w:hAnsiTheme="majorHAnsi" w:cstheme="majorBidi"/>
          <w:bCs/>
        </w:rPr>
        <w:t xml:space="preserve"> discrimination method</w:t>
      </w:r>
      <w:r w:rsidR="00F470CC">
        <w:rPr>
          <w:rFonts w:asciiTheme="majorHAnsi" w:eastAsiaTheme="majorEastAsia" w:hAnsiTheme="majorHAnsi" w:cstheme="majorBidi"/>
          <w:bCs/>
        </w:rPr>
        <w:t>, first with the mixed effect parameters from the Monod model</w:t>
      </w:r>
      <w:r w:rsidR="00D46F59">
        <w:rPr>
          <w:rFonts w:asciiTheme="majorHAnsi" w:eastAsiaTheme="majorEastAsia" w:hAnsiTheme="majorHAnsi" w:cstheme="majorBidi"/>
          <w:bCs/>
        </w:rPr>
        <w:t xml:space="preserve"> (Table S7B and S7D</w:t>
      </w:r>
      <w:r w:rsidR="00C66C69">
        <w:rPr>
          <w:rFonts w:asciiTheme="majorHAnsi" w:eastAsiaTheme="majorEastAsia" w:hAnsiTheme="majorHAnsi" w:cstheme="majorBidi"/>
          <w:bCs/>
        </w:rPr>
        <w:t>)</w:t>
      </w:r>
      <w:r w:rsidR="00F470CC">
        <w:rPr>
          <w:rFonts w:asciiTheme="majorHAnsi" w:eastAsiaTheme="majorEastAsia" w:hAnsiTheme="majorHAnsi" w:cstheme="majorBidi"/>
          <w:bCs/>
        </w:rPr>
        <w:t>, and second with the Monod parameters estimated using no</w:t>
      </w:r>
      <w:r w:rsidR="00D46F59">
        <w:rPr>
          <w:rFonts w:asciiTheme="majorHAnsi" w:eastAsiaTheme="majorEastAsia" w:hAnsiTheme="majorHAnsi" w:cstheme="majorBidi"/>
          <w:bCs/>
        </w:rPr>
        <w:t>nlinear least squares (Table S7C</w:t>
      </w:r>
      <w:r w:rsidR="00F470CC">
        <w:rPr>
          <w:rFonts w:asciiTheme="majorHAnsi" w:eastAsiaTheme="majorEastAsia" w:hAnsiTheme="majorHAnsi" w:cstheme="majorBidi"/>
          <w:bCs/>
        </w:rPr>
        <w:t xml:space="preserve"> and S7E)</w:t>
      </w:r>
      <w:r w:rsidR="00C66C69">
        <w:rPr>
          <w:rFonts w:asciiTheme="majorHAnsi" w:eastAsiaTheme="majorEastAsia" w:hAnsiTheme="majorHAnsi" w:cstheme="majorBidi"/>
          <w:bCs/>
        </w:rPr>
        <w:t>.</w:t>
      </w:r>
      <w:r w:rsidR="00C43577">
        <w:rPr>
          <w:rFonts w:asciiTheme="majorHAnsi" w:eastAsiaTheme="majorEastAsia" w:hAnsiTheme="majorHAnsi" w:cstheme="majorBidi"/>
          <w:bCs/>
        </w:rPr>
        <w:t xml:space="preserve"> The results were similar, with a lower predictive power of each variable and of the model due to the lower discrimination power of the two methods, but no significant discrepancies between species and temperature and nutrient conditions.</w:t>
      </w:r>
    </w:p>
    <w:p w:rsidR="003E59E0" w:rsidRDefault="003E59E0" w:rsidP="00CE4FCC">
      <w:pPr>
        <w:spacing w:line="240" w:lineRule="auto"/>
        <w:jc w:val="both"/>
        <w:rPr>
          <w:rFonts w:asciiTheme="majorHAnsi" w:eastAsiaTheme="majorEastAsia" w:hAnsiTheme="majorHAnsi" w:cstheme="majorBidi"/>
          <w:bCs/>
        </w:rPr>
      </w:pPr>
      <w:r>
        <w:rPr>
          <w:rFonts w:asciiTheme="majorHAnsi" w:eastAsiaTheme="majorEastAsia" w:hAnsiTheme="majorHAnsi" w:cstheme="majorBidi"/>
          <w:bCs/>
        </w:rPr>
        <w:t xml:space="preserve">We also redid the figures comparing the relative effects of the mismatches (Fig S6A) with the </w:t>
      </w:r>
      <w:r>
        <w:rPr>
          <w:rFonts w:ascii="Times New Roman" w:hAnsi="Times New Roman" w:cs="Times New Roman"/>
        </w:rPr>
        <w:t xml:space="preserve">Monod parameters estimated using nonlinear least squares or mixed effect model and the three discrimination analysis (LDA, </w:t>
      </w:r>
      <w:proofErr w:type="spellStart"/>
      <w:r>
        <w:rPr>
          <w:rFonts w:ascii="Times New Roman" w:hAnsi="Times New Roman" w:cs="Times New Roman"/>
        </w:rPr>
        <w:t>rpart</w:t>
      </w:r>
      <w:proofErr w:type="spellEnd"/>
      <w:r>
        <w:rPr>
          <w:rFonts w:ascii="Times New Roman" w:hAnsi="Times New Roman" w:cs="Times New Roman"/>
        </w:rPr>
        <w:t xml:space="preserve"> and </w:t>
      </w:r>
      <w:proofErr w:type="spellStart"/>
      <w:r>
        <w:rPr>
          <w:rFonts w:ascii="Times New Roman" w:hAnsi="Times New Roman" w:cs="Times New Roman"/>
        </w:rPr>
        <w:t>randomforest</w:t>
      </w:r>
      <w:proofErr w:type="spellEnd"/>
      <w:r>
        <w:rPr>
          <w:rFonts w:ascii="Times New Roman" w:hAnsi="Times New Roman" w:cs="Times New Roman"/>
        </w:rPr>
        <w:t>, Figs S7B-S7F). The results were generally congruent.</w:t>
      </w:r>
    </w:p>
    <w:p w:rsidR="003817B4" w:rsidRDefault="003817B4" w:rsidP="00CE4FCC">
      <w:pPr>
        <w:spacing w:line="240" w:lineRule="auto"/>
        <w:jc w:val="both"/>
        <w:rPr>
          <w:rFonts w:asciiTheme="majorHAnsi" w:eastAsiaTheme="majorEastAsia" w:hAnsiTheme="majorHAnsi" w:cstheme="majorBidi"/>
          <w:bCs/>
        </w:rPr>
      </w:pPr>
    </w:p>
    <w:p w:rsidR="000E60BD" w:rsidRDefault="000E60BD">
      <w:pPr>
        <w:rPr>
          <w:rFonts w:asciiTheme="majorHAnsi" w:eastAsiaTheme="majorEastAsia" w:hAnsiTheme="majorHAnsi" w:cstheme="majorBidi"/>
          <w:bCs/>
        </w:rPr>
      </w:pPr>
      <w:r>
        <w:rPr>
          <w:rFonts w:asciiTheme="majorHAnsi" w:eastAsiaTheme="majorEastAsia" w:hAnsiTheme="majorHAnsi" w:cstheme="majorBidi"/>
          <w:bCs/>
        </w:rPr>
        <w:br w:type="page"/>
      </w:r>
    </w:p>
    <w:p w:rsidR="003817B4" w:rsidRDefault="003817B4" w:rsidP="00CE4FCC">
      <w:pPr>
        <w:spacing w:line="240" w:lineRule="auto"/>
        <w:jc w:val="both"/>
        <w:rPr>
          <w:rFonts w:asciiTheme="majorHAnsi" w:eastAsiaTheme="majorEastAsia" w:hAnsiTheme="majorHAnsi" w:cstheme="majorBidi"/>
          <w:bCs/>
        </w:rPr>
      </w:pPr>
    </w:p>
    <w:p w:rsidR="00C66C69" w:rsidRDefault="00C66C69" w:rsidP="00CE4FCC">
      <w:pPr>
        <w:spacing w:line="240" w:lineRule="auto"/>
        <w:jc w:val="both"/>
        <w:rPr>
          <w:rFonts w:asciiTheme="majorHAnsi" w:eastAsiaTheme="majorEastAsia" w:hAnsiTheme="majorHAnsi" w:cstheme="majorBidi"/>
          <w:bCs/>
        </w:rPr>
      </w:pPr>
    </w:p>
    <w:p w:rsidR="00EA4139" w:rsidRDefault="00C66C69" w:rsidP="00EA4139">
      <w:pPr>
        <w:pStyle w:val="Heading3"/>
      </w:pPr>
      <w:r>
        <w:t xml:space="preserve">Table S7A: </w:t>
      </w:r>
    </w:p>
    <w:p w:rsidR="00C66C69" w:rsidRDefault="00C66C69" w:rsidP="00C66C69">
      <w:pPr>
        <w:spacing w:line="240" w:lineRule="auto"/>
        <w:rPr>
          <w:rFonts w:ascii="Times New Roman" w:hAnsi="Times New Roman" w:cs="Times New Roman"/>
        </w:rPr>
      </w:pPr>
      <w:r>
        <w:rPr>
          <w:rFonts w:ascii="Times New Roman" w:hAnsi="Times New Roman" w:cs="Times New Roman"/>
        </w:rPr>
        <w:t xml:space="preserve">Same as Table </w:t>
      </w:r>
      <w:r w:rsidR="00DC13F2">
        <w:rPr>
          <w:rFonts w:ascii="Times New Roman" w:hAnsi="Times New Roman" w:cs="Times New Roman"/>
        </w:rPr>
        <w:t>1</w:t>
      </w:r>
      <w:r>
        <w:rPr>
          <w:rFonts w:ascii="Times New Roman" w:hAnsi="Times New Roman" w:cs="Times New Roman"/>
        </w:rPr>
        <w:t xml:space="preserve"> in the main text, using the LDA discrimination method for the competition data, and Monod parameters estimated using nonlinear least squares.</w:t>
      </w:r>
    </w:p>
    <w:p w:rsidR="00D46F59" w:rsidRDefault="00D46F59" w:rsidP="00D46F59">
      <w:pPr>
        <w:spacing w:line="240" w:lineRule="auto"/>
        <w:rPr>
          <w:rFonts w:ascii="Times New Roman" w:hAnsi="Times New Roman" w:cs="Times New Roman"/>
        </w:rPr>
      </w:pPr>
    </w:p>
    <w:tbl>
      <w:tblPr>
        <w:tblStyle w:val="TableGrid"/>
        <w:tblW w:w="9072" w:type="dxa"/>
        <w:tblBorders>
          <w:left w:val="none" w:sz="0" w:space="0" w:color="auto"/>
          <w:right w:val="none" w:sz="0" w:space="0" w:color="auto"/>
          <w:insideH w:val="none" w:sz="0" w:space="0" w:color="auto"/>
          <w:insideV w:val="none" w:sz="0" w:space="0" w:color="auto"/>
        </w:tblBorders>
        <w:tblLayout w:type="fixed"/>
        <w:tblLook w:val="04A0"/>
      </w:tblPr>
      <w:tblGrid>
        <w:gridCol w:w="1882"/>
        <w:gridCol w:w="1324"/>
        <w:gridCol w:w="1325"/>
        <w:gridCol w:w="1324"/>
        <w:gridCol w:w="1325"/>
        <w:gridCol w:w="1325"/>
        <w:gridCol w:w="567"/>
      </w:tblGrid>
      <w:tr w:rsidR="00D46F59" w:rsidTr="00D46F59">
        <w:tc>
          <w:tcPr>
            <w:tcW w:w="1882" w:type="dxa"/>
            <w:tcBorders>
              <w:top w:val="single" w:sz="12" w:space="0" w:color="auto"/>
              <w:left w:val="nil"/>
              <w:bottom w:val="single" w:sz="12" w:space="0" w:color="auto"/>
              <w:right w:val="nil"/>
            </w:tcBorders>
            <w:vAlign w:val="center"/>
            <w:hideMark/>
          </w:tcPr>
          <w:p w:rsidR="00D46F59" w:rsidRDefault="00D46F59">
            <w:pPr>
              <w:rPr>
                <w:rFonts w:ascii="Times New Roman" w:hAnsi="Times New Roman" w:cs="Times New Roman"/>
                <w:b/>
                <w:lang w:eastAsia="en-US"/>
              </w:rPr>
            </w:pPr>
            <w:r>
              <w:rPr>
                <w:rFonts w:ascii="Times New Roman" w:hAnsi="Times New Roman" w:cs="Times New Roman"/>
                <w:b/>
              </w:rPr>
              <w:t>Subset</w:t>
            </w:r>
          </w:p>
        </w:tc>
        <w:tc>
          <w:tcPr>
            <w:tcW w:w="1324"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w:r>
              <w:rPr>
                <w:rFonts w:ascii="Times New Roman" w:eastAsia="Times New Roman" w:hAnsi="Times New Roman" w:cs="Times New Roman"/>
                <w:b/>
              </w:rPr>
              <w:t>rP158</w:t>
            </w:r>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m:oMathPara>
              <m:oMath>
                <m:r>
                  <m:rPr>
                    <m:sty m:val="bi"/>
                  </m:rPr>
                  <w:rPr>
                    <w:rFonts w:ascii="Cambria Math" w:eastAsia="Times New Roman" w:hAnsi="Cambria Math" w:cs="Times New Roman"/>
                  </w:rPr>
                  <m:t>μ</m:t>
                </m:r>
              </m:oMath>
            </m:oMathPara>
          </w:p>
        </w:tc>
        <w:tc>
          <w:tcPr>
            <w:tcW w:w="1324"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m:oMathPara>
          </w:p>
        </w:tc>
        <w:tc>
          <w:tcPr>
            <w:tcW w:w="1325"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m:oMathPara>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Model</w:t>
            </w:r>
          </w:p>
        </w:tc>
        <w:tc>
          <w:tcPr>
            <w:tcW w:w="567"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N</w:t>
            </w:r>
          </w:p>
        </w:tc>
      </w:tr>
      <w:tr w:rsidR="00D46F59" w:rsidTr="00D46F59">
        <w:tc>
          <w:tcPr>
            <w:tcW w:w="1882" w:type="dxa"/>
            <w:tcBorders>
              <w:top w:val="single" w:sz="4" w:space="0" w:color="auto"/>
              <w:left w:val="nil"/>
              <w:bottom w:val="nil"/>
              <w:right w:val="nil"/>
            </w:tcBorders>
            <w:vAlign w:val="center"/>
            <w:hideMark/>
          </w:tcPr>
          <w:p w:rsidR="00D46F59" w:rsidRDefault="00D46F59">
            <w:pPr>
              <w:rPr>
                <w:rFonts w:ascii="Times New Roman" w:hAnsi="Times New Roman" w:cs="Times New Roman"/>
                <w:i/>
                <w:lang w:eastAsia="en-US"/>
              </w:rPr>
            </w:pPr>
            <w:r>
              <w:rPr>
                <w:rFonts w:ascii="Times New Roman" w:hAnsi="Times New Roman" w:cs="Times New Roman"/>
                <w:i/>
              </w:rPr>
              <w:t>Full dataset</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(0.001)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0.62 (0.025)</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(0.059)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0.37 (0.790)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(0.041)</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60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temperature</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T=15</m:t>
              </m:r>
            </m:oMath>
            <w:r>
              <w:rPr>
                <w:rFonts w:ascii="Times New Roman" w:hAnsi="Times New Roman" w:cs="Times New Roman"/>
              </w:rPr>
              <w:t xml:space="preserve">°C </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(0.024)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(0.172)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0.43 (0.498)</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(0.082)</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4" w:space="0" w:color="auto"/>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T=25</m:t>
              </m:r>
            </m:oMath>
            <w:r>
              <w:rPr>
                <w:rFonts w:ascii="Times New Roman" w:hAnsi="Times New Roman" w:cs="Times New Roman"/>
              </w:rPr>
              <w:t xml:space="preserve">°C </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(0.115)</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(0.183)</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(0.066)</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0.30 (0.827)</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(0.125)</w:t>
            </w:r>
          </w:p>
        </w:tc>
        <w:tc>
          <w:tcPr>
            <w:tcW w:w="567"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nutrient concentration</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=1</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(0.008)</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(0.160)</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(0.060)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(0.654)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(0.035)</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2" w:space="0" w:color="auto"/>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=30</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(0.018)</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(0.035)</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(0.083)</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0.33 (0.830)</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(0.089)</w:t>
            </w:r>
          </w:p>
        </w:tc>
        <w:tc>
          <w:tcPr>
            <w:tcW w:w="567"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2" w:space="0" w:color="auto"/>
              <w:left w:val="nil"/>
              <w:bottom w:val="nil"/>
              <w:right w:val="nil"/>
            </w:tcBorders>
            <w:vAlign w:val="bottom"/>
            <w:hideMark/>
          </w:tcPr>
          <w:p w:rsidR="00D46F59" w:rsidRDefault="00D46F59">
            <w:pPr>
              <w:rPr>
                <w:rFonts w:ascii="Times New Roman" w:eastAsia="Times New Roman" w:hAnsi="Times New Roman" w:cs="Times New Roman"/>
                <w:i/>
                <w:color w:val="000000"/>
              </w:rPr>
            </w:pPr>
            <w:r>
              <w:rPr>
                <w:rFonts w:ascii="Times New Roman" w:eastAsia="Times New Roman" w:hAnsi="Times New Roman" w:cs="Times New Roman"/>
                <w:i/>
                <w:color w:val="000000"/>
              </w:rPr>
              <w:t>By species</w:t>
            </w: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Ankistrodesmus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0.90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(0.502)</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(0.594)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(0.037)</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Chlamydomonas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(0.004)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(0.050)</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(0.112)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0.30 (0.768)</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(0.047)</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Chlorella</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(0.056)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(0.087)</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0.30 (0.695)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(0.085)</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Monoraphidium</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(0.084)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(0.026)</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(0.237)</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(0.239)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(0.064)</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Scenedesmus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(0.004)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(0.062)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0.30 (0.833)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(0.128)</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single" w:sz="12" w:space="0" w:color="auto"/>
              <w:right w:val="nil"/>
            </w:tcBorders>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Selenastrum</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(0.512)</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(0.699)</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(0.737)</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(0.389)</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(0.757)</w:t>
            </w:r>
          </w:p>
        </w:tc>
        <w:tc>
          <w:tcPr>
            <w:tcW w:w="567"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bl>
    <w:p w:rsidR="00D46F59" w:rsidRDefault="00D46F59" w:rsidP="00D46F59">
      <w:pPr>
        <w:spacing w:line="240" w:lineRule="auto"/>
        <w:rPr>
          <w:rFonts w:ascii="Times New Roman" w:hAnsi="Times New Roman" w:cs="Times New Roman"/>
          <w:lang w:eastAsia="en-US"/>
        </w:rPr>
      </w:pPr>
    </w:p>
    <w:p w:rsidR="00C66C69" w:rsidRDefault="00C66C69">
      <w:pPr>
        <w:rPr>
          <w:rFonts w:asciiTheme="majorHAnsi" w:eastAsiaTheme="majorEastAsia" w:hAnsiTheme="majorHAnsi" w:cstheme="majorBidi"/>
          <w:bCs/>
        </w:rPr>
      </w:pPr>
    </w:p>
    <w:p w:rsidR="00EA4139" w:rsidRDefault="00C66C69" w:rsidP="00EA4139">
      <w:pPr>
        <w:pStyle w:val="Heading3"/>
      </w:pPr>
      <w:r>
        <w:t xml:space="preserve">Table S7B: </w:t>
      </w:r>
    </w:p>
    <w:p w:rsidR="00C66C69" w:rsidRDefault="00C66C69" w:rsidP="00C66C69">
      <w:pPr>
        <w:spacing w:after="160" w:line="256" w:lineRule="auto"/>
        <w:rPr>
          <w:rFonts w:ascii="Times New Roman" w:hAnsi="Times New Roman" w:cs="Times New Roman"/>
        </w:rPr>
      </w:pPr>
      <w:r>
        <w:rPr>
          <w:rFonts w:ascii="Times New Roman" w:hAnsi="Times New Roman" w:cs="Times New Roman"/>
        </w:rPr>
        <w:t xml:space="preserve">Same as Table </w:t>
      </w:r>
      <w:r w:rsidR="00DC13F2">
        <w:rPr>
          <w:rFonts w:ascii="Times New Roman" w:hAnsi="Times New Roman" w:cs="Times New Roman"/>
        </w:rPr>
        <w:t>1</w:t>
      </w:r>
      <w:r>
        <w:rPr>
          <w:rFonts w:ascii="Times New Roman" w:hAnsi="Times New Roman" w:cs="Times New Roman"/>
        </w:rPr>
        <w:t xml:space="preserve"> in the main text, using the </w:t>
      </w:r>
      <w:proofErr w:type="spellStart"/>
      <w:r>
        <w:rPr>
          <w:rFonts w:ascii="Times New Roman" w:hAnsi="Times New Roman" w:cs="Times New Roman"/>
        </w:rPr>
        <w:t>rpart</w:t>
      </w:r>
      <w:proofErr w:type="spellEnd"/>
      <w:r>
        <w:rPr>
          <w:rFonts w:ascii="Times New Roman" w:hAnsi="Times New Roman" w:cs="Times New Roman"/>
        </w:rPr>
        <w:t xml:space="preserve"> discrimination method for the competition data, and Monod parameters estimated using the mixed effects model.</w:t>
      </w:r>
    </w:p>
    <w:p w:rsidR="00D46F59" w:rsidRDefault="00D46F59" w:rsidP="00D46F59">
      <w:pPr>
        <w:spacing w:after="160" w:line="256" w:lineRule="auto"/>
        <w:rPr>
          <w:rFonts w:ascii="Times New Roman" w:hAnsi="Times New Roman" w:cs="Times New Roman"/>
        </w:rPr>
      </w:pPr>
    </w:p>
    <w:tbl>
      <w:tblPr>
        <w:tblStyle w:val="TableGrid"/>
        <w:tblW w:w="9072" w:type="dxa"/>
        <w:tblBorders>
          <w:left w:val="none" w:sz="0" w:space="0" w:color="auto"/>
          <w:right w:val="none" w:sz="0" w:space="0" w:color="auto"/>
          <w:insideH w:val="none" w:sz="0" w:space="0" w:color="auto"/>
          <w:insideV w:val="none" w:sz="0" w:space="0" w:color="auto"/>
        </w:tblBorders>
        <w:tblLayout w:type="fixed"/>
        <w:tblLook w:val="04A0"/>
      </w:tblPr>
      <w:tblGrid>
        <w:gridCol w:w="1882"/>
        <w:gridCol w:w="1324"/>
        <w:gridCol w:w="1325"/>
        <w:gridCol w:w="1324"/>
        <w:gridCol w:w="1325"/>
        <w:gridCol w:w="1325"/>
        <w:gridCol w:w="567"/>
      </w:tblGrid>
      <w:tr w:rsidR="00D46F59" w:rsidTr="00D46F59">
        <w:tc>
          <w:tcPr>
            <w:tcW w:w="1882" w:type="dxa"/>
            <w:tcBorders>
              <w:top w:val="single" w:sz="12" w:space="0" w:color="auto"/>
              <w:left w:val="nil"/>
              <w:bottom w:val="single" w:sz="12" w:space="0" w:color="auto"/>
              <w:right w:val="nil"/>
            </w:tcBorders>
            <w:vAlign w:val="center"/>
            <w:hideMark/>
          </w:tcPr>
          <w:p w:rsidR="00D46F59" w:rsidRDefault="00D46F59">
            <w:pPr>
              <w:rPr>
                <w:rFonts w:ascii="Times New Roman" w:hAnsi="Times New Roman" w:cs="Times New Roman"/>
                <w:b/>
                <w:lang w:eastAsia="en-US"/>
              </w:rPr>
            </w:pPr>
            <w:r>
              <w:rPr>
                <w:rFonts w:ascii="Times New Roman" w:hAnsi="Times New Roman" w:cs="Times New Roman"/>
                <w:b/>
              </w:rPr>
              <w:t>Subset</w:t>
            </w:r>
          </w:p>
        </w:tc>
        <w:tc>
          <w:tcPr>
            <w:tcW w:w="1324"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w:r>
              <w:rPr>
                <w:rFonts w:ascii="Times New Roman" w:eastAsia="Times New Roman" w:hAnsi="Times New Roman" w:cs="Times New Roman"/>
                <w:b/>
              </w:rPr>
              <w:t>rP158</w:t>
            </w:r>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m:oMathPara>
              <m:oMath>
                <m:r>
                  <m:rPr>
                    <m:sty m:val="bi"/>
                  </m:rPr>
                  <w:rPr>
                    <w:rFonts w:ascii="Cambria Math" w:eastAsia="Times New Roman" w:hAnsi="Cambria Math" w:cs="Times New Roman"/>
                  </w:rPr>
                  <m:t>μ</m:t>
                </m:r>
              </m:oMath>
            </m:oMathPara>
          </w:p>
        </w:tc>
        <w:tc>
          <w:tcPr>
            <w:tcW w:w="1324"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m:oMathPara>
          </w:p>
        </w:tc>
        <w:tc>
          <w:tcPr>
            <w:tcW w:w="1325"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m:oMathPara>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Model</w:t>
            </w:r>
          </w:p>
        </w:tc>
        <w:tc>
          <w:tcPr>
            <w:tcW w:w="567"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N</w:t>
            </w:r>
          </w:p>
        </w:tc>
      </w:tr>
      <w:tr w:rsidR="00D46F59" w:rsidTr="00D46F59">
        <w:tc>
          <w:tcPr>
            <w:tcW w:w="1882" w:type="dxa"/>
            <w:tcBorders>
              <w:top w:val="single" w:sz="4" w:space="0" w:color="auto"/>
              <w:left w:val="nil"/>
              <w:bottom w:val="nil"/>
              <w:right w:val="nil"/>
            </w:tcBorders>
            <w:vAlign w:val="center"/>
            <w:hideMark/>
          </w:tcPr>
          <w:p w:rsidR="00D46F59" w:rsidRDefault="00D46F59">
            <w:pPr>
              <w:rPr>
                <w:rFonts w:ascii="Times New Roman" w:hAnsi="Times New Roman" w:cs="Times New Roman"/>
                <w:i/>
                <w:lang w:eastAsia="en-US"/>
              </w:rPr>
            </w:pPr>
            <w:r>
              <w:rPr>
                <w:rFonts w:ascii="Times New Roman" w:hAnsi="Times New Roman" w:cs="Times New Roman"/>
                <w:i/>
              </w:rPr>
              <w:t>Full dataset</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(0.010)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(0.015)</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0.52 (0.216)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0.47 (0.405)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0.62 (0.065)</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60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temperature</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T=15</m:t>
              </m:r>
            </m:oMath>
            <w:r>
              <w:rPr>
                <w:rFonts w:ascii="Times New Roman" w:hAnsi="Times New Roman" w:cs="Times New Roman"/>
              </w:rPr>
              <w:t xml:space="preserve">°C </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0.77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(0.051)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0.53 (0.255)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0.47 (0.413)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(0.139)</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4" w:space="0" w:color="auto"/>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T=25</m:t>
              </m:r>
            </m:oMath>
            <w:r>
              <w:rPr>
                <w:rFonts w:ascii="Times New Roman" w:hAnsi="Times New Roman" w:cs="Times New Roman"/>
              </w:rPr>
              <w:t xml:space="preserve">°C </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0.53 (0.240)</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(0.058)</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(0.305)</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0.47 (0.399)</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(0.145)</w:t>
            </w:r>
          </w:p>
        </w:tc>
        <w:tc>
          <w:tcPr>
            <w:tcW w:w="567"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nutrient concentration</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=1</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(0.049)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(0.047)</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0.47 (0.360)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0.53 (0.172)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(0.065)</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2" w:space="0" w:color="auto"/>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=30</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(0.032)</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(0.069)</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(0.138)</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(0.638)</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(0.145)</w:t>
            </w:r>
          </w:p>
        </w:tc>
        <w:tc>
          <w:tcPr>
            <w:tcW w:w="567"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2" w:space="0" w:color="auto"/>
              <w:left w:val="nil"/>
              <w:bottom w:val="nil"/>
              <w:right w:val="nil"/>
            </w:tcBorders>
            <w:vAlign w:val="bottom"/>
            <w:hideMark/>
          </w:tcPr>
          <w:p w:rsidR="00D46F59" w:rsidRDefault="00D46F59">
            <w:pPr>
              <w:rPr>
                <w:rFonts w:ascii="Times New Roman" w:eastAsia="Times New Roman" w:hAnsi="Times New Roman" w:cs="Times New Roman"/>
                <w:i/>
                <w:color w:val="000000"/>
              </w:rPr>
            </w:pPr>
            <w:r>
              <w:rPr>
                <w:rFonts w:ascii="Times New Roman" w:eastAsia="Times New Roman" w:hAnsi="Times New Roman" w:cs="Times New Roman"/>
                <w:i/>
                <w:color w:val="000000"/>
              </w:rPr>
              <w:t>By species</w:t>
            </w: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Ankistrodesmus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(0.366)</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(0.523)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(0.049)</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Chlamydomonas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(0.023)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(0.024)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(0.195)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(0.649)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(0.092)</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Chlorella</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(0.045)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(0.197)</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(0.589)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(0.100)</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Monoraphidium</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(0.179)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(0.082)</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(0.385)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(0.019)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(0.123)</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Scenedesmus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(0.003)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(0.004)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(0.411)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(0.182)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(0.291)</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single" w:sz="12" w:space="0" w:color="auto"/>
              <w:right w:val="nil"/>
            </w:tcBorders>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Selenastrum</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(0.770)</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(0.609)</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0.25 (0.855)</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(0.262)</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(0.487)</w:t>
            </w:r>
          </w:p>
        </w:tc>
        <w:tc>
          <w:tcPr>
            <w:tcW w:w="567"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bl>
    <w:p w:rsidR="000E60BD" w:rsidRDefault="000E60BD">
      <w:pPr>
        <w:rPr>
          <w:rFonts w:asciiTheme="majorHAnsi" w:eastAsiaTheme="majorEastAsia" w:hAnsiTheme="majorHAnsi" w:cstheme="majorBidi"/>
          <w:b/>
          <w:bCs/>
        </w:rPr>
      </w:pPr>
      <w:r>
        <w:br w:type="page"/>
      </w:r>
    </w:p>
    <w:p w:rsidR="00EA4139" w:rsidRDefault="00C66C69" w:rsidP="00EA4139">
      <w:pPr>
        <w:pStyle w:val="Heading3"/>
        <w:rPr>
          <w:rFonts w:ascii="Times New Roman" w:hAnsi="Times New Roman" w:cs="Times New Roman"/>
        </w:rPr>
      </w:pPr>
      <w:r>
        <w:lastRenderedPageBreak/>
        <w:t xml:space="preserve">Table </w:t>
      </w:r>
      <w:proofErr w:type="gramStart"/>
      <w:r>
        <w:t xml:space="preserve">S7C </w:t>
      </w:r>
      <w:r>
        <w:rPr>
          <w:rFonts w:ascii="Times New Roman" w:hAnsi="Times New Roman" w:cs="Times New Roman"/>
        </w:rPr>
        <w:t>:</w:t>
      </w:r>
      <w:proofErr w:type="gramEnd"/>
      <w:r>
        <w:rPr>
          <w:rFonts w:ascii="Times New Roman" w:hAnsi="Times New Roman" w:cs="Times New Roman"/>
        </w:rPr>
        <w:t xml:space="preserve"> </w:t>
      </w:r>
    </w:p>
    <w:p w:rsidR="00D46F59" w:rsidRDefault="00DC13F2" w:rsidP="00D46F59">
      <w:pPr>
        <w:spacing w:line="240" w:lineRule="auto"/>
        <w:rPr>
          <w:rFonts w:ascii="Times New Roman" w:hAnsi="Times New Roman" w:cs="Times New Roman"/>
        </w:rPr>
      </w:pPr>
      <w:r>
        <w:rPr>
          <w:rFonts w:ascii="Times New Roman" w:hAnsi="Times New Roman" w:cs="Times New Roman"/>
        </w:rPr>
        <w:t>Same as Table 1</w:t>
      </w:r>
      <w:r w:rsidR="00C66C69">
        <w:rPr>
          <w:rFonts w:ascii="Times New Roman" w:hAnsi="Times New Roman" w:cs="Times New Roman"/>
        </w:rPr>
        <w:t xml:space="preserve"> in the main text, using the </w:t>
      </w:r>
      <w:proofErr w:type="spellStart"/>
      <w:r w:rsidR="00C66C69">
        <w:rPr>
          <w:rFonts w:ascii="Times New Roman" w:hAnsi="Times New Roman" w:cs="Times New Roman"/>
        </w:rPr>
        <w:t>rpart</w:t>
      </w:r>
      <w:proofErr w:type="spellEnd"/>
      <w:r w:rsidR="00C66C69">
        <w:rPr>
          <w:rFonts w:ascii="Times New Roman" w:hAnsi="Times New Roman" w:cs="Times New Roman"/>
        </w:rPr>
        <w:t xml:space="preserve"> discrimination method for the competition data, and Monod parameters estimated using nonlinear least squares.</w:t>
      </w:r>
    </w:p>
    <w:p w:rsidR="00D46F59" w:rsidRDefault="00D46F59" w:rsidP="00D46F59">
      <w:pPr>
        <w:spacing w:line="240" w:lineRule="auto"/>
        <w:rPr>
          <w:rFonts w:ascii="Times New Roman" w:hAnsi="Times New Roman" w:cs="Times New Roman"/>
        </w:rPr>
      </w:pPr>
    </w:p>
    <w:tbl>
      <w:tblPr>
        <w:tblStyle w:val="TableGrid"/>
        <w:tblW w:w="9072" w:type="dxa"/>
        <w:tblBorders>
          <w:left w:val="none" w:sz="0" w:space="0" w:color="auto"/>
          <w:right w:val="none" w:sz="0" w:space="0" w:color="auto"/>
          <w:insideH w:val="none" w:sz="0" w:space="0" w:color="auto"/>
          <w:insideV w:val="none" w:sz="0" w:space="0" w:color="auto"/>
        </w:tblBorders>
        <w:tblLayout w:type="fixed"/>
        <w:tblLook w:val="04A0"/>
      </w:tblPr>
      <w:tblGrid>
        <w:gridCol w:w="1882"/>
        <w:gridCol w:w="1324"/>
        <w:gridCol w:w="1325"/>
        <w:gridCol w:w="1324"/>
        <w:gridCol w:w="1325"/>
        <w:gridCol w:w="1325"/>
        <w:gridCol w:w="567"/>
      </w:tblGrid>
      <w:tr w:rsidR="00D46F59" w:rsidTr="00D46F59">
        <w:tc>
          <w:tcPr>
            <w:tcW w:w="1882" w:type="dxa"/>
            <w:tcBorders>
              <w:top w:val="single" w:sz="12" w:space="0" w:color="auto"/>
              <w:left w:val="nil"/>
              <w:bottom w:val="single" w:sz="12" w:space="0" w:color="auto"/>
              <w:right w:val="nil"/>
            </w:tcBorders>
            <w:vAlign w:val="center"/>
            <w:hideMark/>
          </w:tcPr>
          <w:p w:rsidR="00D46F59" w:rsidRDefault="00D46F59">
            <w:pPr>
              <w:rPr>
                <w:rFonts w:ascii="Times New Roman" w:hAnsi="Times New Roman" w:cs="Times New Roman"/>
                <w:b/>
                <w:lang w:eastAsia="en-US"/>
              </w:rPr>
            </w:pPr>
            <w:r>
              <w:rPr>
                <w:rFonts w:ascii="Times New Roman" w:hAnsi="Times New Roman" w:cs="Times New Roman"/>
                <w:b/>
              </w:rPr>
              <w:t>Subset</w:t>
            </w:r>
          </w:p>
        </w:tc>
        <w:tc>
          <w:tcPr>
            <w:tcW w:w="1324"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w:r>
              <w:rPr>
                <w:rFonts w:ascii="Times New Roman" w:eastAsia="Times New Roman" w:hAnsi="Times New Roman" w:cs="Times New Roman"/>
                <w:b/>
              </w:rPr>
              <w:t>rP158</w:t>
            </w:r>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m:oMathPara>
              <m:oMath>
                <m:r>
                  <m:rPr>
                    <m:sty m:val="bi"/>
                  </m:rPr>
                  <w:rPr>
                    <w:rFonts w:ascii="Cambria Math" w:eastAsia="Times New Roman" w:hAnsi="Cambria Math" w:cs="Times New Roman"/>
                  </w:rPr>
                  <m:t>μ</m:t>
                </m:r>
              </m:oMath>
            </m:oMathPara>
          </w:p>
        </w:tc>
        <w:tc>
          <w:tcPr>
            <w:tcW w:w="1324"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m:oMathPara>
          </w:p>
        </w:tc>
        <w:tc>
          <w:tcPr>
            <w:tcW w:w="1325"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m:oMathPara>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Model</w:t>
            </w:r>
          </w:p>
        </w:tc>
        <w:tc>
          <w:tcPr>
            <w:tcW w:w="567"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N</w:t>
            </w:r>
          </w:p>
        </w:tc>
      </w:tr>
      <w:tr w:rsidR="00D46F59" w:rsidTr="00D46F59">
        <w:tc>
          <w:tcPr>
            <w:tcW w:w="1882" w:type="dxa"/>
            <w:tcBorders>
              <w:top w:val="single" w:sz="4" w:space="0" w:color="auto"/>
              <w:left w:val="nil"/>
              <w:bottom w:val="nil"/>
              <w:right w:val="nil"/>
            </w:tcBorders>
            <w:vAlign w:val="center"/>
            <w:hideMark/>
          </w:tcPr>
          <w:p w:rsidR="00D46F59" w:rsidRDefault="00D46F59">
            <w:pPr>
              <w:rPr>
                <w:rFonts w:ascii="Times New Roman" w:hAnsi="Times New Roman" w:cs="Times New Roman"/>
                <w:i/>
                <w:lang w:eastAsia="en-US"/>
              </w:rPr>
            </w:pPr>
            <w:r>
              <w:rPr>
                <w:rFonts w:ascii="Times New Roman" w:hAnsi="Times New Roman" w:cs="Times New Roman"/>
                <w:i/>
              </w:rPr>
              <w:t>Full dataset</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(0.009)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(0.015)</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0.52 (0.221)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0.43 (0.532)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0.62 (0.071)</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60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temperature</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T=15</m:t>
              </m:r>
            </m:oMath>
            <w:r>
              <w:rPr>
                <w:rFonts w:ascii="Times New Roman" w:hAnsi="Times New Roman" w:cs="Times New Roman"/>
              </w:rPr>
              <w:t xml:space="preserve">°C </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0.77 (0.001)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(0.045)</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0.53 (0.254)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0.47 (0.411)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(0.134)</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4" w:space="0" w:color="auto"/>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T=25</m:t>
              </m:r>
            </m:oMath>
            <w:r>
              <w:rPr>
                <w:rFonts w:ascii="Times New Roman" w:hAnsi="Times New Roman" w:cs="Times New Roman"/>
              </w:rPr>
              <w:t xml:space="preserve">°C </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0.53 (0.245)</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(0.058)</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(0.307)</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(0.581)</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(0.161)</w:t>
            </w:r>
          </w:p>
        </w:tc>
        <w:tc>
          <w:tcPr>
            <w:tcW w:w="567"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nutrient concentration</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=1</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(0.043)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(0.044)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0.47 (0.367)</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(0.250)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(0.065)</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2" w:space="0" w:color="auto"/>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=30</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(0.036)</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(0.068)</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(0.139)</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0.37 (0.740)</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(0.143)</w:t>
            </w:r>
          </w:p>
        </w:tc>
        <w:tc>
          <w:tcPr>
            <w:tcW w:w="567"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2" w:space="0" w:color="auto"/>
              <w:left w:val="nil"/>
              <w:bottom w:val="nil"/>
              <w:right w:val="nil"/>
            </w:tcBorders>
            <w:vAlign w:val="bottom"/>
            <w:hideMark/>
          </w:tcPr>
          <w:p w:rsidR="00D46F59" w:rsidRDefault="00D46F59">
            <w:pPr>
              <w:rPr>
                <w:rFonts w:ascii="Times New Roman" w:eastAsia="Times New Roman" w:hAnsi="Times New Roman" w:cs="Times New Roman"/>
                <w:i/>
                <w:color w:val="000000"/>
              </w:rPr>
            </w:pPr>
            <w:r>
              <w:rPr>
                <w:rFonts w:ascii="Times New Roman" w:eastAsia="Times New Roman" w:hAnsi="Times New Roman" w:cs="Times New Roman"/>
                <w:i/>
                <w:color w:val="000000"/>
              </w:rPr>
              <w:t>By species</w:t>
            </w: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Ankistrodesmus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(0.367)</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(0.526)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(0.047)</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Chlamydomonas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(0.023)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(0.025)</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(0.198)</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(0.657)</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(0.093)</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Chlorella</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(0.042)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(0.192)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(0.585)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(0.103)</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Monoraphidium</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(0.182)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(0.082)</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(0.389)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(0.111)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(0.122)</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Scenedesmus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(0.004)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(0.004)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(0.412)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(0.413)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(0.296)</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single" w:sz="12" w:space="0" w:color="auto"/>
              <w:right w:val="nil"/>
            </w:tcBorders>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Selenastrum</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(0.771)</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(0.608)</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0.25 (0.855)</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(0.263)</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(0.484)</w:t>
            </w:r>
          </w:p>
        </w:tc>
        <w:tc>
          <w:tcPr>
            <w:tcW w:w="567"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bl>
    <w:p w:rsidR="00D46F59" w:rsidRDefault="00D46F59" w:rsidP="00D46F59">
      <w:pPr>
        <w:spacing w:line="240" w:lineRule="auto"/>
        <w:rPr>
          <w:rFonts w:ascii="Times New Roman" w:hAnsi="Times New Roman" w:cs="Times New Roman"/>
          <w:lang w:eastAsia="en-US"/>
        </w:rPr>
      </w:pPr>
    </w:p>
    <w:p w:rsidR="00C66C69" w:rsidRDefault="00D46F59" w:rsidP="00D46F59">
      <w:pPr>
        <w:spacing w:line="240" w:lineRule="auto"/>
        <w:rPr>
          <w:rFonts w:ascii="Times New Roman" w:hAnsi="Times New Roman" w:cs="Times New Roman"/>
          <w:lang w:eastAsia="en-US"/>
        </w:rPr>
      </w:pPr>
      <w:r>
        <w:rPr>
          <w:rFonts w:ascii="Times New Roman" w:hAnsi="Times New Roman" w:cs="Times New Roman"/>
          <w:lang w:eastAsia="en-US"/>
        </w:rPr>
        <w:t xml:space="preserve"> </w:t>
      </w:r>
    </w:p>
    <w:p w:rsidR="00F470CC" w:rsidRDefault="00F470CC">
      <w:pPr>
        <w:rPr>
          <w:rFonts w:ascii="Times New Roman" w:hAnsi="Times New Roman" w:cs="Times New Roman"/>
        </w:rPr>
      </w:pPr>
    </w:p>
    <w:p w:rsidR="00F470CC" w:rsidRDefault="00F470CC" w:rsidP="00F470CC">
      <w:pPr>
        <w:pStyle w:val="Heading3"/>
      </w:pPr>
      <w:r>
        <w:t xml:space="preserve">Table S7D: </w:t>
      </w:r>
    </w:p>
    <w:p w:rsidR="00D46F59" w:rsidRDefault="00F470CC" w:rsidP="00D46F59">
      <w:pPr>
        <w:spacing w:line="240" w:lineRule="auto"/>
        <w:rPr>
          <w:rFonts w:ascii="Times New Roman" w:hAnsi="Times New Roman" w:cs="Times New Roman"/>
        </w:rPr>
      </w:pPr>
      <w:r>
        <w:rPr>
          <w:rFonts w:ascii="Times New Roman" w:hAnsi="Times New Roman" w:cs="Times New Roman"/>
        </w:rPr>
        <w:t xml:space="preserve">Same as Table </w:t>
      </w:r>
      <w:r w:rsidR="00DC13F2">
        <w:rPr>
          <w:rFonts w:ascii="Times New Roman" w:hAnsi="Times New Roman" w:cs="Times New Roman"/>
        </w:rPr>
        <w:t>1</w:t>
      </w:r>
      <w:r>
        <w:rPr>
          <w:rFonts w:ascii="Times New Roman" w:hAnsi="Times New Roman" w:cs="Times New Roman"/>
        </w:rPr>
        <w:t xml:space="preserve"> in the main text, using the random forests discrimination method for the competition data, and Monod parameters estimated using the mixed effects model.</w:t>
      </w:r>
    </w:p>
    <w:p w:rsidR="00D46F59" w:rsidRDefault="00D46F59" w:rsidP="00D46F59">
      <w:pPr>
        <w:spacing w:line="240" w:lineRule="auto"/>
        <w:rPr>
          <w:rFonts w:ascii="Times New Roman" w:hAnsi="Times New Roman" w:cs="Times New Roman"/>
        </w:rPr>
      </w:pPr>
    </w:p>
    <w:tbl>
      <w:tblPr>
        <w:tblStyle w:val="TableGrid"/>
        <w:tblW w:w="9072" w:type="dxa"/>
        <w:tblBorders>
          <w:left w:val="none" w:sz="0" w:space="0" w:color="auto"/>
          <w:right w:val="none" w:sz="0" w:space="0" w:color="auto"/>
          <w:insideH w:val="none" w:sz="0" w:space="0" w:color="auto"/>
          <w:insideV w:val="none" w:sz="0" w:space="0" w:color="auto"/>
        </w:tblBorders>
        <w:tblLayout w:type="fixed"/>
        <w:tblLook w:val="04A0"/>
      </w:tblPr>
      <w:tblGrid>
        <w:gridCol w:w="1882"/>
        <w:gridCol w:w="1324"/>
        <w:gridCol w:w="1325"/>
        <w:gridCol w:w="1324"/>
        <w:gridCol w:w="1325"/>
        <w:gridCol w:w="1325"/>
        <w:gridCol w:w="567"/>
      </w:tblGrid>
      <w:tr w:rsidR="00D46F59" w:rsidTr="00D46F59">
        <w:tc>
          <w:tcPr>
            <w:tcW w:w="1882" w:type="dxa"/>
            <w:tcBorders>
              <w:top w:val="single" w:sz="12" w:space="0" w:color="auto"/>
              <w:left w:val="nil"/>
              <w:bottom w:val="single" w:sz="12" w:space="0" w:color="auto"/>
              <w:right w:val="nil"/>
            </w:tcBorders>
            <w:vAlign w:val="center"/>
            <w:hideMark/>
          </w:tcPr>
          <w:p w:rsidR="00D46F59" w:rsidRDefault="00D46F59">
            <w:pPr>
              <w:rPr>
                <w:rFonts w:ascii="Times New Roman" w:hAnsi="Times New Roman" w:cs="Times New Roman"/>
                <w:b/>
                <w:lang w:eastAsia="en-US"/>
              </w:rPr>
            </w:pPr>
            <w:r>
              <w:rPr>
                <w:rFonts w:ascii="Times New Roman" w:hAnsi="Times New Roman" w:cs="Times New Roman"/>
                <w:b/>
              </w:rPr>
              <w:t>Subset</w:t>
            </w:r>
          </w:p>
        </w:tc>
        <w:tc>
          <w:tcPr>
            <w:tcW w:w="1324"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w:r>
              <w:rPr>
                <w:rFonts w:ascii="Times New Roman" w:eastAsia="Times New Roman" w:hAnsi="Times New Roman" w:cs="Times New Roman"/>
                <w:b/>
              </w:rPr>
              <w:t>rP158</w:t>
            </w:r>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m:oMathPara>
              <m:oMath>
                <m:r>
                  <m:rPr>
                    <m:sty m:val="bi"/>
                  </m:rPr>
                  <w:rPr>
                    <w:rFonts w:ascii="Cambria Math" w:eastAsia="Times New Roman" w:hAnsi="Cambria Math" w:cs="Times New Roman"/>
                  </w:rPr>
                  <m:t>μ</m:t>
                </m:r>
              </m:oMath>
            </m:oMathPara>
          </w:p>
        </w:tc>
        <w:tc>
          <w:tcPr>
            <w:tcW w:w="1324"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m:oMathPara>
          </w:p>
        </w:tc>
        <w:tc>
          <w:tcPr>
            <w:tcW w:w="1325"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m:oMathPara>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Model</w:t>
            </w:r>
          </w:p>
        </w:tc>
        <w:tc>
          <w:tcPr>
            <w:tcW w:w="567"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N</w:t>
            </w:r>
          </w:p>
        </w:tc>
      </w:tr>
      <w:tr w:rsidR="00D46F59" w:rsidTr="00D46F59">
        <w:tc>
          <w:tcPr>
            <w:tcW w:w="1882" w:type="dxa"/>
            <w:tcBorders>
              <w:top w:val="single" w:sz="4" w:space="0" w:color="auto"/>
              <w:left w:val="nil"/>
              <w:bottom w:val="nil"/>
              <w:right w:val="nil"/>
            </w:tcBorders>
            <w:vAlign w:val="center"/>
            <w:hideMark/>
          </w:tcPr>
          <w:p w:rsidR="00D46F59" w:rsidRDefault="00D46F59">
            <w:pPr>
              <w:rPr>
                <w:rFonts w:ascii="Times New Roman" w:hAnsi="Times New Roman" w:cs="Times New Roman"/>
                <w:i/>
                <w:lang w:eastAsia="en-US"/>
              </w:rPr>
            </w:pPr>
            <w:r>
              <w:rPr>
                <w:rFonts w:ascii="Times New Roman" w:hAnsi="Times New Roman" w:cs="Times New Roman"/>
                <w:i/>
              </w:rPr>
              <w:t>Full dataset</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(0.001)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0.62 (0.032)</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(0.118)</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0.43 (0.559)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0.68 (0.021)</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60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temperature</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T=15</m:t>
              </m:r>
            </m:oMath>
            <w:r>
              <w:rPr>
                <w:rFonts w:ascii="Times New Roman" w:hAnsi="Times New Roman" w:cs="Times New Roman"/>
              </w:rPr>
              <w:t xml:space="preserve">°C </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(0.023)</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(0.172)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0.43 (0.489)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(0.084)</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4" w:space="0" w:color="auto"/>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T=25</m:t>
              </m:r>
            </m:oMath>
            <w:r>
              <w:rPr>
                <w:rFonts w:ascii="Times New Roman" w:hAnsi="Times New Roman" w:cs="Times New Roman"/>
              </w:rPr>
              <w:t xml:space="preserve">°C </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(0.130)</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(0.199)</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(0.196)</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0.43 (0.502)</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(0.058)</w:t>
            </w:r>
          </w:p>
        </w:tc>
        <w:tc>
          <w:tcPr>
            <w:tcW w:w="567"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nutrient concentration</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=1</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(0.039)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(0.119)</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(0.312)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0.53 (0.221)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(0.027)</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2" w:space="0" w:color="auto"/>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=30</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0.73 (0.003)</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(0.058)</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(0.032)</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0.33 (0.844)</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(0.038)</w:t>
            </w:r>
          </w:p>
        </w:tc>
        <w:tc>
          <w:tcPr>
            <w:tcW w:w="567"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2" w:space="0" w:color="auto"/>
              <w:left w:val="nil"/>
              <w:bottom w:val="nil"/>
              <w:right w:val="nil"/>
            </w:tcBorders>
            <w:vAlign w:val="bottom"/>
            <w:hideMark/>
          </w:tcPr>
          <w:p w:rsidR="00D46F59" w:rsidRDefault="00D46F59">
            <w:pPr>
              <w:rPr>
                <w:rFonts w:ascii="Times New Roman" w:eastAsia="Times New Roman" w:hAnsi="Times New Roman" w:cs="Times New Roman"/>
                <w:i/>
                <w:color w:val="000000"/>
              </w:rPr>
            </w:pPr>
            <w:r>
              <w:rPr>
                <w:rFonts w:ascii="Times New Roman" w:eastAsia="Times New Roman" w:hAnsi="Times New Roman" w:cs="Times New Roman"/>
                <w:i/>
                <w:color w:val="000000"/>
              </w:rPr>
              <w:t>By species</w:t>
            </w: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Ankistrodesmus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0.90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(0.512)</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(0.602)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(0.041)</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Chlamydomonas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(0.100)</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(0.035)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0.25 (0.891)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(0.011)</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Chlorella</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(0.066)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(0.005)</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(0.203)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(0.516)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(0.087)</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Monoraphidium</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(0.088)</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(0.028)</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(0.231)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(0.062)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(0.062)</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Scenedesmus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(0.297)</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(0.291)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(0.190)</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single" w:sz="12" w:space="0" w:color="auto"/>
              <w:right w:val="nil"/>
            </w:tcBorders>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Selenastrum</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(0.696)</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(0.843)</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0.30 (0.817)</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(0.261)</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(0.280)</w:t>
            </w:r>
          </w:p>
        </w:tc>
        <w:tc>
          <w:tcPr>
            <w:tcW w:w="567"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bl>
    <w:p w:rsidR="00D46F59" w:rsidRDefault="00D46F59" w:rsidP="00D46F59">
      <w:pPr>
        <w:spacing w:line="240" w:lineRule="auto"/>
        <w:rPr>
          <w:rFonts w:ascii="Times New Roman" w:hAnsi="Times New Roman" w:cs="Times New Roman"/>
          <w:lang w:eastAsia="en-US"/>
        </w:rPr>
      </w:pPr>
    </w:p>
    <w:p w:rsidR="00F470CC" w:rsidRDefault="00F470CC" w:rsidP="00F470CC">
      <w:pPr>
        <w:spacing w:line="240" w:lineRule="auto"/>
        <w:rPr>
          <w:rFonts w:ascii="Times New Roman" w:hAnsi="Times New Roman" w:cs="Times New Roman"/>
          <w:lang w:eastAsia="en-US"/>
        </w:rPr>
      </w:pPr>
    </w:p>
    <w:p w:rsidR="00F470CC" w:rsidRDefault="00F470CC" w:rsidP="00F470CC">
      <w:pPr>
        <w:pStyle w:val="Heading3"/>
      </w:pPr>
      <w:r>
        <w:lastRenderedPageBreak/>
        <w:t xml:space="preserve">Table S7E: </w:t>
      </w:r>
    </w:p>
    <w:p w:rsidR="00F470CC" w:rsidRDefault="00F470CC" w:rsidP="00F470CC">
      <w:pPr>
        <w:spacing w:line="240" w:lineRule="auto"/>
        <w:rPr>
          <w:rFonts w:ascii="Times New Roman" w:hAnsi="Times New Roman" w:cs="Times New Roman"/>
        </w:rPr>
      </w:pPr>
      <w:r>
        <w:rPr>
          <w:rFonts w:ascii="Times New Roman" w:hAnsi="Times New Roman" w:cs="Times New Roman"/>
        </w:rPr>
        <w:t xml:space="preserve">Same as Table </w:t>
      </w:r>
      <w:r w:rsidR="00DC13F2">
        <w:rPr>
          <w:rFonts w:ascii="Times New Roman" w:hAnsi="Times New Roman" w:cs="Times New Roman"/>
        </w:rPr>
        <w:t>1</w:t>
      </w:r>
      <w:r>
        <w:rPr>
          <w:rFonts w:ascii="Times New Roman" w:hAnsi="Times New Roman" w:cs="Times New Roman"/>
        </w:rPr>
        <w:t xml:space="preserve"> in the main text, using the random forests discrimination method for the competition data, and Monod parameters estimated using nonlinear least squares.</w:t>
      </w:r>
    </w:p>
    <w:p w:rsidR="00D46F59" w:rsidRDefault="00D46F59" w:rsidP="00D46F59">
      <w:pPr>
        <w:spacing w:line="240" w:lineRule="auto"/>
        <w:rPr>
          <w:rFonts w:ascii="Times New Roman" w:hAnsi="Times New Roman" w:cs="Times New Roman"/>
        </w:rPr>
      </w:pPr>
    </w:p>
    <w:tbl>
      <w:tblPr>
        <w:tblStyle w:val="TableGrid"/>
        <w:tblW w:w="9072" w:type="dxa"/>
        <w:tblBorders>
          <w:left w:val="none" w:sz="0" w:space="0" w:color="auto"/>
          <w:right w:val="none" w:sz="0" w:space="0" w:color="auto"/>
          <w:insideH w:val="none" w:sz="0" w:space="0" w:color="auto"/>
          <w:insideV w:val="none" w:sz="0" w:space="0" w:color="auto"/>
        </w:tblBorders>
        <w:tblLayout w:type="fixed"/>
        <w:tblLook w:val="04A0"/>
      </w:tblPr>
      <w:tblGrid>
        <w:gridCol w:w="1882"/>
        <w:gridCol w:w="1324"/>
        <w:gridCol w:w="1325"/>
        <w:gridCol w:w="1324"/>
        <w:gridCol w:w="1325"/>
        <w:gridCol w:w="1325"/>
        <w:gridCol w:w="567"/>
      </w:tblGrid>
      <w:tr w:rsidR="00D46F59" w:rsidTr="00D46F59">
        <w:tc>
          <w:tcPr>
            <w:tcW w:w="1882" w:type="dxa"/>
            <w:tcBorders>
              <w:top w:val="single" w:sz="12" w:space="0" w:color="auto"/>
              <w:left w:val="nil"/>
              <w:bottom w:val="single" w:sz="12" w:space="0" w:color="auto"/>
              <w:right w:val="nil"/>
            </w:tcBorders>
            <w:vAlign w:val="center"/>
            <w:hideMark/>
          </w:tcPr>
          <w:p w:rsidR="00D46F59" w:rsidRDefault="00D46F59">
            <w:pPr>
              <w:rPr>
                <w:rFonts w:ascii="Times New Roman" w:hAnsi="Times New Roman" w:cs="Times New Roman"/>
                <w:b/>
                <w:lang w:eastAsia="en-US"/>
              </w:rPr>
            </w:pPr>
            <w:r>
              <w:rPr>
                <w:rFonts w:ascii="Times New Roman" w:hAnsi="Times New Roman" w:cs="Times New Roman"/>
                <w:b/>
              </w:rPr>
              <w:t>Subset</w:t>
            </w:r>
          </w:p>
        </w:tc>
        <w:tc>
          <w:tcPr>
            <w:tcW w:w="1324"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w:r>
              <w:rPr>
                <w:rFonts w:ascii="Times New Roman" w:eastAsia="Times New Roman" w:hAnsi="Times New Roman" w:cs="Times New Roman"/>
                <w:b/>
              </w:rPr>
              <w:t>rP158</w:t>
            </w:r>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eastAsia="Times New Roman" w:hAnsi="Times New Roman" w:cs="Times New Roman"/>
                <w:b/>
                <w:lang w:eastAsia="en-US"/>
              </w:rPr>
            </w:pPr>
            <m:oMathPara>
              <m:oMath>
                <m:r>
                  <m:rPr>
                    <m:sty m:val="bi"/>
                  </m:rPr>
                  <w:rPr>
                    <w:rFonts w:ascii="Cambria Math" w:eastAsia="Times New Roman" w:hAnsi="Cambria Math" w:cs="Times New Roman"/>
                  </w:rPr>
                  <m:t>μ</m:t>
                </m:r>
              </m:oMath>
            </m:oMathPara>
          </w:p>
        </w:tc>
        <w:tc>
          <w:tcPr>
            <w:tcW w:w="1324"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μ</m:t>
                    </m:r>
                  </m:e>
                  <m:sub>
                    <m:r>
                      <m:rPr>
                        <m:sty m:val="b"/>
                      </m:rPr>
                      <w:rPr>
                        <w:rFonts w:ascii="Cambria Math" w:hAnsi="Cambria Math" w:cs="Times New Roman"/>
                      </w:rPr>
                      <m:t>max</m:t>
                    </m:r>
                  </m:sub>
                </m:sSub>
              </m:oMath>
            </m:oMathPara>
          </w:p>
        </w:tc>
        <w:tc>
          <w:tcPr>
            <w:tcW w:w="1325" w:type="dxa"/>
            <w:tcBorders>
              <w:top w:val="single" w:sz="12" w:space="0" w:color="auto"/>
              <w:left w:val="nil"/>
              <w:bottom w:val="single" w:sz="12" w:space="0" w:color="auto"/>
              <w:right w:val="nil"/>
            </w:tcBorders>
            <w:vAlign w:val="center"/>
            <w:hideMark/>
          </w:tcPr>
          <w:p w:rsidR="00D46F59" w:rsidRDefault="00D33637">
            <w:pPr>
              <w:jc w:val="center"/>
              <w:rPr>
                <w:rFonts w:ascii="Times New Roman" w:hAnsi="Times New Roman" w:cs="Times New Roman"/>
                <w:b/>
                <w:lang w:eastAsia="en-US"/>
              </w:rPr>
            </w:pPr>
            <m:oMathPara>
              <m:oMath>
                <m:sSub>
                  <m:sSubPr>
                    <m:ctrlPr>
                      <w:rPr>
                        <w:rFonts w:ascii="Cambria Math" w:hAnsi="Cambria Math" w:cs="Times New Roman"/>
                        <w:b/>
                        <w:i/>
                        <w:lang w:eastAsia="en-US"/>
                      </w:rPr>
                    </m:ctrlPr>
                  </m:sSubPr>
                  <m:e>
                    <m:r>
                      <m:rPr>
                        <m:sty m:val="bi"/>
                      </m:rPr>
                      <w:rPr>
                        <w:rFonts w:ascii="Cambria Math" w:hAnsi="Cambria Math" w:cs="Times New Roman"/>
                      </w:rPr>
                      <m:t>K</m:t>
                    </m:r>
                  </m:e>
                  <m:sub>
                    <m:r>
                      <m:rPr>
                        <m:sty m:val="bi"/>
                      </m:rPr>
                      <w:rPr>
                        <w:rFonts w:ascii="Cambria Math" w:hAnsi="Cambria Math" w:cs="Times New Roman"/>
                      </w:rPr>
                      <m:t>S</m:t>
                    </m:r>
                  </m:sub>
                </m:sSub>
              </m:oMath>
            </m:oMathPara>
          </w:p>
        </w:tc>
        <w:tc>
          <w:tcPr>
            <w:tcW w:w="1325"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Model</w:t>
            </w:r>
          </w:p>
        </w:tc>
        <w:tc>
          <w:tcPr>
            <w:tcW w:w="567" w:type="dxa"/>
            <w:tcBorders>
              <w:top w:val="single" w:sz="12" w:space="0" w:color="auto"/>
              <w:left w:val="nil"/>
              <w:bottom w:val="single" w:sz="12" w:space="0" w:color="auto"/>
              <w:right w:val="nil"/>
            </w:tcBorders>
            <w:vAlign w:val="center"/>
            <w:hideMark/>
          </w:tcPr>
          <w:p w:rsidR="00D46F59" w:rsidRDefault="00D46F59">
            <w:pPr>
              <w:jc w:val="center"/>
              <w:rPr>
                <w:rFonts w:ascii="Times New Roman" w:hAnsi="Times New Roman" w:cs="Times New Roman"/>
                <w:b/>
                <w:lang w:eastAsia="en-US"/>
              </w:rPr>
            </w:pPr>
            <w:r>
              <w:rPr>
                <w:rFonts w:ascii="Times New Roman" w:hAnsi="Times New Roman" w:cs="Times New Roman"/>
                <w:b/>
              </w:rPr>
              <w:t>N</w:t>
            </w:r>
          </w:p>
        </w:tc>
      </w:tr>
      <w:tr w:rsidR="00D46F59" w:rsidTr="00D46F59">
        <w:tc>
          <w:tcPr>
            <w:tcW w:w="1882" w:type="dxa"/>
            <w:tcBorders>
              <w:top w:val="single" w:sz="4" w:space="0" w:color="auto"/>
              <w:left w:val="nil"/>
              <w:bottom w:val="nil"/>
              <w:right w:val="nil"/>
            </w:tcBorders>
            <w:vAlign w:val="center"/>
            <w:hideMark/>
          </w:tcPr>
          <w:p w:rsidR="00D46F59" w:rsidRDefault="00D46F59">
            <w:pPr>
              <w:rPr>
                <w:rFonts w:ascii="Times New Roman" w:hAnsi="Times New Roman" w:cs="Times New Roman"/>
                <w:i/>
                <w:lang w:eastAsia="en-US"/>
              </w:rPr>
            </w:pPr>
            <w:r>
              <w:rPr>
                <w:rFonts w:ascii="Times New Roman" w:hAnsi="Times New Roman" w:cs="Times New Roman"/>
                <w:i/>
              </w:rPr>
              <w:t>Full dataset</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(0.002)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0.62 (0.034)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(0.122)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(0.674)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0.68 (0.020)</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60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temperature</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T=15</m:t>
              </m:r>
            </m:oMath>
            <w:r>
              <w:rPr>
                <w:rFonts w:ascii="Times New Roman" w:hAnsi="Times New Roman" w:cs="Times New Roman"/>
              </w:rPr>
              <w:t xml:space="preserve">°C </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(0.025)</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(0.179)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0.43 (0.483)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(0.087)</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4" w:space="0" w:color="auto"/>
              <w:right w:val="nil"/>
            </w:tcBorders>
            <w:hideMark/>
          </w:tcPr>
          <w:p w:rsidR="00D46F59" w:rsidRDefault="00D46F59">
            <w:pPr>
              <w:rPr>
                <w:rFonts w:ascii="Times New Roman" w:hAnsi="Times New Roman" w:cs="Times New Roman"/>
                <w:lang w:eastAsia="en-US"/>
              </w:rPr>
            </w:pPr>
            <m:oMath>
              <m:r>
                <w:rPr>
                  <w:rFonts w:ascii="Cambria Math" w:hAnsi="Cambria Math" w:cs="Times New Roman"/>
                </w:rPr>
                <m:t>T=25</m:t>
              </m:r>
            </m:oMath>
            <w:r>
              <w:rPr>
                <w:rFonts w:ascii="Times New Roman" w:hAnsi="Times New Roman" w:cs="Times New Roman"/>
              </w:rPr>
              <w:t xml:space="preserve">°C </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(0.128)</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(0.193)</w:t>
            </w:r>
          </w:p>
        </w:tc>
        <w:tc>
          <w:tcPr>
            <w:tcW w:w="1324"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0.57 (0.202)</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0.37 (0.659)</w:t>
            </w:r>
          </w:p>
        </w:tc>
        <w:tc>
          <w:tcPr>
            <w:tcW w:w="1325"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(0.063)</w:t>
            </w:r>
          </w:p>
        </w:tc>
        <w:tc>
          <w:tcPr>
            <w:tcW w:w="567" w:type="dxa"/>
            <w:tcBorders>
              <w:top w:val="nil"/>
              <w:left w:val="nil"/>
              <w:bottom w:val="single" w:sz="4"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4" w:space="0" w:color="auto"/>
              <w:left w:val="nil"/>
              <w:bottom w:val="nil"/>
              <w:right w:val="nil"/>
            </w:tcBorders>
            <w:hideMark/>
          </w:tcPr>
          <w:p w:rsidR="00D46F59" w:rsidRDefault="00D46F59">
            <w:pPr>
              <w:rPr>
                <w:rFonts w:ascii="Times New Roman" w:eastAsia="Times New Roman" w:hAnsi="Times New Roman" w:cs="Times New Roman"/>
                <w:i/>
                <w:lang w:eastAsia="en-US"/>
              </w:rPr>
            </w:pPr>
            <w:r>
              <w:rPr>
                <w:rFonts w:ascii="Times New Roman" w:eastAsia="Times New Roman" w:hAnsi="Times New Roman" w:cs="Times New Roman"/>
                <w:i/>
              </w:rPr>
              <w:t>By nutrient concentration</w:t>
            </w: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4"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=1</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(0.038)</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(0.118)</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(0.314)</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(0.319)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(0.028)</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nil"/>
              <w:left w:val="nil"/>
              <w:bottom w:val="single" w:sz="2" w:space="0" w:color="auto"/>
              <w:right w:val="nil"/>
            </w:tcBorders>
            <w:hideMark/>
          </w:tcPr>
          <w:p w:rsidR="00D46F59" w:rsidRDefault="00D46F59">
            <w:pPr>
              <w:rPr>
                <w:rFonts w:ascii="Times New Roman" w:hAnsi="Times New Roman" w:cs="Times New Roman"/>
                <w:lang w:eastAsia="en-US"/>
              </w:rPr>
            </w:pPr>
            <m:oMath>
              <m:r>
                <m:rPr>
                  <m:sty m:val="p"/>
                </m:rPr>
                <w:rPr>
                  <w:rFonts w:ascii="Cambria Math" w:hAnsi="Cambria Math" w:cs="Times New Roman"/>
                </w:rPr>
                <m:t>P</m:t>
              </m:r>
              <m:r>
                <w:rPr>
                  <w:rFonts w:ascii="Cambria Math" w:hAnsi="Cambria Math" w:cs="Times New Roman"/>
                </w:rPr>
                <m:t>=30</m:t>
              </m:r>
            </m:oMath>
            <w:r>
              <w:rPr>
                <w:rFonts w:ascii="Times New Roman" w:hAnsi="Times New Roman" w:cs="Times New Roman"/>
              </w:rPr>
              <w:t xml:space="preserve"> μmol·L</w:t>
            </w:r>
            <w:r>
              <w:rPr>
                <w:rFonts w:ascii="Times New Roman" w:hAnsi="Times New Roman" w:cs="Times New Roman"/>
                <w:vertAlign w:val="superscript"/>
              </w:rPr>
              <w:t>-1</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0.73 (0.004)</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(0.057)</w:t>
            </w:r>
          </w:p>
        </w:tc>
        <w:tc>
          <w:tcPr>
            <w:tcW w:w="1324"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0.63 (0.035)</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0.30 (0.908)</w:t>
            </w:r>
          </w:p>
        </w:tc>
        <w:tc>
          <w:tcPr>
            <w:tcW w:w="1325"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0.67 (0.040)</w:t>
            </w:r>
          </w:p>
        </w:tc>
        <w:tc>
          <w:tcPr>
            <w:tcW w:w="567" w:type="dxa"/>
            <w:tcBorders>
              <w:top w:val="nil"/>
              <w:left w:val="nil"/>
              <w:bottom w:val="single" w:sz="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30</w:t>
            </w:r>
          </w:p>
        </w:tc>
      </w:tr>
      <w:tr w:rsidR="00D46F59" w:rsidTr="00D46F59">
        <w:tc>
          <w:tcPr>
            <w:tcW w:w="1882" w:type="dxa"/>
            <w:tcBorders>
              <w:top w:val="single" w:sz="2" w:space="0" w:color="auto"/>
              <w:left w:val="nil"/>
              <w:bottom w:val="nil"/>
              <w:right w:val="nil"/>
            </w:tcBorders>
            <w:vAlign w:val="bottom"/>
            <w:hideMark/>
          </w:tcPr>
          <w:p w:rsidR="00D46F59" w:rsidRDefault="00D46F59">
            <w:pPr>
              <w:rPr>
                <w:rFonts w:ascii="Times New Roman" w:eastAsia="Times New Roman" w:hAnsi="Times New Roman" w:cs="Times New Roman"/>
                <w:i/>
                <w:color w:val="000000"/>
              </w:rPr>
            </w:pPr>
            <w:r>
              <w:rPr>
                <w:rFonts w:ascii="Times New Roman" w:eastAsia="Times New Roman" w:hAnsi="Times New Roman" w:cs="Times New Roman"/>
                <w:i/>
                <w:color w:val="000000"/>
              </w:rPr>
              <w:t>By species</w:t>
            </w: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4"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1325"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c>
          <w:tcPr>
            <w:tcW w:w="567" w:type="dxa"/>
            <w:tcBorders>
              <w:top w:val="single" w:sz="2" w:space="0" w:color="auto"/>
              <w:left w:val="nil"/>
              <w:bottom w:val="nil"/>
              <w:right w:val="nil"/>
            </w:tcBorders>
            <w:vAlign w:val="center"/>
          </w:tcPr>
          <w:p w:rsidR="00D46F59" w:rsidRDefault="00D46F59">
            <w:pPr>
              <w:jc w:val="center"/>
              <w:rPr>
                <w:rFonts w:ascii="Times New Roman" w:hAnsi="Times New Roman" w:cs="Times New Roman"/>
                <w:lang w:eastAsia="en-US"/>
              </w:rPr>
            </w:pP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Ankistrodesmus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0.90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0.45 (0.502)</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(0.603)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(0.037)</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Chlamydomonas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(0.094)</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(0.040)</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0.25 (0.889)</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(0.010)</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Chlorella</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0.70 (0.062)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0.85 (0.002)</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(0.196)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(0.523)</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0.75 (0.085)</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Monoraphidium</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(0.076)</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(0.027)</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(0.237)</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(0.242)</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0.65 (0.062)</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nil"/>
              <w:right w:val="nil"/>
            </w:tcBorders>
            <w:vAlign w:val="bottom"/>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Scenedesmus</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(0.001)</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0.80 (0.000)</w:t>
            </w:r>
          </w:p>
        </w:tc>
        <w:tc>
          <w:tcPr>
            <w:tcW w:w="1324"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(0.295)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(0.535)</w:t>
            </w:r>
          </w:p>
        </w:tc>
        <w:tc>
          <w:tcPr>
            <w:tcW w:w="1325"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0.60 (0.195)</w:t>
            </w:r>
          </w:p>
        </w:tc>
        <w:tc>
          <w:tcPr>
            <w:tcW w:w="567" w:type="dxa"/>
            <w:tcBorders>
              <w:top w:val="nil"/>
              <w:left w:val="nil"/>
              <w:bottom w:val="nil"/>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r w:rsidR="00D46F59" w:rsidTr="00D46F59">
        <w:tc>
          <w:tcPr>
            <w:tcW w:w="1882" w:type="dxa"/>
            <w:tcBorders>
              <w:top w:val="nil"/>
              <w:left w:val="nil"/>
              <w:bottom w:val="single" w:sz="12" w:space="0" w:color="auto"/>
              <w:right w:val="nil"/>
            </w:tcBorders>
            <w:hideMark/>
          </w:tcPr>
          <w:p w:rsidR="00D46F59" w:rsidRDefault="00D46F59">
            <w:pPr>
              <w:rPr>
                <w:rFonts w:ascii="Times New Roman" w:eastAsia="Times New Roman" w:hAnsi="Times New Roman" w:cs="Times New Roman"/>
                <w:lang w:eastAsia="en-US"/>
              </w:rPr>
            </w:pPr>
            <w:r>
              <w:rPr>
                <w:rFonts w:ascii="Times New Roman" w:eastAsia="Times New Roman" w:hAnsi="Times New Roman" w:cs="Times New Roman"/>
                <w:i/>
                <w:color w:val="000000"/>
              </w:rPr>
              <w:t>Selenastrum</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0.40 (0.701)</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0.35 (0.840)</w:t>
            </w:r>
          </w:p>
        </w:tc>
        <w:tc>
          <w:tcPr>
            <w:tcW w:w="1324"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0.30 (0.817)</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0.50 (0.266)</w:t>
            </w:r>
          </w:p>
        </w:tc>
        <w:tc>
          <w:tcPr>
            <w:tcW w:w="1325"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0.55 (0.279)</w:t>
            </w:r>
          </w:p>
        </w:tc>
        <w:tc>
          <w:tcPr>
            <w:tcW w:w="567" w:type="dxa"/>
            <w:tcBorders>
              <w:top w:val="nil"/>
              <w:left w:val="nil"/>
              <w:bottom w:val="single" w:sz="12" w:space="0" w:color="auto"/>
              <w:right w:val="nil"/>
            </w:tcBorders>
            <w:vAlign w:val="center"/>
            <w:hideMark/>
          </w:tcPr>
          <w:p w:rsidR="00D46F59" w:rsidRDefault="00D46F59">
            <w:pPr>
              <w:jc w:val="center"/>
              <w:rPr>
                <w:rFonts w:ascii="Times New Roman" w:hAnsi="Times New Roman" w:cs="Times New Roman"/>
                <w:lang w:eastAsia="en-US"/>
              </w:rPr>
            </w:pPr>
            <w:r>
              <w:rPr>
                <w:rFonts w:ascii="Times New Roman" w:hAnsi="Times New Roman" w:cs="Times New Roman"/>
              </w:rPr>
              <w:t>20</w:t>
            </w:r>
          </w:p>
        </w:tc>
      </w:tr>
    </w:tbl>
    <w:p w:rsidR="00D46F59" w:rsidRDefault="00D46F59" w:rsidP="00D46F59">
      <w:pPr>
        <w:spacing w:line="240" w:lineRule="auto"/>
        <w:rPr>
          <w:rFonts w:ascii="Times New Roman" w:hAnsi="Times New Roman" w:cs="Times New Roman"/>
          <w:lang w:eastAsia="en-US"/>
        </w:rPr>
      </w:pPr>
    </w:p>
    <w:p w:rsidR="003E59E0" w:rsidRDefault="003E59E0" w:rsidP="00D46F59">
      <w:pPr>
        <w:spacing w:line="240" w:lineRule="auto"/>
        <w:rPr>
          <w:rFonts w:ascii="Times New Roman" w:hAnsi="Times New Roman" w:cs="Times New Roman"/>
          <w:lang w:eastAsia="en-US"/>
        </w:rPr>
      </w:pPr>
    </w:p>
    <w:p w:rsidR="003E59E0" w:rsidRDefault="003E59E0" w:rsidP="003E59E0">
      <w:pPr>
        <w:spacing w:line="240" w:lineRule="auto"/>
        <w:jc w:val="both"/>
        <w:rPr>
          <w:rFonts w:ascii="Times New Roman" w:hAnsi="Times New Roman" w:cs="Times New Roman"/>
          <w:b/>
          <w:sz w:val="24"/>
          <w:szCs w:val="24"/>
        </w:rPr>
      </w:pPr>
      <w:r>
        <w:rPr>
          <w:rFonts w:ascii="Times New Roman" w:hAnsi="Times New Roman" w:cs="Times New Roman"/>
          <w:b/>
          <w:noProof/>
          <w:sz w:val="24"/>
          <w:szCs w:val="24"/>
          <w:lang w:val="en-US" w:eastAsia="en-US"/>
        </w:rPr>
        <w:lastRenderedPageBreak/>
        <w:drawing>
          <wp:inline distT="0" distB="0" distL="0" distR="0">
            <wp:extent cx="5725795" cy="4561205"/>
            <wp:effectExtent l="0" t="0" r="8255" b="0"/>
            <wp:docPr id="29" name="Picture 29" descr="C:\Users\eb516\Mes Documents\POST-DOC\Articles postdoc\Article competition phosphate\Analyses article compet phosphate\all_3_plots_monod_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b516\Mes Documents\POST-DOC\Articles postdoc\Article competition phosphate\Analyses article compet phosphate\all_3_plots_monod_mu.png"/>
                    <pic:cNvPicPr>
                      <a:picLocks noChangeAspect="1" noChangeArrowheads="1"/>
                    </pic:cNvPicPr>
                  </pic:nvPicPr>
                  <pic:blipFill>
                    <a:blip r:embed="rId2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25795" cy="4561205"/>
                    </a:xfrm>
                    <a:prstGeom prst="rect">
                      <a:avLst/>
                    </a:prstGeom>
                    <a:noFill/>
                    <a:ln>
                      <a:noFill/>
                    </a:ln>
                  </pic:spPr>
                </pic:pic>
              </a:graphicData>
            </a:graphic>
          </wp:inline>
        </w:drawing>
      </w:r>
    </w:p>
    <w:p w:rsidR="003E59E0" w:rsidRDefault="003E59E0" w:rsidP="003E59E0">
      <w:pPr>
        <w:pStyle w:val="Heading3"/>
      </w:pPr>
      <w:commentRangeStart w:id="80"/>
      <w:r>
        <w:rPr>
          <w:rStyle w:val="Heading2Char"/>
          <w:b/>
          <w:bCs/>
        </w:rPr>
        <w:t>Fig S7A</w:t>
      </w:r>
      <w:r w:rsidRPr="00D35DE9">
        <w:t>:</w:t>
      </w:r>
      <w:commentRangeEnd w:id="80"/>
      <w:r>
        <w:rPr>
          <w:rStyle w:val="CommentReference"/>
          <w:rFonts w:asciiTheme="minorHAnsi" w:eastAsiaTheme="minorEastAsia" w:hAnsiTheme="minorHAnsi" w:cstheme="minorBidi"/>
          <w:b w:val="0"/>
          <w:bCs w:val="0"/>
        </w:rPr>
        <w:commentReference w:id="80"/>
      </w:r>
    </w:p>
    <w:p w:rsidR="003E59E0" w:rsidRDefault="003E59E0" w:rsidP="00C66697">
      <w:pPr>
        <w:spacing w:line="240" w:lineRule="auto"/>
        <w:jc w:val="both"/>
        <w:rPr>
          <w:rFonts w:ascii="Times New Roman" w:hAnsi="Times New Roman" w:cs="Times New Roman"/>
          <w:sz w:val="24"/>
          <w:szCs w:val="24"/>
        </w:rPr>
      </w:pPr>
      <w:r>
        <w:rPr>
          <w:rFonts w:ascii="Times New Roman" w:hAnsi="Times New Roman" w:cs="Times New Roman"/>
          <w:b/>
          <w:sz w:val="24"/>
          <w:szCs w:val="24"/>
        </w:rPr>
        <w:t xml:space="preserve"> (a) </w:t>
      </w:r>
      <w:r w:rsidRPr="0042523C">
        <w:rPr>
          <w:rFonts w:ascii="Times New Roman" w:hAnsi="Times New Roman" w:cs="Times New Roman"/>
          <w:sz w:val="24"/>
          <w:szCs w:val="24"/>
        </w:rPr>
        <w:t>M</w:t>
      </w:r>
      <w:r>
        <w:rPr>
          <w:rFonts w:ascii="Times New Roman" w:hAnsi="Times New Roman" w:cs="Times New Roman"/>
          <w:sz w:val="24"/>
          <w:szCs w:val="24"/>
        </w:rPr>
        <w:t>ean M</w:t>
      </w:r>
      <w:r w:rsidRPr="0042523C">
        <w:rPr>
          <w:rFonts w:ascii="Times New Roman" w:hAnsi="Times New Roman" w:cs="Times New Roman"/>
          <w:sz w:val="24"/>
          <w:szCs w:val="24"/>
        </w:rPr>
        <w:t>onod curves for each species</w:t>
      </w:r>
      <w:r>
        <w:rPr>
          <w:rFonts w:ascii="Times New Roman" w:hAnsi="Times New Roman" w:cs="Times New Roman"/>
          <w:sz w:val="24"/>
          <w:szCs w:val="24"/>
        </w:rPr>
        <w:t xml:space="preserve"> growth rate estimated </w:t>
      </w:r>
      <w:r>
        <w:rPr>
          <w:rFonts w:ascii="Times New Roman" w:hAnsi="Times New Roman" w:cs="Times New Roman"/>
        </w:rPr>
        <w:t>using nonlinear least squares</w:t>
      </w:r>
      <w:r>
        <w:rPr>
          <w:rFonts w:ascii="Times New Roman" w:hAnsi="Times New Roman" w:cs="Times New Roman"/>
          <w:sz w:val="24"/>
          <w:szCs w:val="24"/>
        </w:rPr>
        <w:t xml:space="preserve">. Growth rate </w:t>
      </w:r>
      <m:oMath>
        <m:r>
          <w:rPr>
            <w:rFonts w:ascii="Cambria Math" w:hAnsi="Cambria Math" w:cs="Times New Roman"/>
            <w:sz w:val="24"/>
            <w:szCs w:val="24"/>
          </w:rPr>
          <m:t>μ</m:t>
        </m:r>
      </m:oMath>
      <w:r>
        <w:rPr>
          <w:rFonts w:ascii="Times New Roman" w:hAnsi="Times New Roman" w:cs="Times New Roman"/>
          <w:sz w:val="24"/>
          <w:szCs w:val="24"/>
        </w:rPr>
        <w:t xml:space="preserve"> as a function of phosphate concentration in the medium (μmol·L</w:t>
      </w:r>
      <w:r w:rsidRPr="0042523C">
        <w:rPr>
          <w:rFonts w:ascii="Times New Roman" w:hAnsi="Times New Roman" w:cs="Times New Roman"/>
          <w:sz w:val="24"/>
          <w:szCs w:val="24"/>
          <w:vertAlign w:val="superscript"/>
        </w:rPr>
        <w:t>-1</w:t>
      </w:r>
      <w:r>
        <w:rPr>
          <w:rFonts w:ascii="Times New Roman" w:hAnsi="Times New Roman" w:cs="Times New Roman"/>
          <w:sz w:val="24"/>
          <w:szCs w:val="24"/>
        </w:rPr>
        <w:t>) and temperature (from blue: 15°C to dark red: 35°C). Points represent the mean of the 3 replicates. Note that the phosphate concentration levels in the experiment go from 0.01 to 50 μmol·L</w:t>
      </w:r>
      <w:r w:rsidRPr="0042523C">
        <w:rPr>
          <w:rFonts w:ascii="Times New Roman" w:hAnsi="Times New Roman" w:cs="Times New Roman"/>
          <w:sz w:val="24"/>
          <w:szCs w:val="24"/>
          <w:vertAlign w:val="superscript"/>
        </w:rPr>
        <w:t>-1</w:t>
      </w:r>
      <w:r>
        <w:rPr>
          <w:rFonts w:ascii="Times New Roman" w:hAnsi="Times New Roman" w:cs="Times New Roman"/>
          <w:sz w:val="24"/>
          <w:szCs w:val="24"/>
        </w:rPr>
        <w:t xml:space="preserve"> but the x-axis was cut at 8 μmol·L</w:t>
      </w:r>
      <w:r w:rsidRPr="0042523C">
        <w:rPr>
          <w:rFonts w:ascii="Times New Roman" w:hAnsi="Times New Roman" w:cs="Times New Roman"/>
          <w:sz w:val="24"/>
          <w:szCs w:val="24"/>
          <w:vertAlign w:val="superscript"/>
        </w:rPr>
        <w:t>-1</w:t>
      </w:r>
      <w:r>
        <w:rPr>
          <w:rFonts w:ascii="Times New Roman" w:hAnsi="Times New Roman" w:cs="Times New Roman"/>
          <w:sz w:val="24"/>
          <w:szCs w:val="24"/>
        </w:rPr>
        <w:t xml:space="preserve"> for clarity. </w:t>
      </w:r>
      <w:r>
        <w:rPr>
          <w:rFonts w:ascii="Times New Roman" w:hAnsi="Times New Roman" w:cs="Times New Roman"/>
          <w:b/>
          <w:sz w:val="24"/>
          <w:szCs w:val="24"/>
        </w:rPr>
        <w:t xml:space="preserve">(b) </w:t>
      </w:r>
      <w:r>
        <w:rPr>
          <w:rFonts w:ascii="Times New Roman" w:hAnsi="Times New Roman" w:cs="Times New Roman"/>
          <w:sz w:val="24"/>
          <w:szCs w:val="24"/>
        </w:rPr>
        <w:t>Half-</w:t>
      </w:r>
      <w:r w:rsidRPr="0068451E">
        <w:rPr>
          <w:rFonts w:ascii="Times New Roman" w:hAnsi="Times New Roman" w:cs="Times New Roman"/>
          <w:sz w:val="24"/>
          <w:szCs w:val="24"/>
        </w:rPr>
        <w:t xml:space="preserve">saturation coefficient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 xml:space="preserve"> (mean ± 95%CI) </w:t>
      </w:r>
      <w:r w:rsidRPr="007E5BD7">
        <w:rPr>
          <w:rFonts w:ascii="Times New Roman" w:hAnsi="Times New Roman" w:cs="Times New Roman"/>
          <w:b/>
          <w:sz w:val="24"/>
          <w:szCs w:val="24"/>
        </w:rPr>
        <w:t>(c)</w:t>
      </w:r>
      <w:r>
        <w:rPr>
          <w:rFonts w:ascii="Times New Roman" w:hAnsi="Times New Roman" w:cs="Times New Roman"/>
          <w:sz w:val="24"/>
          <w:szCs w:val="24"/>
        </w:rPr>
        <w:t xml:space="preserve"> Maximum growth rate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Pr>
          <w:rFonts w:ascii="Times New Roman" w:hAnsi="Times New Roman" w:cs="Times New Roman"/>
          <w:sz w:val="24"/>
          <w:szCs w:val="24"/>
        </w:rPr>
        <w:t xml:space="preserve"> (mean ± 95%CI).</w:t>
      </w:r>
    </w:p>
    <w:p w:rsidR="003E59E0" w:rsidRDefault="003E59E0" w:rsidP="003E59E0"/>
    <w:p w:rsidR="003E59E0" w:rsidRDefault="003E59E0" w:rsidP="003E59E0">
      <w:r>
        <w:rPr>
          <w:noProof/>
          <w:lang w:val="en-US" w:eastAsia="en-US"/>
        </w:rPr>
        <w:lastRenderedPageBreak/>
        <w:drawing>
          <wp:inline distT="0" distB="0" distL="0" distR="0">
            <wp:extent cx="5715000" cy="2476500"/>
            <wp:effectExtent l="0" t="0" r="0" b="0"/>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E59E0" w:rsidRDefault="003E59E0" w:rsidP="003E59E0">
      <w:pPr>
        <w:pStyle w:val="Heading2"/>
        <w:spacing w:line="240" w:lineRule="auto"/>
        <w:rPr>
          <w:rFonts w:ascii="Times New Roman" w:hAnsi="Times New Roman" w:cs="Times New Roman"/>
          <w:sz w:val="24"/>
          <w:szCs w:val="24"/>
        </w:rPr>
      </w:pPr>
      <w:r>
        <w:rPr>
          <w:rFonts w:ascii="Times New Roman" w:hAnsi="Times New Roman" w:cs="Times New Roman"/>
          <w:sz w:val="24"/>
          <w:szCs w:val="24"/>
        </w:rPr>
        <w:t xml:space="preserve">Figure S7B: Same as Figure SX, using the LDA discrimination method in the competition data, and nonlinear least squares parameter estimates of the Monod model for the traits. There were 18 reversals in competitive outcomes, of which 14 coincided with reversals in mismatches </w:t>
      </w:r>
      <w:proofErr w:type="gramStart"/>
      <w:r>
        <w:rPr>
          <w:rFonts w:ascii="Times New Roman" w:hAnsi="Times New Roman" w:cs="Times New Roman"/>
          <w:sz w:val="24"/>
          <w:szCs w:val="24"/>
        </w:rPr>
        <w:t xml:space="preserve">in </w:t>
      </w:r>
      <m:oMath>
        <w:proofErr w:type="gramEnd"/>
        <m:sSub>
          <m:sSubPr>
            <m:ctrlPr>
              <w:rPr>
                <w:rFonts w:ascii="Cambria Math" w:hAnsi="Cambria Math" w:cs="Times New Roman"/>
                <w:i/>
                <w:sz w:val="24"/>
                <w:szCs w:val="24"/>
                <w:lang w:eastAsia="en-US"/>
              </w:rPr>
            </m:ctrlPr>
          </m:sSubPr>
          <m:e>
            <m:r>
              <m:rPr>
                <m:sty m:val="bi"/>
              </m:rPr>
              <w:rPr>
                <w:rFonts w:ascii="Cambria Math" w:hAnsi="Cambria Math" w:cs="Times New Roman"/>
                <w:sz w:val="24"/>
                <w:szCs w:val="24"/>
              </w:rPr>
              <m:t>μ</m:t>
            </m:r>
          </m:e>
          <m:sub>
            <m:r>
              <m:rPr>
                <m:sty m:val="b"/>
              </m:rPr>
              <w:rPr>
                <w:rFonts w:ascii="Cambria Math" w:hAnsi="Cambria Math" w:cs="Times New Roman"/>
                <w:sz w:val="24"/>
                <w:szCs w:val="24"/>
              </w:rPr>
              <m:t>max</m:t>
            </m:r>
          </m:sub>
        </m:sSub>
      </m:oMath>
      <w:r>
        <w:rPr>
          <w:rFonts w:ascii="Times New Roman" w:hAnsi="Times New Roman" w:cs="Times New Roman"/>
          <w:sz w:val="24"/>
          <w:szCs w:val="24"/>
        </w:rPr>
        <w:t xml:space="preserve">, and six with reversals in mismatches in </w:t>
      </w:r>
      <m:oMath>
        <m:sSub>
          <m:sSubPr>
            <m:ctrlPr>
              <w:rPr>
                <w:rFonts w:ascii="Cambria Math" w:hAnsi="Cambria Math" w:cs="Times New Roman"/>
                <w:i/>
                <w:sz w:val="24"/>
                <w:szCs w:val="24"/>
                <w:lang w:eastAsia="en-US"/>
              </w:rPr>
            </m:ctrlPr>
          </m:sSubPr>
          <m:e>
            <m:r>
              <m:rPr>
                <m:sty m:val="bi"/>
              </m:rPr>
              <w:rPr>
                <w:rFonts w:ascii="Cambria Math" w:hAnsi="Cambria Math" w:cs="Times New Roman"/>
                <w:sz w:val="24"/>
                <w:szCs w:val="24"/>
              </w:rPr>
              <m:t>K</m:t>
            </m:r>
          </m:e>
          <m:sub>
            <m:r>
              <m:rPr>
                <m:sty m:val="bi"/>
              </m:rPr>
              <w:rPr>
                <w:rFonts w:ascii="Cambria Math" w:hAnsi="Cambria Math" w:cs="Times New Roman"/>
                <w:sz w:val="24"/>
                <w:szCs w:val="24"/>
              </w:rPr>
              <m:t>S</m:t>
            </m:r>
          </m:sub>
        </m:sSub>
      </m:oMath>
      <w:r>
        <w:rPr>
          <w:rFonts w:ascii="Times New Roman" w:hAnsi="Times New Roman" w:cs="Times New Roman"/>
          <w:sz w:val="24"/>
          <w:szCs w:val="24"/>
        </w:rPr>
        <w:t>.</w:t>
      </w:r>
    </w:p>
    <w:p w:rsidR="003E59E0" w:rsidRDefault="003E59E0" w:rsidP="003E59E0">
      <w:pPr>
        <w:rPr>
          <w:rFonts w:ascii="Times New Roman" w:hAnsi="Times New Roman" w:cs="Times New Roman"/>
          <w:sz w:val="24"/>
          <w:szCs w:val="24"/>
        </w:rPr>
      </w:pPr>
    </w:p>
    <w:p w:rsidR="003E59E0" w:rsidRDefault="003E59E0" w:rsidP="003E59E0">
      <w:pPr>
        <w:spacing w:after="160" w:line="256" w:lineRule="auto"/>
      </w:pPr>
    </w:p>
    <w:p w:rsidR="003E59E0" w:rsidRDefault="003E59E0" w:rsidP="003E59E0">
      <w:r>
        <w:rPr>
          <w:noProof/>
          <w:lang w:val="en-US" w:eastAsia="en-US"/>
        </w:rPr>
        <w:drawing>
          <wp:inline distT="0" distB="0" distL="0" distR="0">
            <wp:extent cx="5715000" cy="247650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E59E0" w:rsidRDefault="003E59E0" w:rsidP="003E59E0">
      <w:pPr>
        <w:rPr>
          <w:rFonts w:ascii="Times New Roman" w:hAnsi="Times New Roman" w:cs="Times New Roman"/>
          <w:sz w:val="24"/>
          <w:szCs w:val="24"/>
        </w:rPr>
      </w:pPr>
      <w:r>
        <w:rPr>
          <w:rFonts w:ascii="Times New Roman" w:hAnsi="Times New Roman" w:cs="Times New Roman"/>
          <w:sz w:val="24"/>
          <w:szCs w:val="24"/>
        </w:rPr>
        <w:t xml:space="preserve">Figure S7C: Same as Figure SX, using the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discrimination method in the competition data, and parameter estimates from the mixed effects model of the Monod model for the traits. There were 19 reversals in competitive outcomes, of which 14 coincided with reversals in mismatches </w:t>
      </w:r>
      <w:proofErr w:type="gramStart"/>
      <w:r>
        <w:rPr>
          <w:rFonts w:ascii="Times New Roman" w:hAnsi="Times New Roman" w:cs="Times New Roman"/>
          <w:sz w:val="24"/>
          <w:szCs w:val="24"/>
        </w:rPr>
        <w:t xml:space="preserve">in </w:t>
      </w:r>
      <m:oMath>
        <w:proofErr w:type="gramEnd"/>
        <m:sSub>
          <m:sSubPr>
            <m:ctrlPr>
              <w:rPr>
                <w:rFonts w:ascii="Cambria Math" w:hAnsi="Cambria Math" w:cs="Times New Roman"/>
                <w:i/>
                <w:sz w:val="24"/>
                <w:szCs w:val="24"/>
                <w:lang w:eastAsia="en-US"/>
              </w:rPr>
            </m:ctrlPr>
          </m:sSubPr>
          <m:e>
            <m:r>
              <w:rPr>
                <w:rFonts w:ascii="Cambria Math" w:hAnsi="Cambria Math" w:cs="Times New Roman"/>
                <w:sz w:val="24"/>
                <w:szCs w:val="24"/>
              </w:rPr>
              <m:t>μ</m:t>
            </m:r>
          </m:e>
          <m:sub>
            <m:r>
              <m:rPr>
                <m:sty m:val="p"/>
              </m:rPr>
              <w:rPr>
                <w:rFonts w:ascii="Cambria Math" w:hAnsi="Cambria Math" w:cs="Times New Roman"/>
                <w:sz w:val="24"/>
                <w:szCs w:val="24"/>
              </w:rPr>
              <m:t>max</m:t>
            </m:r>
          </m:sub>
        </m:sSub>
      </m:oMath>
      <w:r>
        <w:rPr>
          <w:rFonts w:ascii="Times New Roman" w:hAnsi="Times New Roman" w:cs="Times New Roman"/>
          <w:sz w:val="24"/>
          <w:szCs w:val="24"/>
        </w:rPr>
        <w:t xml:space="preserve">, and five with reversals in mismatches in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w:t>
      </w:r>
    </w:p>
    <w:p w:rsidR="003E59E0" w:rsidRDefault="003E59E0" w:rsidP="003E59E0">
      <w:pPr>
        <w:rPr>
          <w:rFonts w:ascii="Times New Roman" w:hAnsi="Times New Roman" w:cs="Times New Roman"/>
          <w:sz w:val="24"/>
          <w:szCs w:val="24"/>
        </w:rPr>
      </w:pPr>
    </w:p>
    <w:p w:rsidR="003E59E0" w:rsidRDefault="003E59E0" w:rsidP="003E59E0">
      <w:pPr>
        <w:rPr>
          <w:rFonts w:ascii="Times New Roman" w:hAnsi="Times New Roman" w:cs="Times New Roman"/>
          <w:sz w:val="24"/>
          <w:szCs w:val="24"/>
        </w:rPr>
      </w:pPr>
    </w:p>
    <w:p w:rsidR="003E59E0" w:rsidRDefault="003E59E0" w:rsidP="003E59E0">
      <w:pPr>
        <w:rPr>
          <w:rFonts w:ascii="Times New Roman" w:hAnsi="Times New Roman" w:cs="Times New Roman"/>
          <w:sz w:val="24"/>
          <w:szCs w:val="24"/>
        </w:rPr>
      </w:pPr>
    </w:p>
    <w:p w:rsidR="003E59E0" w:rsidRDefault="003E59E0" w:rsidP="003E59E0">
      <w:pP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5715000" cy="247650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E59E0" w:rsidRDefault="003E59E0" w:rsidP="003E59E0">
      <w:pPr>
        <w:rPr>
          <w:rFonts w:ascii="Times New Roman" w:hAnsi="Times New Roman" w:cs="Times New Roman"/>
          <w:sz w:val="24"/>
          <w:szCs w:val="24"/>
        </w:rPr>
      </w:pPr>
      <w:r>
        <w:rPr>
          <w:rFonts w:ascii="Times New Roman" w:hAnsi="Times New Roman" w:cs="Times New Roman"/>
          <w:sz w:val="24"/>
          <w:szCs w:val="24"/>
        </w:rPr>
        <w:t xml:space="preserve">Figure S7D: Same as Figure SX, using the </w:t>
      </w:r>
      <w:proofErr w:type="spellStart"/>
      <w:r>
        <w:rPr>
          <w:rFonts w:ascii="Times New Roman" w:hAnsi="Times New Roman" w:cs="Times New Roman"/>
          <w:sz w:val="24"/>
          <w:szCs w:val="24"/>
        </w:rPr>
        <w:t>rpart</w:t>
      </w:r>
      <w:proofErr w:type="spellEnd"/>
      <w:r>
        <w:rPr>
          <w:rFonts w:ascii="Times New Roman" w:hAnsi="Times New Roman" w:cs="Times New Roman"/>
          <w:sz w:val="24"/>
          <w:szCs w:val="24"/>
        </w:rPr>
        <w:t xml:space="preserve"> discrimination method in the competition data, and parameter estimates from nonlinear least squares fit of the Monod model for the traits. There were 19 reversals in competitive outcomes, of which 14 coincided with reversals in mismatches </w:t>
      </w:r>
      <w:proofErr w:type="gramStart"/>
      <w:r>
        <w:rPr>
          <w:rFonts w:ascii="Times New Roman" w:hAnsi="Times New Roman" w:cs="Times New Roman"/>
          <w:sz w:val="24"/>
          <w:szCs w:val="24"/>
        </w:rPr>
        <w:t xml:space="preserve">in </w:t>
      </w:r>
      <m:oMath>
        <w:proofErr w:type="gramEnd"/>
        <m:sSub>
          <m:sSubPr>
            <m:ctrlPr>
              <w:rPr>
                <w:rFonts w:ascii="Cambria Math" w:hAnsi="Cambria Math" w:cs="Times New Roman"/>
                <w:i/>
                <w:sz w:val="24"/>
                <w:szCs w:val="24"/>
                <w:lang w:eastAsia="en-US"/>
              </w:rPr>
            </m:ctrlPr>
          </m:sSubPr>
          <m:e>
            <m:r>
              <w:rPr>
                <w:rFonts w:ascii="Cambria Math" w:hAnsi="Cambria Math" w:cs="Times New Roman"/>
                <w:sz w:val="24"/>
                <w:szCs w:val="24"/>
              </w:rPr>
              <m:t>μ</m:t>
            </m:r>
          </m:e>
          <m:sub>
            <m:r>
              <m:rPr>
                <m:sty m:val="p"/>
              </m:rPr>
              <w:rPr>
                <w:rFonts w:ascii="Cambria Math" w:hAnsi="Cambria Math" w:cs="Times New Roman"/>
                <w:sz w:val="24"/>
                <w:szCs w:val="24"/>
              </w:rPr>
              <m:t>max</m:t>
            </m:r>
          </m:sub>
        </m:sSub>
      </m:oMath>
      <w:r>
        <w:rPr>
          <w:rFonts w:ascii="Times New Roman" w:hAnsi="Times New Roman" w:cs="Times New Roman"/>
          <w:sz w:val="24"/>
          <w:szCs w:val="24"/>
        </w:rPr>
        <w:t xml:space="preserve">, and four with reversals in mismatches in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w:t>
      </w:r>
    </w:p>
    <w:p w:rsidR="003E59E0" w:rsidRDefault="003E59E0" w:rsidP="003E59E0">
      <w:pPr>
        <w:spacing w:after="160" w:line="256" w:lineRule="auto"/>
        <w:rPr>
          <w:rFonts w:ascii="Times New Roman" w:hAnsi="Times New Roman" w:cs="Times New Roman"/>
          <w:sz w:val="24"/>
          <w:szCs w:val="24"/>
        </w:rPr>
      </w:pPr>
    </w:p>
    <w:p w:rsidR="003E59E0" w:rsidRDefault="003E59E0" w:rsidP="003E59E0">
      <w:pP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extent cx="5715000" cy="2476500"/>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E59E0" w:rsidRDefault="003E59E0" w:rsidP="003E59E0">
      <w:pPr>
        <w:rPr>
          <w:rFonts w:ascii="Times New Roman" w:hAnsi="Times New Roman" w:cs="Times New Roman"/>
          <w:sz w:val="24"/>
          <w:szCs w:val="24"/>
        </w:rPr>
      </w:pPr>
      <w:r>
        <w:rPr>
          <w:rFonts w:ascii="Times New Roman" w:hAnsi="Times New Roman" w:cs="Times New Roman"/>
          <w:sz w:val="24"/>
          <w:szCs w:val="24"/>
        </w:rPr>
        <w:t xml:space="preserve">Figure S7E: Same as Figure SX, using the random forests discrimination method in the competition data, and parameter estimates from the mixed effects model of the Monod model for the traits. There were 16 reversals in competitive outcomes, of which 12 coincided with reversals in mismatches </w:t>
      </w:r>
      <w:proofErr w:type="gramStart"/>
      <w:r>
        <w:rPr>
          <w:rFonts w:ascii="Times New Roman" w:hAnsi="Times New Roman" w:cs="Times New Roman"/>
          <w:sz w:val="24"/>
          <w:szCs w:val="24"/>
        </w:rPr>
        <w:t xml:space="preserve">in </w:t>
      </w:r>
      <m:oMath>
        <w:proofErr w:type="gramEnd"/>
        <m:sSub>
          <m:sSubPr>
            <m:ctrlPr>
              <w:rPr>
                <w:rFonts w:ascii="Cambria Math" w:hAnsi="Cambria Math" w:cs="Times New Roman"/>
                <w:i/>
                <w:sz w:val="24"/>
                <w:szCs w:val="24"/>
                <w:lang w:eastAsia="en-US"/>
              </w:rPr>
            </m:ctrlPr>
          </m:sSubPr>
          <m:e>
            <m:r>
              <w:rPr>
                <w:rFonts w:ascii="Cambria Math" w:hAnsi="Cambria Math" w:cs="Times New Roman"/>
                <w:sz w:val="24"/>
                <w:szCs w:val="24"/>
              </w:rPr>
              <m:t>μ</m:t>
            </m:r>
          </m:e>
          <m:sub>
            <m:r>
              <m:rPr>
                <m:sty m:val="p"/>
              </m:rPr>
              <w:rPr>
                <w:rFonts w:ascii="Cambria Math" w:hAnsi="Cambria Math" w:cs="Times New Roman"/>
                <w:sz w:val="24"/>
                <w:szCs w:val="24"/>
              </w:rPr>
              <m:t>max</m:t>
            </m:r>
          </m:sub>
        </m:sSub>
      </m:oMath>
      <w:r>
        <w:rPr>
          <w:rFonts w:ascii="Times New Roman" w:hAnsi="Times New Roman" w:cs="Times New Roman"/>
          <w:sz w:val="24"/>
          <w:szCs w:val="24"/>
        </w:rPr>
        <w:t xml:space="preserve">, and four with reversals in mismatches in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w:t>
      </w:r>
    </w:p>
    <w:p w:rsidR="003E59E0" w:rsidRDefault="003E59E0" w:rsidP="003E59E0">
      <w:pPr>
        <w:rPr>
          <w:rFonts w:ascii="Times New Roman" w:hAnsi="Times New Roman" w:cs="Times New Roman"/>
          <w:sz w:val="24"/>
          <w:szCs w:val="24"/>
        </w:rPr>
      </w:pPr>
    </w:p>
    <w:p w:rsidR="003E59E0" w:rsidRDefault="003E59E0" w:rsidP="003E59E0">
      <w:pPr>
        <w:rPr>
          <w:rFonts w:ascii="Times New Roman" w:hAnsi="Times New Roman" w:cs="Times New Roman"/>
          <w:sz w:val="24"/>
          <w:szCs w:val="24"/>
        </w:rPr>
      </w:pPr>
    </w:p>
    <w:p w:rsidR="003E59E0" w:rsidRDefault="003E59E0" w:rsidP="003E59E0">
      <w:pPr>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inline distT="0" distB="0" distL="0" distR="0">
            <wp:extent cx="5715000" cy="2476500"/>
            <wp:effectExtent l="0" t="0" r="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3E59E0" w:rsidRDefault="003E59E0" w:rsidP="003E59E0">
      <w:pPr>
        <w:rPr>
          <w:rFonts w:ascii="Times New Roman" w:hAnsi="Times New Roman" w:cs="Times New Roman"/>
          <w:sz w:val="24"/>
          <w:szCs w:val="24"/>
        </w:rPr>
      </w:pPr>
      <w:r>
        <w:rPr>
          <w:rFonts w:ascii="Times New Roman" w:hAnsi="Times New Roman" w:cs="Times New Roman"/>
          <w:sz w:val="24"/>
          <w:szCs w:val="24"/>
        </w:rPr>
        <w:t xml:space="preserve">Figure S7F: Same as Figure SX, using the random forests discrimination method in the competition data, and parameter estimates from nonlinear least squares fit of the Monod model for the traits. There were 16 reversals in competitive outcomes, of which 12 coincided with reversals in mismatches </w:t>
      </w:r>
      <w:proofErr w:type="gramStart"/>
      <w:r>
        <w:rPr>
          <w:rFonts w:ascii="Times New Roman" w:hAnsi="Times New Roman" w:cs="Times New Roman"/>
          <w:sz w:val="24"/>
          <w:szCs w:val="24"/>
        </w:rPr>
        <w:t xml:space="preserve">in </w:t>
      </w:r>
      <m:oMath>
        <w:proofErr w:type="gramEnd"/>
        <m:sSub>
          <m:sSubPr>
            <m:ctrlPr>
              <w:rPr>
                <w:rFonts w:ascii="Cambria Math" w:hAnsi="Cambria Math" w:cs="Times New Roman"/>
                <w:i/>
                <w:sz w:val="24"/>
                <w:szCs w:val="24"/>
                <w:lang w:eastAsia="en-US"/>
              </w:rPr>
            </m:ctrlPr>
          </m:sSubPr>
          <m:e>
            <m:r>
              <w:rPr>
                <w:rFonts w:ascii="Cambria Math" w:hAnsi="Cambria Math" w:cs="Times New Roman"/>
                <w:sz w:val="24"/>
                <w:szCs w:val="24"/>
              </w:rPr>
              <m:t>μ</m:t>
            </m:r>
          </m:e>
          <m:sub>
            <m:r>
              <m:rPr>
                <m:sty m:val="p"/>
              </m:rPr>
              <w:rPr>
                <w:rFonts w:ascii="Cambria Math" w:hAnsi="Cambria Math" w:cs="Times New Roman"/>
                <w:sz w:val="24"/>
                <w:szCs w:val="24"/>
              </w:rPr>
              <m:t>max</m:t>
            </m:r>
          </m:sub>
        </m:sSub>
      </m:oMath>
      <w:r>
        <w:rPr>
          <w:rFonts w:ascii="Times New Roman" w:hAnsi="Times New Roman" w:cs="Times New Roman"/>
          <w:sz w:val="24"/>
          <w:szCs w:val="24"/>
        </w:rPr>
        <w:t xml:space="preserve">, and four with reversals in mismatches in </w:t>
      </w:r>
      <m:oMath>
        <m:sSub>
          <m:sSubPr>
            <m:ctrlPr>
              <w:rPr>
                <w:rFonts w:ascii="Cambria Math" w:hAnsi="Cambria Math" w:cs="Times New Roman"/>
                <w:i/>
                <w:sz w:val="24"/>
                <w:szCs w:val="24"/>
                <w:lang w:eastAsia="en-US"/>
              </w:rPr>
            </m:ctrlPr>
          </m:sSubPr>
          <m:e>
            <m:r>
              <w:rPr>
                <w:rFonts w:ascii="Cambria Math" w:hAnsi="Cambria Math" w:cs="Times New Roman"/>
                <w:sz w:val="24"/>
                <w:szCs w:val="24"/>
              </w:rPr>
              <m:t>K</m:t>
            </m:r>
          </m:e>
          <m:sub>
            <m:r>
              <w:rPr>
                <w:rFonts w:ascii="Cambria Math" w:hAnsi="Cambria Math" w:cs="Times New Roman"/>
                <w:sz w:val="24"/>
                <w:szCs w:val="24"/>
              </w:rPr>
              <m:t>S</m:t>
            </m:r>
          </m:sub>
        </m:sSub>
      </m:oMath>
      <w:r>
        <w:rPr>
          <w:rFonts w:ascii="Times New Roman" w:hAnsi="Times New Roman" w:cs="Times New Roman"/>
          <w:sz w:val="24"/>
          <w:szCs w:val="24"/>
        </w:rPr>
        <w:t>.</w:t>
      </w:r>
    </w:p>
    <w:p w:rsidR="003E59E0" w:rsidRDefault="003E59E0" w:rsidP="003E59E0">
      <w:pPr>
        <w:rPr>
          <w:rFonts w:ascii="Times New Roman" w:hAnsi="Times New Roman" w:cs="Times New Roman"/>
          <w:sz w:val="24"/>
          <w:szCs w:val="24"/>
        </w:rPr>
      </w:pPr>
    </w:p>
    <w:p w:rsidR="003E59E0" w:rsidRPr="00CE4FCC" w:rsidRDefault="003E59E0" w:rsidP="00CE4FCC">
      <w:pPr>
        <w:spacing w:line="240" w:lineRule="auto"/>
        <w:jc w:val="both"/>
        <w:rPr>
          <w:rFonts w:asciiTheme="majorHAnsi" w:eastAsiaTheme="majorEastAsia" w:hAnsiTheme="majorHAnsi" w:cstheme="majorBidi"/>
          <w:bCs/>
        </w:rPr>
      </w:pPr>
    </w:p>
    <w:sectPr w:rsidR="003E59E0" w:rsidRPr="00CE4FCC" w:rsidSect="00D46E49">
      <w:footerReference w:type="default" r:id="rId31"/>
      <w:pgSz w:w="11906" w:h="16838"/>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estion, Elvire" w:date="2017-05-19T10:04:00Z" w:initials="EB">
    <w:p w:rsidR="008F23D8" w:rsidRDefault="008F23D8">
      <w:pPr>
        <w:pStyle w:val="CommentText"/>
      </w:pPr>
      <w:r>
        <w:rPr>
          <w:rStyle w:val="CommentReference"/>
        </w:rPr>
        <w:annotationRef/>
      </w:r>
      <w:proofErr w:type="gramStart"/>
      <w:r>
        <w:t>note</w:t>
      </w:r>
      <w:proofErr w:type="gramEnd"/>
      <w:r>
        <w:t xml:space="preserve"> for ecology letters: max 5000 words main text (we are currently at ~6400) and 6 figures, tables or boxes</w:t>
      </w:r>
    </w:p>
    <w:p w:rsidR="008F23D8" w:rsidRDefault="008F23D8">
      <w:pPr>
        <w:pStyle w:val="CommentText"/>
      </w:pPr>
      <w:proofErr w:type="gramStart"/>
      <w:r>
        <w:t>abstract</w:t>
      </w:r>
      <w:proofErr w:type="gramEnd"/>
      <w:r>
        <w:t xml:space="preserve"> 150 words</w:t>
      </w:r>
    </w:p>
  </w:comment>
  <w:comment w:id="1" w:author="Samraat" w:date="2017-05-19T10:16:00Z" w:initials="SP">
    <w:p w:rsidR="00BF665E" w:rsidRDefault="00BF665E">
      <w:pPr>
        <w:pStyle w:val="CommentText"/>
      </w:pPr>
      <w:r>
        <w:rPr>
          <w:rStyle w:val="CommentReference"/>
        </w:rPr>
        <w:annotationRef/>
      </w:r>
      <w:r>
        <w:t xml:space="preserve">The simplicity of the model should </w:t>
      </w:r>
      <w:proofErr w:type="spellStart"/>
      <w:r>
        <w:t>hbe</w:t>
      </w:r>
      <w:proofErr w:type="spellEnd"/>
      <w:r>
        <w:t xml:space="preserve"> highlighted here, at the outset. The main point that people can take away is hopefully that just by measuring potential physiological mismatches in two traits in isolation, competitive outcomes can be predicted…</w:t>
      </w:r>
    </w:p>
  </w:comment>
  <w:comment w:id="2" w:author="Samraat" w:date="2017-05-19T10:04:00Z" w:initials="SP">
    <w:p w:rsidR="001A51C7" w:rsidRDefault="001A51C7">
      <w:pPr>
        <w:pStyle w:val="CommentText"/>
      </w:pPr>
      <w:r>
        <w:rPr>
          <w:rStyle w:val="CommentReference"/>
        </w:rPr>
        <w:annotationRef/>
      </w:r>
      <w:r>
        <w:t xml:space="preserve">We can start with temperature fluctuations, which is a everyday and present phenomenon instead with climate change. </w:t>
      </w:r>
      <w:r w:rsidR="00CC3881">
        <w:t xml:space="preserve">Bring in climate change at the end of the abstract as an application of this work </w:t>
      </w:r>
    </w:p>
  </w:comment>
  <w:comment w:id="3" w:author="Samraat" w:date="2017-05-19T10:04:00Z" w:initials="SP">
    <w:p w:rsidR="009B0744" w:rsidRDefault="009B0744">
      <w:pPr>
        <w:pStyle w:val="CommentText"/>
      </w:pPr>
      <w:r>
        <w:rPr>
          <w:rStyle w:val="CommentReference"/>
        </w:rPr>
        <w:annotationRef/>
      </w:r>
      <w:r>
        <w:t>These is too vague. What is a temperature-driven reversal?</w:t>
      </w:r>
    </w:p>
  </w:comment>
  <w:comment w:id="4" w:author="Samraat" w:date="2017-05-19T10:04:00Z" w:initials="SP">
    <w:p w:rsidR="00F9661E" w:rsidRDefault="00F9661E">
      <w:pPr>
        <w:pStyle w:val="CommentText"/>
      </w:pPr>
      <w:r>
        <w:rPr>
          <w:rStyle w:val="CommentReference"/>
        </w:rPr>
        <w:annotationRef/>
      </w:r>
      <w:r>
        <w:t>Also cite Pawar et al 2015</w:t>
      </w:r>
    </w:p>
  </w:comment>
  <w:comment w:id="6" w:author="Gabriel Yvon-Durocher" w:date="2017-05-19T10:04:00Z" w:initials="GY">
    <w:p w:rsidR="008F23D8" w:rsidRDefault="008F23D8">
      <w:pPr>
        <w:pStyle w:val="CommentText"/>
      </w:pPr>
      <w:r>
        <w:rPr>
          <w:rStyle w:val="CommentReference"/>
        </w:rPr>
        <w:annotationRef/>
      </w:r>
      <w:proofErr w:type="gramStart"/>
      <w:r>
        <w:t>do</w:t>
      </w:r>
      <w:proofErr w:type="gramEnd"/>
      <w:r>
        <w:t xml:space="preserve"> we want to come up with </w:t>
      </w:r>
      <w:proofErr w:type="spellStart"/>
      <w:r>
        <w:t>Eq</w:t>
      </w:r>
      <w:proofErr w:type="spellEnd"/>
      <w:r>
        <w:t xml:space="preserve"> that includes the effects T and S on mu?</w:t>
      </w:r>
    </w:p>
  </w:comment>
  <w:comment w:id="14" w:author="Bestion, Elvire" w:date="2017-05-19T10:04:00Z" w:initials="EB">
    <w:p w:rsidR="008F23D8" w:rsidRDefault="008F23D8">
      <w:pPr>
        <w:pStyle w:val="CommentText"/>
      </w:pPr>
      <w:r>
        <w:rPr>
          <w:rStyle w:val="CommentReference"/>
        </w:rPr>
        <w:annotationRef/>
      </w:r>
      <w:r>
        <w:t>Note that solving this model for equilibrium might not make sense as the S is continuously depleted in our approach and thus we do not reach an equilibrium</w:t>
      </w:r>
    </w:p>
    <w:p w:rsidR="008F23D8" w:rsidRDefault="008F23D8">
      <w:pPr>
        <w:pStyle w:val="CommentText"/>
      </w:pPr>
    </w:p>
    <w:p w:rsidR="008F23D8" w:rsidRDefault="008F23D8">
      <w:pPr>
        <w:pStyle w:val="CommentText"/>
      </w:pPr>
      <w:r>
        <w:t xml:space="preserve">GAB: is there a way of expressing the coupled dynamics of the 2 species and the impact mismatches in Ks and/or </w:t>
      </w:r>
      <w:proofErr w:type="spellStart"/>
      <w:r>
        <w:t>mu_max</w:t>
      </w:r>
      <w:proofErr w:type="spellEnd"/>
      <w:r>
        <w:t xml:space="preserve"> have on the </w:t>
      </w:r>
      <w:proofErr w:type="spellStart"/>
      <w:r>
        <w:t>denisty</w:t>
      </w:r>
      <w:proofErr w:type="spellEnd"/>
      <w:r>
        <w:t xml:space="preserve"> of each species – e.g. like a competition coefficient which is a function of the mismatch?</w:t>
      </w:r>
    </w:p>
  </w:comment>
  <w:comment w:id="19" w:author="Samraat" w:date="2017-05-19T10:04:00Z" w:initials="SP">
    <w:p w:rsidR="00CF5EA6" w:rsidRDefault="00CF5EA6">
      <w:pPr>
        <w:pStyle w:val="CommentText"/>
      </w:pPr>
      <w:r w:rsidRPr="000B3E62">
        <w:rPr>
          <w:rStyle w:val="CommentReference"/>
          <w:highlight w:val="yellow"/>
        </w:rPr>
        <w:annotationRef/>
      </w:r>
      <w:r w:rsidRPr="000B3E62">
        <w:rPr>
          <w:highlight w:val="yellow"/>
        </w:rPr>
        <w:t>I agree with Gab. Our focus is on mismatches above, and in the abstract we say that “</w:t>
      </w:r>
      <w:r w:rsidRPr="000B3E62">
        <w:rPr>
          <w:rFonts w:ascii="Times New Roman" w:hAnsi="Times New Roman" w:cs="Times New Roman"/>
          <w:sz w:val="24"/>
          <w:szCs w:val="24"/>
          <w:highlight w:val="yellow"/>
        </w:rPr>
        <w:t xml:space="preserve">competitive outcomes are driven by mismatches in species maximum growth rates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μ</m:t>
            </m:r>
          </m:e>
          <m:sub>
            <m:r>
              <m:rPr>
                <m:nor/>
              </m:rPr>
              <w:rPr>
                <w:rFonts w:ascii="Cambria Math" w:hAnsi="Cambria Math" w:cs="Times New Roman"/>
                <w:sz w:val="24"/>
                <w:szCs w:val="24"/>
                <w:highlight w:val="yellow"/>
              </w:rPr>
              <m:t>max</m:t>
            </m:r>
          </m:sub>
        </m:sSub>
      </m:oMath>
      <w:r w:rsidRPr="000B3E62">
        <w:rPr>
          <w:rFonts w:ascii="Times New Roman" w:hAnsi="Times New Roman" w:cs="Times New Roman"/>
          <w:sz w:val="24"/>
          <w:szCs w:val="24"/>
          <w:highlight w:val="yellow"/>
        </w:rPr>
        <w:t xml:space="preserve"> and half-saturation constant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K</m:t>
            </m:r>
          </m:e>
          <m:sub>
            <m:r>
              <w:rPr>
                <w:rFonts w:ascii="Cambria Math" w:hAnsi="Cambria Math" w:cs="Times New Roman"/>
                <w:sz w:val="24"/>
                <w:szCs w:val="24"/>
                <w:highlight w:val="yellow"/>
              </w:rPr>
              <m:t xml:space="preserve">S </m:t>
            </m:r>
          </m:sub>
        </m:sSub>
      </m:oMath>
      <w:r w:rsidRPr="000B3E62">
        <w:rPr>
          <w:highlight w:val="yellow"/>
        </w:rPr>
        <w:t xml:space="preserve">”,  but here we don’t make clear at all what </w:t>
      </w:r>
      <w:r w:rsidR="00C4039B" w:rsidRPr="000B3E62">
        <w:rPr>
          <w:highlight w:val="yellow"/>
        </w:rPr>
        <w:t xml:space="preserve">these </w:t>
      </w:r>
      <w:r w:rsidRPr="000B3E62">
        <w:rPr>
          <w:highlight w:val="yellow"/>
        </w:rPr>
        <w:t xml:space="preserve"> mismatch</w:t>
      </w:r>
      <w:r w:rsidR="00C4039B" w:rsidRPr="000B3E62">
        <w:rPr>
          <w:highlight w:val="yellow"/>
        </w:rPr>
        <w:t>es are theoretically. Need to address that</w:t>
      </w:r>
      <w:r>
        <w:t xml:space="preserve"> </w:t>
      </w:r>
    </w:p>
  </w:comment>
  <w:comment w:id="22" w:author="Garcia Carreras, Bernardo" w:date="2017-05-19T10:04:00Z" w:initials="GCB">
    <w:p w:rsidR="008F23D8" w:rsidRDefault="008F23D8" w:rsidP="00F632C9">
      <w:pPr>
        <w:pStyle w:val="CommentText"/>
      </w:pPr>
      <w:r>
        <w:rPr>
          <w:rStyle w:val="CommentReference"/>
        </w:rPr>
        <w:annotationRef/>
      </w:r>
      <w:r>
        <w:rPr>
          <w:noProof/>
        </w:rPr>
        <w:t>As Samraat pointed out to me, we could add heft to this statement if we had some idea of how long it takes these guys to reach carrying capacity. If it's in the order of few days, then we might not want to go into this, whereas if it's in the order of a week or more, then we might want to say so here.</w:t>
      </w:r>
    </w:p>
  </w:comment>
  <w:comment w:id="23" w:author="Samraat" w:date="2017-05-19T10:04:00Z" w:initials="SP">
    <w:p w:rsidR="007A5BCE" w:rsidRDefault="007A5BCE">
      <w:pPr>
        <w:pStyle w:val="CommentText"/>
      </w:pPr>
      <w:r>
        <w:rPr>
          <w:rStyle w:val="CommentReference"/>
        </w:rPr>
        <w:annotationRef/>
      </w:r>
      <w:r>
        <w:t xml:space="preserve">This part </w:t>
      </w:r>
      <w:proofErr w:type="gramStart"/>
      <w:r>
        <w:t xml:space="preserve">is </w:t>
      </w:r>
      <w:r w:rsidR="00597E2E">
        <w:t xml:space="preserve"> crucial</w:t>
      </w:r>
      <w:proofErr w:type="gramEnd"/>
      <w:r w:rsidR="00597E2E">
        <w:t xml:space="preserve">, but </w:t>
      </w:r>
      <w:r w:rsidR="003D6A19">
        <w:t xml:space="preserve">not </w:t>
      </w:r>
      <w:r>
        <w:t xml:space="preserve">clear. Need to make </w:t>
      </w:r>
      <w:r w:rsidR="00EB1A3A">
        <w:t xml:space="preserve">explicit </w:t>
      </w:r>
      <w:r>
        <w:t>why ignoring mortality does not matter.</w:t>
      </w:r>
      <w:r w:rsidR="000A0EBE">
        <w:t xml:space="preserve"> </w:t>
      </w:r>
      <w:r w:rsidR="002E165C">
        <w:t>That c</w:t>
      </w:r>
      <w:r w:rsidR="000A0EBE">
        <w:t xml:space="preserve">an appear in the SI. </w:t>
      </w:r>
      <w:r w:rsidR="00B553CF">
        <w:t xml:space="preserve">Also, </w:t>
      </w:r>
      <w:r w:rsidR="00B553CF" w:rsidRPr="00B553CF">
        <w:rPr>
          <w:highlight w:val="yellow"/>
        </w:rPr>
        <w:t>we are claiming we are predicting competition outcomes, but we have no data on outcomes per se…</w:t>
      </w:r>
      <w:r w:rsidR="00B553CF">
        <w:t xml:space="preserve"> </w:t>
      </w:r>
    </w:p>
  </w:comment>
  <w:comment w:id="29" w:author="Samraat" w:date="2017-05-19T10:05:00Z" w:initials="SP">
    <w:p w:rsidR="003945B8" w:rsidRDefault="003945B8">
      <w:pPr>
        <w:pStyle w:val="CommentText"/>
      </w:pPr>
      <w:r>
        <w:rPr>
          <w:rStyle w:val="CommentReference"/>
        </w:rPr>
        <w:annotationRef/>
      </w:r>
      <w:r w:rsidR="004F49AB">
        <w:t xml:space="preserve">Put results for this into </w:t>
      </w:r>
      <w:r>
        <w:t>S</w:t>
      </w:r>
      <w:r w:rsidR="004F49AB">
        <w:t>I</w:t>
      </w:r>
      <w:r>
        <w:t xml:space="preserve"> </w:t>
      </w:r>
      <w:r w:rsidR="004F49AB">
        <w:t xml:space="preserve">and refer to </w:t>
      </w:r>
      <w:r w:rsidR="00500857">
        <w:t xml:space="preserve">them </w:t>
      </w:r>
      <w:r w:rsidR="004F49AB">
        <w:t xml:space="preserve">here. </w:t>
      </w:r>
    </w:p>
  </w:comment>
  <w:comment w:id="37" w:author="Samraat" w:date="2017-05-19T10:05:00Z" w:initials="SP">
    <w:p w:rsidR="001F4FF2" w:rsidRDefault="001F4FF2">
      <w:pPr>
        <w:pStyle w:val="CommentText"/>
      </w:pPr>
      <w:r>
        <w:rPr>
          <w:rStyle w:val="CommentReference"/>
        </w:rPr>
        <w:annotationRef/>
      </w:r>
      <w:r>
        <w:t>Why this value?</w:t>
      </w:r>
    </w:p>
  </w:comment>
  <w:comment w:id="44" w:author="Samraat" w:date="2017-05-19T10:50:00Z" w:initials="SP">
    <w:p w:rsidR="00AC7C3E" w:rsidRDefault="00AC7C3E">
      <w:pPr>
        <w:pStyle w:val="CommentText"/>
      </w:pPr>
      <w:r>
        <w:rPr>
          <w:rStyle w:val="CommentReference"/>
        </w:rPr>
        <w:annotationRef/>
      </w:r>
      <w:r>
        <w:t>What happened to the photosynthesis measurements? I think those results can appear somewhere</w:t>
      </w:r>
      <w:r w:rsidR="00411BED">
        <w:t xml:space="preserve"> as they illustrate the fact that underlying physiology drives </w:t>
      </w:r>
      <w:proofErr w:type="spellStart"/>
      <w:r w:rsidR="00411BED" w:rsidRPr="00411BED">
        <w:rPr>
          <w:i/>
        </w:rPr>
        <w:t>μ</w:t>
      </w:r>
      <w:r w:rsidR="00411BED" w:rsidRPr="00411BED">
        <w:rPr>
          <w:vertAlign w:val="subscript"/>
        </w:rPr>
        <w:t>max</w:t>
      </w:r>
      <w:proofErr w:type="spellEnd"/>
      <w:r w:rsidR="00411BED">
        <w:t xml:space="preserve"> mismatch at</w:t>
      </w:r>
      <w:r w:rsidR="00D267F2">
        <w:t xml:space="preserve"> </w:t>
      </w:r>
      <w:r w:rsidR="00411BED">
        <w:t>least</w:t>
      </w:r>
      <w:r w:rsidR="00986F7D">
        <w:t>..</w:t>
      </w:r>
      <w:r w:rsidR="00D267F2">
        <w:t>.</w:t>
      </w:r>
      <w:r w:rsidR="00D06A22">
        <w:t xml:space="preserve"> Three of us </w:t>
      </w:r>
      <w:proofErr w:type="gramStart"/>
      <w:r w:rsidR="00D06A22">
        <w:t>-  Bernardo</w:t>
      </w:r>
      <w:proofErr w:type="gramEnd"/>
      <w:r w:rsidR="00D06A22">
        <w:t xml:space="preserve">, gab and I - appear to concur on this point; </w:t>
      </w:r>
      <w:r w:rsidR="006B7596">
        <w:t>see</w:t>
      </w:r>
      <w:r w:rsidR="00D06A22">
        <w:t xml:space="preserve">the </w:t>
      </w:r>
      <w:proofErr w:type="spellStart"/>
      <w:r w:rsidR="00D06A22">
        <w:t>commenbt</w:t>
      </w:r>
      <w:proofErr w:type="spellEnd"/>
      <w:r w:rsidR="00D06A22">
        <w:t xml:space="preserve"> about </w:t>
      </w:r>
      <w:proofErr w:type="spellStart"/>
      <w:r w:rsidR="00D06A22">
        <w:t>rP</w:t>
      </w:r>
      <w:proofErr w:type="spellEnd"/>
      <w:r w:rsidR="00D06A22">
        <w:t xml:space="preserve"> below</w:t>
      </w:r>
    </w:p>
  </w:comment>
  <w:comment w:id="45" w:author="Samraat" w:date="2017-05-19T10:29:00Z" w:initials="SP">
    <w:p w:rsidR="0000522B" w:rsidRDefault="0000522B">
      <w:pPr>
        <w:pStyle w:val="CommentText"/>
      </w:pPr>
      <w:r>
        <w:rPr>
          <w:rStyle w:val="CommentReference"/>
        </w:rPr>
        <w:annotationRef/>
      </w:r>
      <w:r>
        <w:t xml:space="preserve">Not sure why stationary phase in isolation is a criterion for assessing the state of the competition dynamic. </w:t>
      </w:r>
      <w:r w:rsidR="009D0DE7">
        <w:t>Need to justify this clearly. Again this will highlight the potential weakness of our claim about predicting outcomes. Need to be careful</w:t>
      </w:r>
      <w:r w:rsidR="00FB57EB">
        <w:t xml:space="preserve"> and clear about this point</w:t>
      </w:r>
      <w:r w:rsidR="009D0DE7">
        <w:t xml:space="preserve">. </w:t>
      </w:r>
    </w:p>
  </w:comment>
  <w:comment w:id="46" w:author="Samraat" w:date="2017-05-19T10:12:00Z" w:initials="SP">
    <w:p w:rsidR="00BA25A1" w:rsidRDefault="00BA25A1">
      <w:pPr>
        <w:pStyle w:val="CommentText"/>
      </w:pPr>
      <w:r>
        <w:rPr>
          <w:rStyle w:val="CommentReference"/>
        </w:rPr>
        <w:annotationRef/>
      </w:r>
      <w:r>
        <w:t>Why</w:t>
      </w:r>
      <w:r w:rsidR="005264CA">
        <w:t xml:space="preserve"> this method</w:t>
      </w:r>
      <w:r>
        <w:t>?</w:t>
      </w:r>
    </w:p>
  </w:comment>
  <w:comment w:id="47" w:author="Samraat" w:date="2017-05-19T10:35:00Z" w:initials="SP">
    <w:p w:rsidR="00FB4C83" w:rsidRDefault="00FB4C83">
      <w:pPr>
        <w:pStyle w:val="CommentText"/>
      </w:pPr>
      <w:r>
        <w:rPr>
          <w:rStyle w:val="CommentReference"/>
        </w:rPr>
        <w:annotationRef/>
      </w:r>
      <w:r>
        <w:t>How is this a competition coefficient?</w:t>
      </w:r>
      <w:r w:rsidR="00CE7361">
        <w:t xml:space="preserve"> This goes back to Gab’s comment – we </w:t>
      </w:r>
      <w:proofErr w:type="spellStart"/>
      <w:r w:rsidR="00CE7361">
        <w:t>donlt</w:t>
      </w:r>
      <w:proofErr w:type="spellEnd"/>
      <w:r w:rsidR="00CE7361">
        <w:t xml:space="preserve"> mention competition coefficient till now, and then pull this measure out of a hat here. We need to explicitly show how mismatches predict any measure such as this (yet to be made explicit theoretically) coefficient of the competitive superiority of one species over the other. </w:t>
      </w:r>
      <w:r w:rsidR="00D011D0">
        <w:t>Otherwise, it is not clear what we are claiming to be able to predict in this paper.</w:t>
      </w:r>
    </w:p>
  </w:comment>
  <w:comment w:id="48" w:author="Bestion, Elvire" w:date="2017-05-19T10:04:00Z" w:initials="EB">
    <w:p w:rsidR="008D2DDA" w:rsidRDefault="008D2DDA">
      <w:pPr>
        <w:pStyle w:val="CommentText"/>
      </w:pPr>
      <w:r>
        <w:rPr>
          <w:rStyle w:val="CommentReference"/>
        </w:rPr>
        <w:annotationRef/>
      </w:r>
      <w:r>
        <w:t xml:space="preserve">All of the modelling now has to change with the updated version of the </w:t>
      </w:r>
      <w:proofErr w:type="spellStart"/>
      <w:r>
        <w:t>monod</w:t>
      </w:r>
      <w:proofErr w:type="spellEnd"/>
      <w:r>
        <w:t xml:space="preserve"> curve</w:t>
      </w:r>
      <w:r w:rsidR="00897A49">
        <w:t>s, including the tables in the supplementary material.</w:t>
      </w:r>
      <w:r w:rsidR="005F337E">
        <w:t xml:space="preserve"> Particularly, the tables about the robustness of the results to different statistical approaches compared the results from the mixed model to the loop model.</w:t>
      </w:r>
    </w:p>
    <w:p w:rsidR="005F337E" w:rsidRDefault="005F337E">
      <w:pPr>
        <w:pStyle w:val="CommentText"/>
      </w:pPr>
      <w:r>
        <w:t>Now we keep the loop model (but changed so that we have one loop per replicate), so we should assess the robustness comparing to the mixed model</w:t>
      </w:r>
    </w:p>
    <w:p w:rsidR="00897A49" w:rsidRDefault="00897A49">
      <w:pPr>
        <w:pStyle w:val="CommentText"/>
      </w:pPr>
    </w:p>
  </w:comment>
  <w:comment w:id="49" w:author="Samraat" w:date="2017-05-19T10:35:00Z" w:initials="SP">
    <w:p w:rsidR="00BF665E" w:rsidRDefault="00BF665E">
      <w:pPr>
        <w:pStyle w:val="CommentText"/>
      </w:pPr>
      <w:r w:rsidRPr="00792253">
        <w:rPr>
          <w:rStyle w:val="CommentReference"/>
          <w:highlight w:val="yellow"/>
        </w:rPr>
        <w:annotationRef/>
      </w:r>
      <w:r w:rsidRPr="00792253">
        <w:rPr>
          <w:highlight w:val="yellow"/>
        </w:rPr>
        <w:t>Bernardo, so have the results changed?</w:t>
      </w:r>
    </w:p>
  </w:comment>
  <w:comment w:id="50" w:author="Samraat" w:date="2017-05-19T10:43:00Z" w:initials="SP">
    <w:p w:rsidR="00C40BD2" w:rsidRDefault="00C40BD2">
      <w:pPr>
        <w:pStyle w:val="CommentText"/>
      </w:pPr>
      <w:r>
        <w:rPr>
          <w:rStyle w:val="CommentReference"/>
        </w:rPr>
        <w:annotationRef/>
      </w:r>
      <w:r>
        <w:t xml:space="preserve">I don’t buy this at all. If two variables are correlated, and one of the two predicts some phenomenon with greater accuracy/ frequency, how can we then conclude that both equally important? The mechanistic explanation that we had before, that </w:t>
      </w:r>
      <w:proofErr w:type="spellStart"/>
      <w:r>
        <w:t>μ</w:t>
      </w:r>
      <w:r w:rsidRPr="00C40BD2">
        <w:rPr>
          <w:vertAlign w:val="subscript"/>
        </w:rPr>
        <w:t>max</w:t>
      </w:r>
      <w:proofErr w:type="spellEnd"/>
      <w:r>
        <w:t xml:space="preserve"> predicts better because we are looking at nutrient-</w:t>
      </w:r>
      <w:r w:rsidR="00D642E7">
        <w:t xml:space="preserve">saturated </w:t>
      </w:r>
      <w:r>
        <w:t>competition</w:t>
      </w:r>
      <w:r w:rsidR="00D642E7">
        <w:t xml:space="preserve"> in our experiments</w:t>
      </w:r>
      <w:r>
        <w:t>, has now vanished fr</w:t>
      </w:r>
      <w:r w:rsidR="00D642E7">
        <w:t>o</w:t>
      </w:r>
      <w:r>
        <w:t xml:space="preserve">m the reckoning – why? </w:t>
      </w:r>
      <w:r w:rsidR="00D642E7">
        <w:t xml:space="preserve"> This contradicts what the theoretical model would predict as well (that</w:t>
      </w:r>
      <w:r w:rsidR="00D642E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μ</m:t>
            </m:r>
          </m:e>
          <m:sub>
            <m:r>
              <m:rPr>
                <m:nor/>
              </m:rPr>
              <w:rPr>
                <w:rFonts w:ascii="Cambria Math" w:hAnsi="Cambria Math" w:cs="Times New Roman"/>
                <w:sz w:val="24"/>
                <w:szCs w:val="24"/>
              </w:rPr>
              <m:t>max</m:t>
            </m:r>
          </m:sub>
        </m:sSub>
      </m:oMath>
      <w:r w:rsidR="00D642E7">
        <w:t xml:space="preserve"> mismatches would dominate under </w:t>
      </w:r>
      <w:proofErr w:type="spellStart"/>
      <w:r w:rsidR="00D642E7">
        <w:t>nuteient</w:t>
      </w:r>
      <w:proofErr w:type="spellEnd"/>
      <w:r w:rsidR="00D642E7">
        <w:t xml:space="preserve"> saturating conditions).</w:t>
      </w:r>
      <w:r w:rsidR="00360BFA">
        <w:t xml:space="preserve"> </w:t>
      </w:r>
      <w:r>
        <w:t xml:space="preserve">Is it because we are not wanting to expose ourselves to criticism that we did not assay competition in </w:t>
      </w:r>
      <w:r w:rsidR="00360BFA">
        <w:t xml:space="preserve">truly </w:t>
      </w:r>
      <w:r>
        <w:t>nutrient-</w:t>
      </w:r>
      <w:r w:rsidR="00360BFA">
        <w:t>limited conditions? If so, it could backfire</w:t>
      </w:r>
      <w:r w:rsidR="00E4050F">
        <w:t xml:space="preserve">, as we will have conveyed </w:t>
      </w:r>
      <w:r w:rsidR="00E4050F" w:rsidRPr="00F82C17">
        <w:rPr>
          <w:highlight w:val="yellow"/>
        </w:rPr>
        <w:t>inaccurate and contradictory</w:t>
      </w:r>
      <w:r w:rsidR="00E4050F">
        <w:t xml:space="preserve"> information at the end of all this effort. </w:t>
      </w:r>
    </w:p>
  </w:comment>
  <w:comment w:id="51" w:author="Samraat" w:date="2017-05-19T10:45:00Z" w:initials="SP">
    <w:p w:rsidR="009433B2" w:rsidRPr="00830B02" w:rsidRDefault="009433B2">
      <w:pPr>
        <w:pStyle w:val="CommentText"/>
      </w:pPr>
      <w:r>
        <w:rPr>
          <w:rStyle w:val="CommentReference"/>
        </w:rPr>
        <w:annotationRef/>
      </w:r>
      <w:r>
        <w:t>That is being kind!</w:t>
      </w:r>
      <w:r w:rsidR="00830B02">
        <w:t xml:space="preserve"> I am sure model selection would tell you that including K</w:t>
      </w:r>
      <w:r w:rsidR="00830B02">
        <w:softHyphen/>
      </w:r>
      <w:r w:rsidR="00830B02" w:rsidRPr="00830B02">
        <w:rPr>
          <w:vertAlign w:val="subscript"/>
        </w:rPr>
        <w:t>S</w:t>
      </w:r>
      <w:r w:rsidR="00830B02">
        <w:t xml:space="preserve"> </w:t>
      </w:r>
      <w:r w:rsidR="00A77DEA">
        <w:t xml:space="preserve">as a model parameter </w:t>
      </w:r>
      <w:r w:rsidR="008A0CC4">
        <w:t>is not justified for</w:t>
      </w:r>
      <w:r w:rsidR="00A77DEA">
        <w:t xml:space="preserve"> predict</w:t>
      </w:r>
      <w:r w:rsidR="008A0CC4">
        <w:t>ing</w:t>
      </w:r>
      <w:r w:rsidR="00A77DEA">
        <w:t xml:space="preserve"> the</w:t>
      </w:r>
      <w:r w:rsidR="003F3CEA">
        <w:t xml:space="preserve"> competition </w:t>
      </w:r>
      <w:r w:rsidR="00A77DEA">
        <w:t>results</w:t>
      </w:r>
      <w:r w:rsidR="008A0CC4">
        <w:t xml:space="preserve"> </w:t>
      </w:r>
      <w:r w:rsidR="003F3CEA">
        <w:t>parsimoniously</w:t>
      </w:r>
      <w:r w:rsidR="00830B02">
        <w:t xml:space="preserve">. </w:t>
      </w:r>
    </w:p>
  </w:comment>
  <w:comment w:id="52" w:author="Garcia Carreras, Bernardo" w:date="2017-05-19T11:04:00Z" w:initials="GCB">
    <w:p w:rsidR="008F23D8" w:rsidRDefault="008F23D8">
      <w:pPr>
        <w:pStyle w:val="CommentText"/>
        <w:rPr>
          <w:noProof/>
        </w:rPr>
      </w:pPr>
      <w:r>
        <w:rPr>
          <w:rStyle w:val="CommentReference"/>
        </w:rPr>
        <w:annotationRef/>
      </w:r>
      <w:r>
        <w:rPr>
          <w:noProof/>
        </w:rPr>
        <w:t>After the paragraph above, this perhaps needs to be made clearer before this: rP and mu aren't traits as such, but specific measurements taken at that temperature and nutrient concentration, while mumax and Ks are more traits as such because they are more general. This distinction is a bit murky though, but the language needs to be clearer. Why do we only look at mumax and Ks if rP is a better predictor?</w:t>
      </w:r>
    </w:p>
    <w:p w:rsidR="008F23D8" w:rsidRDefault="008F23D8">
      <w:pPr>
        <w:pStyle w:val="CommentText"/>
        <w:rPr>
          <w:noProof/>
        </w:rPr>
      </w:pPr>
    </w:p>
    <w:p w:rsidR="008F23D8" w:rsidRDefault="008F23D8">
      <w:pPr>
        <w:pStyle w:val="CommentText"/>
        <w:rPr>
          <w:noProof/>
        </w:rPr>
      </w:pPr>
      <w:r w:rsidRPr="006346BA">
        <w:rPr>
          <w:b/>
          <w:noProof/>
          <w:highlight w:val="yellow"/>
        </w:rPr>
        <w:t xml:space="preserve">SP: </w:t>
      </w:r>
      <w:r w:rsidRPr="006346BA">
        <w:rPr>
          <w:noProof/>
          <w:highlight w:val="yellow"/>
        </w:rPr>
        <w:t>rP is a physiological trait, and it</w:t>
      </w:r>
      <w:r w:rsidRPr="006346BA">
        <w:rPr>
          <w:b/>
          <w:noProof/>
          <w:highlight w:val="yellow"/>
        </w:rPr>
        <w:t xml:space="preserve"> </w:t>
      </w:r>
      <w:r w:rsidRPr="006346BA">
        <w:rPr>
          <w:noProof/>
          <w:highlight w:val="yellow"/>
        </w:rPr>
        <w:t>contributes to mumax. We need to explain this explicitly, using a simple equations or two (i.e., net photosynthesis rate contributes nto mumax)  – this then puts the empirical result in context.</w:t>
      </w:r>
      <w:r w:rsidRPr="006346BA">
        <w:rPr>
          <w:b/>
          <w:noProof/>
          <w:highlight w:val="yellow"/>
        </w:rPr>
        <w:t xml:space="preserve"> </w:t>
      </w:r>
      <w:r w:rsidRPr="006346BA">
        <w:rPr>
          <w:noProof/>
          <w:highlight w:val="yellow"/>
        </w:rPr>
        <w:t>Let’s have a chat on hangouts if my comment does not make sense.</w:t>
      </w:r>
      <w:r w:rsidRPr="006346BA">
        <w:rPr>
          <w:b/>
          <w:noProof/>
          <w:highlight w:val="yellow"/>
        </w:rPr>
        <w:t xml:space="preserve"> </w:t>
      </w:r>
      <w:r w:rsidRPr="006346BA">
        <w:rPr>
          <w:noProof/>
          <w:highlight w:val="yellow"/>
        </w:rPr>
        <w:t>Again, emphasizes why the theory should come first.</w:t>
      </w:r>
      <w:r w:rsidRPr="006346BA">
        <w:rPr>
          <w:b/>
          <w:noProof/>
          <w:highlight w:val="yellow"/>
        </w:rPr>
        <w:t xml:space="preserve"> </w:t>
      </w:r>
      <w:r w:rsidRPr="006346BA">
        <w:rPr>
          <w:noProof/>
          <w:highlight w:val="yellow"/>
        </w:rPr>
        <w:t>I know that there</w:t>
      </w:r>
      <w:r w:rsidRPr="006346BA">
        <w:rPr>
          <w:b/>
          <w:noProof/>
          <w:highlight w:val="yellow"/>
        </w:rPr>
        <w:t xml:space="preserve"> </w:t>
      </w:r>
      <w:r w:rsidRPr="006346BA">
        <w:rPr>
          <w:noProof/>
          <w:highlight w:val="yellow"/>
        </w:rPr>
        <w:t xml:space="preserve">will need to be an arbitary converison factor in such an ewuation, but we can say something as simple as rP </w:t>
      </w:r>
      <w:r w:rsidRPr="006346BA">
        <w:rPr>
          <w:rFonts w:ascii="Cambria Math" w:hAnsi="Cambria Math" w:cs="Cambria Math"/>
          <w:noProof/>
          <w:highlight w:val="yellow"/>
        </w:rPr>
        <w:t>∝</w:t>
      </w:r>
      <w:r w:rsidRPr="006346BA">
        <w:rPr>
          <w:noProof/>
          <w:highlight w:val="yellow"/>
        </w:rPr>
        <w:t xml:space="preserve"> mumax.</w:t>
      </w:r>
    </w:p>
    <w:p w:rsidR="008F23D8" w:rsidRDefault="008F23D8">
      <w:pPr>
        <w:pStyle w:val="CommentText"/>
        <w:rPr>
          <w:noProof/>
        </w:rPr>
      </w:pPr>
    </w:p>
    <w:p w:rsidR="008F23D8" w:rsidRPr="00AE0C6F" w:rsidRDefault="008F23D8">
      <w:pPr>
        <w:pStyle w:val="CommentText"/>
        <w:rPr>
          <w:noProof/>
        </w:rPr>
      </w:pPr>
      <w:r w:rsidRPr="009A27E5">
        <w:rPr>
          <w:noProof/>
          <w:highlight w:val="yellow"/>
        </w:rPr>
        <w:t>GAB: I agree with Smraat here, mumax and Ks are traits linking these traits to competion needs to come first via the theory and then celarly via integration of the experimental findings which either support or refute the simple theory.</w:t>
      </w:r>
    </w:p>
  </w:comment>
  <w:comment w:id="53" w:author="Gabriel Yvon-Durocher" w:date="2017-05-19T10:47:00Z" w:initials="GY">
    <w:p w:rsidR="008F23D8" w:rsidRDefault="008F23D8">
      <w:pPr>
        <w:pStyle w:val="CommentText"/>
      </w:pPr>
      <w:r>
        <w:rPr>
          <w:rStyle w:val="CommentReference"/>
        </w:rPr>
        <w:annotationRef/>
      </w:r>
      <w:r>
        <w:t>Need to be careful here as our experimental design can easily be criticised for not exploring low enough nutrient concentrations. Thus the relative importance of Ks has not had a fair chance.</w:t>
      </w:r>
    </w:p>
    <w:p w:rsidR="006346BA" w:rsidRDefault="006346BA">
      <w:pPr>
        <w:pStyle w:val="CommentText"/>
      </w:pPr>
    </w:p>
    <w:p w:rsidR="006346BA" w:rsidRPr="006346BA" w:rsidRDefault="006346BA">
      <w:pPr>
        <w:pStyle w:val="CommentText"/>
        <w:rPr>
          <w:b/>
        </w:rPr>
      </w:pPr>
      <w:r w:rsidRPr="001245CA">
        <w:rPr>
          <w:b/>
          <w:highlight w:val="yellow"/>
        </w:rPr>
        <w:t xml:space="preserve">SP: </w:t>
      </w:r>
      <w:r w:rsidRPr="001245CA">
        <w:rPr>
          <w:highlight w:val="yellow"/>
        </w:rPr>
        <w:t>Agreed. See my passionate outbursts in a comments SP 19 and 20 above</w:t>
      </w:r>
    </w:p>
  </w:comment>
  <w:comment w:id="54" w:author="Samraat" w:date="2017-05-19T12:02:00Z" w:initials="SP">
    <w:p w:rsidR="00352372" w:rsidRDefault="00352372">
      <w:pPr>
        <w:pStyle w:val="CommentText"/>
      </w:pPr>
      <w:r>
        <w:rPr>
          <w:rStyle w:val="CommentReference"/>
        </w:rPr>
        <w:annotationRef/>
      </w:r>
      <w:r>
        <w:t>We highlighted the “reversal” as one of the major findings in the abstract (see my comments about it above), but only say something weak about the phenomenon here</w:t>
      </w:r>
      <w:r w:rsidR="00BA3F94">
        <w:t xml:space="preserve"> and in the theory</w:t>
      </w:r>
      <w:r>
        <w:t>.</w:t>
      </w:r>
      <w:r w:rsidR="00BA3F94">
        <w:t xml:space="preserve"> This is a </w:t>
      </w:r>
      <w:r w:rsidR="00BA3F94">
        <w:t>very cool point, but n</w:t>
      </w:r>
      <w:r w:rsidR="004A7C84">
        <w:t xml:space="preserve">eeds </w:t>
      </w:r>
      <w:r w:rsidR="00BA3F94">
        <w:t xml:space="preserve">further </w:t>
      </w:r>
      <w:r w:rsidR="004A7C84">
        <w:t>clarification / resolution.</w:t>
      </w:r>
      <w:r w:rsidR="00BA3F94">
        <w:t xml:space="preserve"> Bernardo and I will try to explain this in the theory as </w:t>
      </w:r>
      <w:proofErr w:type="gramStart"/>
      <w:r w:rsidR="00BA3F94">
        <w:t>well  -</w:t>
      </w:r>
      <w:proofErr w:type="gramEnd"/>
      <w:r w:rsidR="00BA3F94">
        <w:t xml:space="preserve"> once we have properly explained what mismatches mean theoretically, we should be able to explain under what conditions reversals can happen.</w:t>
      </w:r>
    </w:p>
  </w:comment>
  <w:comment w:id="55" w:author="Samraat" w:date="2017-05-19T11:00:00Z" w:initials="SP">
    <w:p w:rsidR="00F07EFD" w:rsidRDefault="00F07EFD">
      <w:pPr>
        <w:pStyle w:val="CommentText"/>
      </w:pPr>
      <w:r>
        <w:rPr>
          <w:rStyle w:val="CommentReference"/>
        </w:rPr>
        <w:annotationRef/>
      </w:r>
      <w:r>
        <w:t>Doesn’t quite sound correct</w:t>
      </w:r>
    </w:p>
  </w:comment>
  <w:comment w:id="57" w:author="Garcia Carreras, Bernardo" w:date="2017-05-19T10:04:00Z" w:initials="GCB">
    <w:p w:rsidR="008F23D8" w:rsidRDefault="008F23D8">
      <w:pPr>
        <w:pStyle w:val="CommentText"/>
      </w:pPr>
      <w:r>
        <w:rPr>
          <w:rStyle w:val="CommentReference"/>
        </w:rPr>
        <w:annotationRef/>
      </w:r>
      <w:r>
        <w:rPr>
          <w:noProof/>
        </w:rPr>
        <w:t>Not shown. Should we?</w:t>
      </w:r>
    </w:p>
  </w:comment>
  <w:comment w:id="56" w:author="Samraat" w:date="2017-05-19T10:55:00Z" w:initials="SP">
    <w:p w:rsidR="001B5F4F" w:rsidRDefault="001B5F4F">
      <w:pPr>
        <w:pStyle w:val="CommentText"/>
      </w:pPr>
      <w:r w:rsidRPr="006E3A76">
        <w:rPr>
          <w:rStyle w:val="CommentReference"/>
          <w:highlight w:val="yellow"/>
        </w:rPr>
        <w:annotationRef/>
      </w:r>
      <w:r w:rsidRPr="006E3A76">
        <w:rPr>
          <w:highlight w:val="yellow"/>
        </w:rPr>
        <w:t>Yes, we need this</w:t>
      </w:r>
    </w:p>
  </w:comment>
  <w:comment w:id="58" w:author="Samraat" w:date="2017-05-19T10:09:00Z" w:initials="SP">
    <w:p w:rsidR="00C12E64" w:rsidRDefault="00C12E64">
      <w:pPr>
        <w:pStyle w:val="CommentText"/>
      </w:pPr>
      <w:r>
        <w:rPr>
          <w:rStyle w:val="CommentReference"/>
        </w:rPr>
        <w:annotationRef/>
      </w:r>
      <w:r>
        <w:t>Make x-axis of panels of B and C the same.</w:t>
      </w:r>
      <w:r w:rsidR="00BF7F16">
        <w:t xml:space="preserve"> Not sure fixing the y axis limits in panel b is the best optio</w:t>
      </w:r>
      <w:r w:rsidR="00316D24">
        <w:t>n</w:t>
      </w:r>
      <w:r w:rsidR="00BF7F16">
        <w:t xml:space="preserve">. </w:t>
      </w:r>
    </w:p>
  </w:comment>
  <w:comment w:id="71" w:author="Samraat" w:date="2017-05-19T10:18:00Z" w:initials="SP">
    <w:p w:rsidR="00D45451" w:rsidRDefault="00D45451">
      <w:pPr>
        <w:pStyle w:val="CommentText"/>
      </w:pPr>
      <w:r>
        <w:rPr>
          <w:rStyle w:val="CommentReference"/>
        </w:rPr>
        <w:annotationRef/>
      </w:r>
      <w:r>
        <w:t xml:space="preserve">Still hard to </w:t>
      </w:r>
      <w:r w:rsidR="00733977">
        <w:t>understand</w:t>
      </w:r>
      <w:r>
        <w:t xml:space="preserve"> what’s going on here…</w:t>
      </w:r>
    </w:p>
  </w:comment>
  <w:comment w:id="72" w:author="Samraat" w:date="2017-05-19T10:26:00Z" w:initials="SP">
    <w:p w:rsidR="00C600EA" w:rsidRDefault="00C600EA">
      <w:pPr>
        <w:pStyle w:val="CommentText"/>
      </w:pPr>
      <w:r>
        <w:rPr>
          <w:rStyle w:val="CommentReference"/>
        </w:rPr>
        <w:annotationRef/>
      </w:r>
      <w:r>
        <w:t>This figure needs to be in better resolution.</w:t>
      </w:r>
    </w:p>
    <w:p w:rsidR="00AB0E04" w:rsidRDefault="00AB0E04">
      <w:pPr>
        <w:pStyle w:val="CommentText"/>
      </w:pPr>
    </w:p>
    <w:p w:rsidR="00AB0E04" w:rsidRDefault="00666A32">
      <w:pPr>
        <w:pStyle w:val="CommentText"/>
      </w:pPr>
      <w:r>
        <w:t xml:space="preserve">Depicting the effect of mismatches on competitive outcomes is </w:t>
      </w:r>
      <w:r w:rsidR="00AB0E04">
        <w:t xml:space="preserve">important. </w:t>
      </w:r>
      <w:r>
        <w:t>Can we not somehow overlay the observed outcomes on the predicted (</w:t>
      </w:r>
      <w:r w:rsidR="00AB0E04">
        <w:t>upper panel</w:t>
      </w:r>
      <w:r>
        <w:t xml:space="preserve">) </w:t>
      </w:r>
      <w:r w:rsidR="00AB0E04">
        <w:t xml:space="preserve">of 4 </w:t>
      </w:r>
      <w:proofErr w:type="gramStart"/>
      <w:r w:rsidR="00AB0E04">
        <w:t xml:space="preserve">figs </w:t>
      </w:r>
      <w:r>
        <w:t>?</w:t>
      </w:r>
      <w:proofErr w:type="gramEnd"/>
      <w:r w:rsidR="00AB0E04">
        <w:t xml:space="preserve"> As such this figure is too big anyway.</w:t>
      </w:r>
      <w:r>
        <w:t xml:space="preserve"> The new </w:t>
      </w:r>
      <w:r>
        <w:rPr>
          <w:rFonts w:ascii="Times New Roman" w:hAnsi="Times New Roman" w:cs="Times New Roman"/>
          <w:sz w:val="24"/>
          <w:szCs w:val="24"/>
        </w:rPr>
        <w:t xml:space="preserve">Figure 4 below can still stay, as it </w:t>
      </w:r>
      <w:proofErr w:type="spellStart"/>
      <w:r>
        <w:rPr>
          <w:rFonts w:ascii="Times New Roman" w:hAnsi="Times New Roman" w:cs="Times New Roman"/>
          <w:sz w:val="24"/>
          <w:szCs w:val="24"/>
        </w:rPr>
        <w:t>comveys</w:t>
      </w:r>
      <w:proofErr w:type="spellEnd"/>
      <w:r>
        <w:rPr>
          <w:rFonts w:ascii="Times New Roman" w:hAnsi="Times New Roman" w:cs="Times New Roman"/>
          <w:sz w:val="24"/>
          <w:szCs w:val="24"/>
        </w:rPr>
        <w:t xml:space="preserve"> the model’s success much more straightforwardly. </w:t>
      </w:r>
    </w:p>
  </w:comment>
  <w:comment w:id="73" w:author="Gabriel Yvon-Durocher" w:date="2017-05-19T10:04:00Z" w:initials="GY">
    <w:p w:rsidR="008F23D8" w:rsidRDefault="008F23D8">
      <w:pPr>
        <w:pStyle w:val="CommentText"/>
      </w:pPr>
      <w:r>
        <w:rPr>
          <w:rStyle w:val="CommentReference"/>
        </w:rPr>
        <w:annotationRef/>
      </w:r>
      <w:r>
        <w:t xml:space="preserve">These figures are not very intuitive. </w:t>
      </w:r>
    </w:p>
    <w:p w:rsidR="008F23D8" w:rsidRDefault="008F23D8">
      <w:pPr>
        <w:pStyle w:val="CommentText"/>
      </w:pPr>
    </w:p>
    <w:p w:rsidR="008F23D8" w:rsidRDefault="008F23D8">
      <w:pPr>
        <w:pStyle w:val="CommentText"/>
      </w:pPr>
      <w:r>
        <w:t xml:space="preserve">Could we replace Fig. 2 and 3 with a species x species matrix, partitioned by temperature and nuts, where circles are filled in cases where the model predicts the outcome correctly, and open when it fails. </w:t>
      </w:r>
    </w:p>
    <w:p w:rsidR="008F23D8" w:rsidRDefault="008F23D8">
      <w:pPr>
        <w:pStyle w:val="CommentText"/>
      </w:pPr>
    </w:p>
    <w:p w:rsidR="008F23D8" w:rsidRDefault="008F23D8">
      <w:pPr>
        <w:pStyle w:val="CommentText"/>
      </w:pPr>
      <w:r>
        <w:t>See Fig. 3 in this paper for an example of what I mean (</w:t>
      </w:r>
      <w:hyperlink r:id="rId1" w:history="1">
        <w:r w:rsidRPr="00E7454F">
          <w:rPr>
            <w:rStyle w:val="Hyperlink"/>
          </w:rPr>
          <w:t>http://www.pnas.org/content/105/11/4191.abstract</w:t>
        </w:r>
      </w:hyperlink>
      <w:r>
        <w:t>)</w:t>
      </w:r>
    </w:p>
    <w:p w:rsidR="008F23D8" w:rsidRDefault="008F23D8">
      <w:pPr>
        <w:pStyle w:val="CommentText"/>
      </w:pPr>
    </w:p>
  </w:comment>
  <w:comment w:id="74" w:author="Bestion, Elvire" w:date="2017-05-19T10:04:00Z" w:initials="EB">
    <w:p w:rsidR="002A4751" w:rsidRDefault="002A4751">
      <w:pPr>
        <w:pStyle w:val="CommentText"/>
      </w:pPr>
      <w:r>
        <w:rPr>
          <w:rStyle w:val="CommentReference"/>
        </w:rPr>
        <w:annotationRef/>
      </w:r>
      <w:r>
        <w:t>Ok so I have done a test figure as gab wanted</w:t>
      </w:r>
      <w:r w:rsidR="006A654F">
        <w:t xml:space="preserve"> (see figure 4 below)</w:t>
      </w:r>
      <w:r>
        <w:t>, not very pretty for the moment but just to test whether this type of representation would work better</w:t>
      </w:r>
    </w:p>
    <w:p w:rsidR="000E6099" w:rsidRDefault="000E6099">
      <w:pPr>
        <w:pStyle w:val="CommentText"/>
      </w:pPr>
      <w:r>
        <w:t>If you are happy with it, I will polish it to replace the figures 2 and 3</w:t>
      </w:r>
    </w:p>
  </w:comment>
  <w:comment w:id="75" w:author="Samraat" w:date="2017-05-19T10:23:00Z" w:initials="SP">
    <w:p w:rsidR="00F27E4A" w:rsidRDefault="00F27E4A">
      <w:pPr>
        <w:pStyle w:val="CommentText"/>
      </w:pPr>
      <w:r>
        <w:rPr>
          <w:rStyle w:val="CommentReference"/>
        </w:rPr>
        <w:annotationRef/>
      </w:r>
      <w:r>
        <w:t>I like this</w:t>
      </w:r>
      <w:r w:rsidR="00666A32">
        <w:t xml:space="preserve"> to a degree!</w:t>
      </w:r>
    </w:p>
  </w:comment>
  <w:comment w:id="77" w:author="Bestion, Elvire" w:date="2017-05-19T10:04:00Z" w:initials="EB">
    <w:p w:rsidR="008F23D8" w:rsidRDefault="008F23D8">
      <w:pPr>
        <w:pStyle w:val="CommentText"/>
      </w:pPr>
      <w:r>
        <w:rPr>
          <w:rStyle w:val="CommentReference"/>
        </w:rPr>
        <w:annotationRef/>
      </w:r>
      <w:r>
        <w:t xml:space="preserve">So Gab considers that we should not use </w:t>
      </w:r>
      <w:proofErr w:type="spellStart"/>
      <w:r>
        <w:t>rP</w:t>
      </w:r>
      <w:proofErr w:type="spellEnd"/>
      <w:r>
        <w:t xml:space="preserve"> to test directly for effects on competition but use </w:t>
      </w:r>
      <w:proofErr w:type="spellStart"/>
      <w:r>
        <w:t>rP</w:t>
      </w:r>
      <w:proofErr w:type="spellEnd"/>
      <w:r>
        <w:t xml:space="preserve"> as a predictor of mu.</w:t>
      </w:r>
    </w:p>
    <w:p w:rsidR="008F23D8" w:rsidRDefault="008F23D8">
      <w:pPr>
        <w:pStyle w:val="CommentText"/>
      </w:pPr>
      <w:r>
        <w:t xml:space="preserve">Therefore I have removed all discussion of </w:t>
      </w:r>
      <w:proofErr w:type="spellStart"/>
      <w:r>
        <w:t>rP</w:t>
      </w:r>
      <w:proofErr w:type="spellEnd"/>
      <w:r>
        <w:t xml:space="preserve"> from the main text, however I left it in the tables so that everyone can see the results and make his opinion about whether to include them or not </w:t>
      </w:r>
    </w:p>
  </w:comment>
  <w:comment w:id="78" w:author="Garcia Carreras, Bernardo" w:date="2017-05-19T10:04:00Z" w:initials="GCB">
    <w:p w:rsidR="008F23D8" w:rsidRDefault="008F23D8">
      <w:pPr>
        <w:pStyle w:val="CommentText"/>
      </w:pPr>
      <w:r>
        <w:rPr>
          <w:rStyle w:val="CommentReference"/>
        </w:rPr>
        <w:annotationRef/>
      </w:r>
      <w:r>
        <w:rPr>
          <w:noProof/>
        </w:rPr>
        <w:t>This is a bit disgraceful and hurts me deeply. I've put a png in here, but for the eventual submission I will provide separate pdf or eps versions of my plots.</w:t>
      </w:r>
    </w:p>
  </w:comment>
  <w:comment w:id="79" w:author="Bestion, Elvire" w:date="2017-05-19T10:04:00Z" w:initials="EB">
    <w:p w:rsidR="008F23D8" w:rsidRDefault="008F23D8">
      <w:pPr>
        <w:pStyle w:val="CommentText"/>
      </w:pPr>
      <w:r>
        <w:rPr>
          <w:rStyle w:val="CommentReference"/>
        </w:rPr>
        <w:annotationRef/>
      </w:r>
      <w:r>
        <w:t xml:space="preserve">Check that this corresponds to the newer tables with mixed </w:t>
      </w:r>
      <w:proofErr w:type="spellStart"/>
      <w:r>
        <w:t>monod</w:t>
      </w:r>
      <w:proofErr w:type="spellEnd"/>
      <w:r>
        <w:t xml:space="preserve"> model</w:t>
      </w:r>
    </w:p>
  </w:comment>
  <w:comment w:id="80" w:author="Bestion, Elvire" w:date="2017-05-19T10:04:00Z" w:initials="EB">
    <w:p w:rsidR="008F23D8" w:rsidRDefault="008F23D8" w:rsidP="003E59E0">
      <w:pPr>
        <w:pStyle w:val="CommentText"/>
      </w:pPr>
      <w:r>
        <w:rPr>
          <w:rStyle w:val="CommentReference"/>
        </w:rPr>
        <w:annotationRef/>
      </w:r>
      <w:r>
        <w:t>Maybe this figure is not necessary, as it highlights the lack of confidence intervals in the main figure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D4A781" w15:done="0"/>
  <w15:commentEx w15:paraId="7F2ADF05" w15:done="0"/>
  <w15:commentEx w15:paraId="2ABAB6E2" w15:done="0"/>
  <w15:commentEx w15:paraId="5806BD83" w15:done="0"/>
  <w15:commentEx w15:paraId="2EA8F88C" w15:done="0"/>
  <w15:commentEx w15:paraId="2353D28D" w15:done="0"/>
  <w15:commentEx w15:paraId="1450395A" w15:paraIdParent="2353D28D" w15:done="0"/>
  <w15:commentEx w15:paraId="1C52BB8F" w15:done="0"/>
  <w15:commentEx w15:paraId="143C5C55" w15:done="0"/>
  <w15:commentEx w15:paraId="41AED9E3" w15:done="0"/>
  <w15:commentEx w15:paraId="70FD3D40" w15:done="0"/>
  <w15:commentEx w15:paraId="24E15F84" w15:done="0"/>
  <w15:commentEx w15:paraId="751A11C2" w15:paraIdParent="24E15F84" w15:done="0"/>
  <w15:commentEx w15:paraId="15A13A63" w15:done="0"/>
  <w15:commentEx w15:paraId="65499BBD" w15:done="0"/>
  <w15:commentEx w15:paraId="53E88F34" w15:done="0"/>
  <w15:commentEx w15:paraId="1BCAAD29" w15:done="0"/>
  <w15:commentEx w15:paraId="4961CD9E" w15:done="0"/>
  <w15:commentEx w15:paraId="481A0A6D" w15:done="0"/>
  <w15:commentEx w15:paraId="2A0EE43F" w15:done="0"/>
  <w15:commentEx w15:paraId="185706E7" w15:done="0"/>
  <w15:commentEx w15:paraId="5DB0805E" w15:done="0"/>
  <w15:commentEx w15:paraId="573975AE" w15:done="0"/>
  <w15:commentEx w15:paraId="526484C1" w15:done="0"/>
  <w15:commentEx w15:paraId="7545B335" w15:done="0"/>
  <w15:commentEx w15:paraId="0DF8E2F5" w15:done="0"/>
  <w15:commentEx w15:paraId="2027774B" w15:done="0"/>
  <w15:commentEx w15:paraId="25184B1E" w15:done="0"/>
  <w15:commentEx w15:paraId="300693B1" w15:done="0"/>
  <w15:commentEx w15:paraId="075CC652" w15:done="0"/>
  <w15:commentEx w15:paraId="2787EF58" w15:done="0"/>
  <w15:commentEx w15:paraId="217F7910" w15:done="0"/>
  <w15:commentEx w15:paraId="32543135" w15:done="0"/>
  <w15:commentEx w15:paraId="5988A05B" w15:paraIdParent="32543135" w15:done="0"/>
  <w15:commentEx w15:paraId="3FC32806" w15:done="0"/>
  <w15:commentEx w15:paraId="77BBC910" w15:done="0"/>
  <w15:commentEx w15:paraId="7A1D51E9" w15:done="0"/>
  <w15:commentEx w15:paraId="51DC5573" w15:done="0"/>
  <w15:commentEx w15:paraId="2CB3DE3E" w15:done="0"/>
  <w15:commentEx w15:paraId="27432A67" w15:done="0"/>
  <w15:commentEx w15:paraId="56BE7BD2" w15:done="0"/>
  <w15:commentEx w15:paraId="1CAEFA1F" w15:done="0"/>
  <w15:commentEx w15:paraId="72562D0D" w15:done="0"/>
  <w15:commentEx w15:paraId="5C2BA1DF" w15:done="0"/>
  <w15:commentEx w15:paraId="10EDD1AA" w15:done="0"/>
  <w15:commentEx w15:paraId="0E911E95" w15:done="0"/>
  <w15:commentEx w15:paraId="704EF9F7" w15:done="0"/>
  <w15:commentEx w15:paraId="20D86FA5" w15:done="0"/>
  <w15:commentEx w15:paraId="2A3FCA9C" w15:done="0"/>
  <w15:commentEx w15:paraId="6C4C88F4" w15:done="0"/>
  <w15:commentEx w15:paraId="4F2EE104" w15:done="0"/>
  <w15:commentEx w15:paraId="547B3157" w15:done="0"/>
  <w15:commentEx w15:paraId="1520BD1C" w15:done="0"/>
  <w15:commentEx w15:paraId="2403A13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448F" w:rsidRDefault="0098448F" w:rsidP="00D46E49">
      <w:pPr>
        <w:spacing w:after="0" w:line="240" w:lineRule="auto"/>
      </w:pPr>
      <w:r>
        <w:separator/>
      </w:r>
    </w:p>
  </w:endnote>
  <w:endnote w:type="continuationSeparator" w:id="0">
    <w:p w:rsidR="0098448F" w:rsidRDefault="0098448F" w:rsidP="00D46E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81085234"/>
      <w:docPartObj>
        <w:docPartGallery w:val="Page Numbers (Bottom of Page)"/>
        <w:docPartUnique/>
      </w:docPartObj>
    </w:sdtPr>
    <w:sdtEndPr>
      <w:rPr>
        <w:noProof/>
      </w:rPr>
    </w:sdtEndPr>
    <w:sdtContent>
      <w:p w:rsidR="008F23D8" w:rsidRDefault="00D33637">
        <w:pPr>
          <w:pStyle w:val="Footer"/>
          <w:jc w:val="center"/>
        </w:pPr>
        <w:r>
          <w:fldChar w:fldCharType="begin"/>
        </w:r>
        <w:r w:rsidR="008F23D8">
          <w:instrText xml:space="preserve"> PAGE   \* MERGEFORMAT </w:instrText>
        </w:r>
        <w:r>
          <w:fldChar w:fldCharType="separate"/>
        </w:r>
        <w:r w:rsidR="00E630C9">
          <w:rPr>
            <w:noProof/>
          </w:rPr>
          <w:t>10</w:t>
        </w:r>
        <w:r>
          <w:rPr>
            <w:noProof/>
          </w:rPr>
          <w:fldChar w:fldCharType="end"/>
        </w:r>
      </w:p>
    </w:sdtContent>
  </w:sdt>
  <w:p w:rsidR="008F23D8" w:rsidRDefault="008F23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448F" w:rsidRDefault="0098448F" w:rsidP="00D46E49">
      <w:pPr>
        <w:spacing w:after="0" w:line="240" w:lineRule="auto"/>
      </w:pPr>
      <w:r>
        <w:separator/>
      </w:r>
    </w:p>
  </w:footnote>
  <w:footnote w:type="continuationSeparator" w:id="0">
    <w:p w:rsidR="0098448F" w:rsidRDefault="0098448F" w:rsidP="00D46E4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171B"/>
    <w:multiLevelType w:val="hybridMultilevel"/>
    <w:tmpl w:val="608EA854"/>
    <w:lvl w:ilvl="0" w:tplc="0A9C85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8CC5181"/>
    <w:multiLevelType w:val="hybridMultilevel"/>
    <w:tmpl w:val="37AC1552"/>
    <w:lvl w:ilvl="0" w:tplc="D2720702">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cia Carreras, Bernardo">
    <w15:presenceInfo w15:providerId="AD" w15:userId="S-1-5-21-243037206-41955558-561332275-24466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
  <w:rsids>
    <w:rsidRoot w:val="00121748"/>
    <w:rsid w:val="00003789"/>
    <w:rsid w:val="00004866"/>
    <w:rsid w:val="0000522B"/>
    <w:rsid w:val="000066B2"/>
    <w:rsid w:val="00011B69"/>
    <w:rsid w:val="0001250D"/>
    <w:rsid w:val="00012A27"/>
    <w:rsid w:val="00014A89"/>
    <w:rsid w:val="00015042"/>
    <w:rsid w:val="00017082"/>
    <w:rsid w:val="00017867"/>
    <w:rsid w:val="00017D20"/>
    <w:rsid w:val="00020B8A"/>
    <w:rsid w:val="00022824"/>
    <w:rsid w:val="00023CB6"/>
    <w:rsid w:val="00025848"/>
    <w:rsid w:val="0002799C"/>
    <w:rsid w:val="00027BCB"/>
    <w:rsid w:val="00027D3D"/>
    <w:rsid w:val="00027FBE"/>
    <w:rsid w:val="00030FDA"/>
    <w:rsid w:val="000341B4"/>
    <w:rsid w:val="000344EA"/>
    <w:rsid w:val="0003537C"/>
    <w:rsid w:val="000353D2"/>
    <w:rsid w:val="000370D2"/>
    <w:rsid w:val="00037288"/>
    <w:rsid w:val="00040C63"/>
    <w:rsid w:val="00041157"/>
    <w:rsid w:val="00041914"/>
    <w:rsid w:val="000420EA"/>
    <w:rsid w:val="00043B1A"/>
    <w:rsid w:val="000446A3"/>
    <w:rsid w:val="00044AFB"/>
    <w:rsid w:val="0004773C"/>
    <w:rsid w:val="00050314"/>
    <w:rsid w:val="00050D69"/>
    <w:rsid w:val="00051EB2"/>
    <w:rsid w:val="0005309F"/>
    <w:rsid w:val="000533BA"/>
    <w:rsid w:val="0005387E"/>
    <w:rsid w:val="00053C46"/>
    <w:rsid w:val="000544DD"/>
    <w:rsid w:val="0005478F"/>
    <w:rsid w:val="00055913"/>
    <w:rsid w:val="00060056"/>
    <w:rsid w:val="00060D5D"/>
    <w:rsid w:val="00061073"/>
    <w:rsid w:val="00062EF4"/>
    <w:rsid w:val="00063019"/>
    <w:rsid w:val="00064004"/>
    <w:rsid w:val="00064376"/>
    <w:rsid w:val="00064F9A"/>
    <w:rsid w:val="000657A3"/>
    <w:rsid w:val="00065C40"/>
    <w:rsid w:val="000662AD"/>
    <w:rsid w:val="0007372C"/>
    <w:rsid w:val="00073887"/>
    <w:rsid w:val="0007642A"/>
    <w:rsid w:val="0008083C"/>
    <w:rsid w:val="00080ABA"/>
    <w:rsid w:val="00080BAD"/>
    <w:rsid w:val="0008289D"/>
    <w:rsid w:val="000830E9"/>
    <w:rsid w:val="00085F5B"/>
    <w:rsid w:val="000867B6"/>
    <w:rsid w:val="00086BA3"/>
    <w:rsid w:val="00086EAA"/>
    <w:rsid w:val="000871A2"/>
    <w:rsid w:val="000902B9"/>
    <w:rsid w:val="000907F3"/>
    <w:rsid w:val="000913F4"/>
    <w:rsid w:val="00091DA3"/>
    <w:rsid w:val="000926A2"/>
    <w:rsid w:val="00092CAF"/>
    <w:rsid w:val="0009356B"/>
    <w:rsid w:val="000943E6"/>
    <w:rsid w:val="00095768"/>
    <w:rsid w:val="0009681B"/>
    <w:rsid w:val="000A071B"/>
    <w:rsid w:val="000A08FF"/>
    <w:rsid w:val="000A0EBE"/>
    <w:rsid w:val="000A1B80"/>
    <w:rsid w:val="000A4885"/>
    <w:rsid w:val="000A49EA"/>
    <w:rsid w:val="000A4D7D"/>
    <w:rsid w:val="000A6AD0"/>
    <w:rsid w:val="000B0644"/>
    <w:rsid w:val="000B1285"/>
    <w:rsid w:val="000B2145"/>
    <w:rsid w:val="000B3E62"/>
    <w:rsid w:val="000B4020"/>
    <w:rsid w:val="000B45DD"/>
    <w:rsid w:val="000B4D12"/>
    <w:rsid w:val="000C1D1F"/>
    <w:rsid w:val="000C2B8B"/>
    <w:rsid w:val="000D189E"/>
    <w:rsid w:val="000D32B5"/>
    <w:rsid w:val="000D530B"/>
    <w:rsid w:val="000D6095"/>
    <w:rsid w:val="000D68BC"/>
    <w:rsid w:val="000E00AB"/>
    <w:rsid w:val="000E0169"/>
    <w:rsid w:val="000E113F"/>
    <w:rsid w:val="000E1816"/>
    <w:rsid w:val="000E3993"/>
    <w:rsid w:val="000E6099"/>
    <w:rsid w:val="000E60BD"/>
    <w:rsid w:val="000E6C6D"/>
    <w:rsid w:val="000E7209"/>
    <w:rsid w:val="000E7CD8"/>
    <w:rsid w:val="000E7F80"/>
    <w:rsid w:val="000F0047"/>
    <w:rsid w:val="000F1988"/>
    <w:rsid w:val="000F3475"/>
    <w:rsid w:val="000F5259"/>
    <w:rsid w:val="000F5B73"/>
    <w:rsid w:val="000F5DC8"/>
    <w:rsid w:val="000F5E5B"/>
    <w:rsid w:val="000F7A7F"/>
    <w:rsid w:val="00101A83"/>
    <w:rsid w:val="00101B23"/>
    <w:rsid w:val="00102EEC"/>
    <w:rsid w:val="001053B2"/>
    <w:rsid w:val="00105BF2"/>
    <w:rsid w:val="00105D40"/>
    <w:rsid w:val="001109D7"/>
    <w:rsid w:val="0011174C"/>
    <w:rsid w:val="00111CB7"/>
    <w:rsid w:val="001142CF"/>
    <w:rsid w:val="00116221"/>
    <w:rsid w:val="0011634C"/>
    <w:rsid w:val="00116759"/>
    <w:rsid w:val="00120408"/>
    <w:rsid w:val="0012092C"/>
    <w:rsid w:val="00120AFD"/>
    <w:rsid w:val="00121748"/>
    <w:rsid w:val="00122417"/>
    <w:rsid w:val="0012328A"/>
    <w:rsid w:val="001232E7"/>
    <w:rsid w:val="00123ABE"/>
    <w:rsid w:val="00123B18"/>
    <w:rsid w:val="0012428C"/>
    <w:rsid w:val="001245CA"/>
    <w:rsid w:val="00124B8D"/>
    <w:rsid w:val="001260E9"/>
    <w:rsid w:val="0013016E"/>
    <w:rsid w:val="00130CBC"/>
    <w:rsid w:val="0013415E"/>
    <w:rsid w:val="00134B2D"/>
    <w:rsid w:val="00134FCF"/>
    <w:rsid w:val="001361D9"/>
    <w:rsid w:val="001405FE"/>
    <w:rsid w:val="00141091"/>
    <w:rsid w:val="001418B8"/>
    <w:rsid w:val="001434E4"/>
    <w:rsid w:val="00143500"/>
    <w:rsid w:val="00143EDD"/>
    <w:rsid w:val="001447C7"/>
    <w:rsid w:val="00146111"/>
    <w:rsid w:val="001463B9"/>
    <w:rsid w:val="00147648"/>
    <w:rsid w:val="00147B88"/>
    <w:rsid w:val="00147E71"/>
    <w:rsid w:val="00150D7C"/>
    <w:rsid w:val="00151DA8"/>
    <w:rsid w:val="00151ED2"/>
    <w:rsid w:val="001523F6"/>
    <w:rsid w:val="0015294F"/>
    <w:rsid w:val="00152A05"/>
    <w:rsid w:val="00153275"/>
    <w:rsid w:val="0015344E"/>
    <w:rsid w:val="00153DED"/>
    <w:rsid w:val="00154768"/>
    <w:rsid w:val="001564EA"/>
    <w:rsid w:val="001566B8"/>
    <w:rsid w:val="001571B4"/>
    <w:rsid w:val="00160555"/>
    <w:rsid w:val="00162524"/>
    <w:rsid w:val="00163C1E"/>
    <w:rsid w:val="00164050"/>
    <w:rsid w:val="00164194"/>
    <w:rsid w:val="00167B97"/>
    <w:rsid w:val="00167EA4"/>
    <w:rsid w:val="00170152"/>
    <w:rsid w:val="00171EDC"/>
    <w:rsid w:val="001738CB"/>
    <w:rsid w:val="001768F9"/>
    <w:rsid w:val="0017706F"/>
    <w:rsid w:val="00177309"/>
    <w:rsid w:val="001773A6"/>
    <w:rsid w:val="00177672"/>
    <w:rsid w:val="00177CB0"/>
    <w:rsid w:val="00181A3B"/>
    <w:rsid w:val="00183BD2"/>
    <w:rsid w:val="00183F8C"/>
    <w:rsid w:val="00186607"/>
    <w:rsid w:val="0018670C"/>
    <w:rsid w:val="001973DB"/>
    <w:rsid w:val="001A1616"/>
    <w:rsid w:val="001A2CC1"/>
    <w:rsid w:val="001A36C3"/>
    <w:rsid w:val="001A4D50"/>
    <w:rsid w:val="001A51C7"/>
    <w:rsid w:val="001A5A63"/>
    <w:rsid w:val="001A6806"/>
    <w:rsid w:val="001B0D47"/>
    <w:rsid w:val="001B34A9"/>
    <w:rsid w:val="001B3625"/>
    <w:rsid w:val="001B38F1"/>
    <w:rsid w:val="001B4BF0"/>
    <w:rsid w:val="001B500D"/>
    <w:rsid w:val="001B5F4F"/>
    <w:rsid w:val="001B6692"/>
    <w:rsid w:val="001C066E"/>
    <w:rsid w:val="001C0CA3"/>
    <w:rsid w:val="001C1B4B"/>
    <w:rsid w:val="001C218E"/>
    <w:rsid w:val="001C2DE7"/>
    <w:rsid w:val="001C2FF9"/>
    <w:rsid w:val="001C49F1"/>
    <w:rsid w:val="001C5A1C"/>
    <w:rsid w:val="001C674E"/>
    <w:rsid w:val="001C743F"/>
    <w:rsid w:val="001C7C0D"/>
    <w:rsid w:val="001D0DE0"/>
    <w:rsid w:val="001D1198"/>
    <w:rsid w:val="001D1694"/>
    <w:rsid w:val="001D2999"/>
    <w:rsid w:val="001D3ABB"/>
    <w:rsid w:val="001D3B15"/>
    <w:rsid w:val="001D4AAB"/>
    <w:rsid w:val="001D581A"/>
    <w:rsid w:val="001D587C"/>
    <w:rsid w:val="001D65A6"/>
    <w:rsid w:val="001E202D"/>
    <w:rsid w:val="001E42FA"/>
    <w:rsid w:val="001E5571"/>
    <w:rsid w:val="001E57EB"/>
    <w:rsid w:val="001E71ED"/>
    <w:rsid w:val="001E7AEA"/>
    <w:rsid w:val="001F0316"/>
    <w:rsid w:val="001F2085"/>
    <w:rsid w:val="001F48CB"/>
    <w:rsid w:val="001F4FF2"/>
    <w:rsid w:val="001F5CB1"/>
    <w:rsid w:val="001F5E29"/>
    <w:rsid w:val="00201408"/>
    <w:rsid w:val="002028B1"/>
    <w:rsid w:val="00204205"/>
    <w:rsid w:val="0020576C"/>
    <w:rsid w:val="00206F97"/>
    <w:rsid w:val="00207686"/>
    <w:rsid w:val="002118BB"/>
    <w:rsid w:val="002130D7"/>
    <w:rsid w:val="0021509F"/>
    <w:rsid w:val="00216960"/>
    <w:rsid w:val="00217ECD"/>
    <w:rsid w:val="00220A1E"/>
    <w:rsid w:val="00222A8B"/>
    <w:rsid w:val="00222C36"/>
    <w:rsid w:val="00222F06"/>
    <w:rsid w:val="00222FFE"/>
    <w:rsid w:val="00231CEF"/>
    <w:rsid w:val="00231D9A"/>
    <w:rsid w:val="00232662"/>
    <w:rsid w:val="0023348E"/>
    <w:rsid w:val="00234400"/>
    <w:rsid w:val="00234ACF"/>
    <w:rsid w:val="00234F88"/>
    <w:rsid w:val="00236E16"/>
    <w:rsid w:val="00236FD0"/>
    <w:rsid w:val="0024009E"/>
    <w:rsid w:val="00240143"/>
    <w:rsid w:val="002409DD"/>
    <w:rsid w:val="00242585"/>
    <w:rsid w:val="002436C8"/>
    <w:rsid w:val="00243E02"/>
    <w:rsid w:val="00244012"/>
    <w:rsid w:val="002445E6"/>
    <w:rsid w:val="002446A2"/>
    <w:rsid w:val="002461D5"/>
    <w:rsid w:val="00246ACA"/>
    <w:rsid w:val="002473B6"/>
    <w:rsid w:val="00252E90"/>
    <w:rsid w:val="00254709"/>
    <w:rsid w:val="00260B98"/>
    <w:rsid w:val="00260F35"/>
    <w:rsid w:val="00262698"/>
    <w:rsid w:val="002627F0"/>
    <w:rsid w:val="00262E4C"/>
    <w:rsid w:val="00263A7C"/>
    <w:rsid w:val="00264B7D"/>
    <w:rsid w:val="00265B0D"/>
    <w:rsid w:val="00265C3F"/>
    <w:rsid w:val="00266247"/>
    <w:rsid w:val="00270E5B"/>
    <w:rsid w:val="00271E01"/>
    <w:rsid w:val="00271F9F"/>
    <w:rsid w:val="002724C6"/>
    <w:rsid w:val="00272D37"/>
    <w:rsid w:val="00273BE6"/>
    <w:rsid w:val="002740BA"/>
    <w:rsid w:val="002740DA"/>
    <w:rsid w:val="00277ACB"/>
    <w:rsid w:val="00277DC2"/>
    <w:rsid w:val="002802FE"/>
    <w:rsid w:val="0028080F"/>
    <w:rsid w:val="0028310C"/>
    <w:rsid w:val="002834FA"/>
    <w:rsid w:val="00283A5C"/>
    <w:rsid w:val="00283F51"/>
    <w:rsid w:val="00287C44"/>
    <w:rsid w:val="0029016D"/>
    <w:rsid w:val="00290D5C"/>
    <w:rsid w:val="0029376C"/>
    <w:rsid w:val="00293B0E"/>
    <w:rsid w:val="0029481C"/>
    <w:rsid w:val="00294F9D"/>
    <w:rsid w:val="00295254"/>
    <w:rsid w:val="002952F7"/>
    <w:rsid w:val="00296535"/>
    <w:rsid w:val="00296CBB"/>
    <w:rsid w:val="00297BA7"/>
    <w:rsid w:val="002A0AA5"/>
    <w:rsid w:val="002A1402"/>
    <w:rsid w:val="002A1505"/>
    <w:rsid w:val="002A4751"/>
    <w:rsid w:val="002A4987"/>
    <w:rsid w:val="002A4B7A"/>
    <w:rsid w:val="002A5394"/>
    <w:rsid w:val="002A5B0A"/>
    <w:rsid w:val="002A6400"/>
    <w:rsid w:val="002A6FC3"/>
    <w:rsid w:val="002B3138"/>
    <w:rsid w:val="002B5259"/>
    <w:rsid w:val="002B65A4"/>
    <w:rsid w:val="002B738B"/>
    <w:rsid w:val="002C0612"/>
    <w:rsid w:val="002C1448"/>
    <w:rsid w:val="002C2D1E"/>
    <w:rsid w:val="002C3CEC"/>
    <w:rsid w:val="002C3D34"/>
    <w:rsid w:val="002C42C2"/>
    <w:rsid w:val="002C44AC"/>
    <w:rsid w:val="002C6855"/>
    <w:rsid w:val="002D0ED2"/>
    <w:rsid w:val="002D3D25"/>
    <w:rsid w:val="002D4A6D"/>
    <w:rsid w:val="002D6E7B"/>
    <w:rsid w:val="002D705D"/>
    <w:rsid w:val="002E05C8"/>
    <w:rsid w:val="002E07A2"/>
    <w:rsid w:val="002E0A99"/>
    <w:rsid w:val="002E165C"/>
    <w:rsid w:val="002E2B40"/>
    <w:rsid w:val="002E2DF8"/>
    <w:rsid w:val="002E36B8"/>
    <w:rsid w:val="002E3B71"/>
    <w:rsid w:val="002E5A9E"/>
    <w:rsid w:val="002E6E58"/>
    <w:rsid w:val="002F1A9E"/>
    <w:rsid w:val="002F2566"/>
    <w:rsid w:val="002F37BE"/>
    <w:rsid w:val="002F3CA3"/>
    <w:rsid w:val="002F40FE"/>
    <w:rsid w:val="002F4AF3"/>
    <w:rsid w:val="002F5DD3"/>
    <w:rsid w:val="002F75F4"/>
    <w:rsid w:val="003006E1"/>
    <w:rsid w:val="00300AC4"/>
    <w:rsid w:val="00300D36"/>
    <w:rsid w:val="00301415"/>
    <w:rsid w:val="00302135"/>
    <w:rsid w:val="003024F5"/>
    <w:rsid w:val="003039B6"/>
    <w:rsid w:val="00303EF8"/>
    <w:rsid w:val="00305A0D"/>
    <w:rsid w:val="00305A6A"/>
    <w:rsid w:val="00306035"/>
    <w:rsid w:val="003060B8"/>
    <w:rsid w:val="003067A8"/>
    <w:rsid w:val="0030740A"/>
    <w:rsid w:val="00311200"/>
    <w:rsid w:val="0031196B"/>
    <w:rsid w:val="00311BEE"/>
    <w:rsid w:val="00312982"/>
    <w:rsid w:val="00312F8B"/>
    <w:rsid w:val="00316815"/>
    <w:rsid w:val="0031689E"/>
    <w:rsid w:val="00316D24"/>
    <w:rsid w:val="0032076F"/>
    <w:rsid w:val="00320B71"/>
    <w:rsid w:val="00321BC0"/>
    <w:rsid w:val="00321F9F"/>
    <w:rsid w:val="003228C4"/>
    <w:rsid w:val="00322C0C"/>
    <w:rsid w:val="00323181"/>
    <w:rsid w:val="00325624"/>
    <w:rsid w:val="003258F0"/>
    <w:rsid w:val="00327780"/>
    <w:rsid w:val="00330D06"/>
    <w:rsid w:val="00331B33"/>
    <w:rsid w:val="00332AFA"/>
    <w:rsid w:val="00332FA3"/>
    <w:rsid w:val="00334355"/>
    <w:rsid w:val="003343F8"/>
    <w:rsid w:val="00337554"/>
    <w:rsid w:val="003375E9"/>
    <w:rsid w:val="00337712"/>
    <w:rsid w:val="0033778C"/>
    <w:rsid w:val="0033785B"/>
    <w:rsid w:val="00340177"/>
    <w:rsid w:val="00340A3A"/>
    <w:rsid w:val="00340AB7"/>
    <w:rsid w:val="00340F4C"/>
    <w:rsid w:val="0034386A"/>
    <w:rsid w:val="00343A93"/>
    <w:rsid w:val="003444A0"/>
    <w:rsid w:val="00344EF4"/>
    <w:rsid w:val="0034528D"/>
    <w:rsid w:val="00345785"/>
    <w:rsid w:val="00345AE5"/>
    <w:rsid w:val="00347208"/>
    <w:rsid w:val="003472A5"/>
    <w:rsid w:val="00351400"/>
    <w:rsid w:val="00352159"/>
    <w:rsid w:val="00352372"/>
    <w:rsid w:val="003548DC"/>
    <w:rsid w:val="00355D5F"/>
    <w:rsid w:val="0035601B"/>
    <w:rsid w:val="00360AA4"/>
    <w:rsid w:val="00360BD2"/>
    <w:rsid w:val="00360BFA"/>
    <w:rsid w:val="0036136F"/>
    <w:rsid w:val="00363944"/>
    <w:rsid w:val="0036419E"/>
    <w:rsid w:val="003642F8"/>
    <w:rsid w:val="0036430C"/>
    <w:rsid w:val="00364F22"/>
    <w:rsid w:val="00365A20"/>
    <w:rsid w:val="003669FC"/>
    <w:rsid w:val="00366FDF"/>
    <w:rsid w:val="003676D3"/>
    <w:rsid w:val="0037262D"/>
    <w:rsid w:val="00372926"/>
    <w:rsid w:val="00372F33"/>
    <w:rsid w:val="00376B4A"/>
    <w:rsid w:val="003803B5"/>
    <w:rsid w:val="00380615"/>
    <w:rsid w:val="00380C56"/>
    <w:rsid w:val="00380CDE"/>
    <w:rsid w:val="003812D6"/>
    <w:rsid w:val="003817B4"/>
    <w:rsid w:val="00381C5D"/>
    <w:rsid w:val="00383396"/>
    <w:rsid w:val="003905DD"/>
    <w:rsid w:val="0039173A"/>
    <w:rsid w:val="003928BF"/>
    <w:rsid w:val="003936C1"/>
    <w:rsid w:val="003945B8"/>
    <w:rsid w:val="003A0C7F"/>
    <w:rsid w:val="003A20EA"/>
    <w:rsid w:val="003A24F6"/>
    <w:rsid w:val="003A4CEA"/>
    <w:rsid w:val="003A512C"/>
    <w:rsid w:val="003A6D04"/>
    <w:rsid w:val="003A6E6A"/>
    <w:rsid w:val="003A7680"/>
    <w:rsid w:val="003B0616"/>
    <w:rsid w:val="003B1315"/>
    <w:rsid w:val="003B2724"/>
    <w:rsid w:val="003B2CEF"/>
    <w:rsid w:val="003B4E1B"/>
    <w:rsid w:val="003B7E49"/>
    <w:rsid w:val="003C290C"/>
    <w:rsid w:val="003C2958"/>
    <w:rsid w:val="003C2EF0"/>
    <w:rsid w:val="003C3025"/>
    <w:rsid w:val="003C30B4"/>
    <w:rsid w:val="003C409F"/>
    <w:rsid w:val="003C4918"/>
    <w:rsid w:val="003C58E7"/>
    <w:rsid w:val="003C5D0E"/>
    <w:rsid w:val="003C7679"/>
    <w:rsid w:val="003D05D6"/>
    <w:rsid w:val="003D30E8"/>
    <w:rsid w:val="003D37FA"/>
    <w:rsid w:val="003D63DD"/>
    <w:rsid w:val="003D6A19"/>
    <w:rsid w:val="003E23CB"/>
    <w:rsid w:val="003E278E"/>
    <w:rsid w:val="003E4619"/>
    <w:rsid w:val="003E55CA"/>
    <w:rsid w:val="003E59E0"/>
    <w:rsid w:val="003F2068"/>
    <w:rsid w:val="003F207E"/>
    <w:rsid w:val="003F3CEA"/>
    <w:rsid w:val="003F5E76"/>
    <w:rsid w:val="003F648A"/>
    <w:rsid w:val="003F64D5"/>
    <w:rsid w:val="003F7885"/>
    <w:rsid w:val="003F78B4"/>
    <w:rsid w:val="00401BB9"/>
    <w:rsid w:val="00401CF9"/>
    <w:rsid w:val="004027D7"/>
    <w:rsid w:val="004030F8"/>
    <w:rsid w:val="00403AE6"/>
    <w:rsid w:val="00404D6F"/>
    <w:rsid w:val="00405FE9"/>
    <w:rsid w:val="0040613D"/>
    <w:rsid w:val="00406BB6"/>
    <w:rsid w:val="00406DE2"/>
    <w:rsid w:val="00407232"/>
    <w:rsid w:val="004075F4"/>
    <w:rsid w:val="00411AE6"/>
    <w:rsid w:val="00411BED"/>
    <w:rsid w:val="00412012"/>
    <w:rsid w:val="00412321"/>
    <w:rsid w:val="004136E1"/>
    <w:rsid w:val="004138BD"/>
    <w:rsid w:val="00422245"/>
    <w:rsid w:val="004222DF"/>
    <w:rsid w:val="00422FB6"/>
    <w:rsid w:val="00424A23"/>
    <w:rsid w:val="0042523C"/>
    <w:rsid w:val="00427708"/>
    <w:rsid w:val="00430409"/>
    <w:rsid w:val="0043193F"/>
    <w:rsid w:val="0043233B"/>
    <w:rsid w:val="004328C4"/>
    <w:rsid w:val="00433364"/>
    <w:rsid w:val="0043352D"/>
    <w:rsid w:val="0043406D"/>
    <w:rsid w:val="0043581A"/>
    <w:rsid w:val="00437F8E"/>
    <w:rsid w:val="00440359"/>
    <w:rsid w:val="00441D25"/>
    <w:rsid w:val="004427C1"/>
    <w:rsid w:val="004438BA"/>
    <w:rsid w:val="00446060"/>
    <w:rsid w:val="00446739"/>
    <w:rsid w:val="00446F86"/>
    <w:rsid w:val="0045114B"/>
    <w:rsid w:val="00452C9B"/>
    <w:rsid w:val="00454452"/>
    <w:rsid w:val="004546F9"/>
    <w:rsid w:val="00455704"/>
    <w:rsid w:val="00455C09"/>
    <w:rsid w:val="00455E0D"/>
    <w:rsid w:val="00456B4E"/>
    <w:rsid w:val="00457226"/>
    <w:rsid w:val="00460AFF"/>
    <w:rsid w:val="004654C2"/>
    <w:rsid w:val="00465CA4"/>
    <w:rsid w:val="004665A6"/>
    <w:rsid w:val="00466F70"/>
    <w:rsid w:val="00467696"/>
    <w:rsid w:val="00470F19"/>
    <w:rsid w:val="00474618"/>
    <w:rsid w:val="0047473C"/>
    <w:rsid w:val="00475073"/>
    <w:rsid w:val="00475127"/>
    <w:rsid w:val="004756E1"/>
    <w:rsid w:val="00475DB8"/>
    <w:rsid w:val="004774A5"/>
    <w:rsid w:val="00481EAF"/>
    <w:rsid w:val="0048214A"/>
    <w:rsid w:val="004821D9"/>
    <w:rsid w:val="00482C93"/>
    <w:rsid w:val="0048302D"/>
    <w:rsid w:val="00483630"/>
    <w:rsid w:val="0048521E"/>
    <w:rsid w:val="004852B4"/>
    <w:rsid w:val="00486AA6"/>
    <w:rsid w:val="00487714"/>
    <w:rsid w:val="00492026"/>
    <w:rsid w:val="0049426F"/>
    <w:rsid w:val="0049431C"/>
    <w:rsid w:val="00495346"/>
    <w:rsid w:val="004954B1"/>
    <w:rsid w:val="00496682"/>
    <w:rsid w:val="004966E8"/>
    <w:rsid w:val="004979B3"/>
    <w:rsid w:val="00497C77"/>
    <w:rsid w:val="004A04BF"/>
    <w:rsid w:val="004A0A25"/>
    <w:rsid w:val="004A1E51"/>
    <w:rsid w:val="004A20F1"/>
    <w:rsid w:val="004A240D"/>
    <w:rsid w:val="004A2CCB"/>
    <w:rsid w:val="004A2D62"/>
    <w:rsid w:val="004A3A61"/>
    <w:rsid w:val="004A51B1"/>
    <w:rsid w:val="004A7C84"/>
    <w:rsid w:val="004B0081"/>
    <w:rsid w:val="004B05F2"/>
    <w:rsid w:val="004B1AC4"/>
    <w:rsid w:val="004B1C3B"/>
    <w:rsid w:val="004B377F"/>
    <w:rsid w:val="004B5977"/>
    <w:rsid w:val="004B5DDC"/>
    <w:rsid w:val="004B7138"/>
    <w:rsid w:val="004C23E5"/>
    <w:rsid w:val="004C5877"/>
    <w:rsid w:val="004D13DB"/>
    <w:rsid w:val="004D29A4"/>
    <w:rsid w:val="004D2B5C"/>
    <w:rsid w:val="004D4BD5"/>
    <w:rsid w:val="004D5452"/>
    <w:rsid w:val="004D5B06"/>
    <w:rsid w:val="004D6308"/>
    <w:rsid w:val="004D6363"/>
    <w:rsid w:val="004E0A4A"/>
    <w:rsid w:val="004E1994"/>
    <w:rsid w:val="004E3F4D"/>
    <w:rsid w:val="004E40B6"/>
    <w:rsid w:val="004E4AF3"/>
    <w:rsid w:val="004E4EBB"/>
    <w:rsid w:val="004E734A"/>
    <w:rsid w:val="004F0DDB"/>
    <w:rsid w:val="004F1C8C"/>
    <w:rsid w:val="004F25F2"/>
    <w:rsid w:val="004F4598"/>
    <w:rsid w:val="004F49AB"/>
    <w:rsid w:val="004F64FB"/>
    <w:rsid w:val="00500857"/>
    <w:rsid w:val="005013A7"/>
    <w:rsid w:val="00502BAE"/>
    <w:rsid w:val="00502F1A"/>
    <w:rsid w:val="005039BB"/>
    <w:rsid w:val="00504C81"/>
    <w:rsid w:val="00505302"/>
    <w:rsid w:val="00505B31"/>
    <w:rsid w:val="0050638E"/>
    <w:rsid w:val="00506D5A"/>
    <w:rsid w:val="005079E1"/>
    <w:rsid w:val="00510F41"/>
    <w:rsid w:val="00511804"/>
    <w:rsid w:val="005134AF"/>
    <w:rsid w:val="005143B4"/>
    <w:rsid w:val="00515548"/>
    <w:rsid w:val="00515827"/>
    <w:rsid w:val="005168BA"/>
    <w:rsid w:val="00517562"/>
    <w:rsid w:val="005178B6"/>
    <w:rsid w:val="00517A24"/>
    <w:rsid w:val="005208F9"/>
    <w:rsid w:val="0052146D"/>
    <w:rsid w:val="0052169A"/>
    <w:rsid w:val="00521E94"/>
    <w:rsid w:val="00522AF6"/>
    <w:rsid w:val="00524956"/>
    <w:rsid w:val="0052534E"/>
    <w:rsid w:val="00525F69"/>
    <w:rsid w:val="005264CA"/>
    <w:rsid w:val="00531A93"/>
    <w:rsid w:val="00531B41"/>
    <w:rsid w:val="00532EED"/>
    <w:rsid w:val="00533C88"/>
    <w:rsid w:val="00534D14"/>
    <w:rsid w:val="00535177"/>
    <w:rsid w:val="00535744"/>
    <w:rsid w:val="00535A90"/>
    <w:rsid w:val="00536080"/>
    <w:rsid w:val="0053689D"/>
    <w:rsid w:val="00536B00"/>
    <w:rsid w:val="00537A69"/>
    <w:rsid w:val="00540CDF"/>
    <w:rsid w:val="00541DF7"/>
    <w:rsid w:val="00544833"/>
    <w:rsid w:val="0054569B"/>
    <w:rsid w:val="00546AC1"/>
    <w:rsid w:val="0054740C"/>
    <w:rsid w:val="0055035F"/>
    <w:rsid w:val="00550DAC"/>
    <w:rsid w:val="00551334"/>
    <w:rsid w:val="005520D6"/>
    <w:rsid w:val="00553672"/>
    <w:rsid w:val="00555655"/>
    <w:rsid w:val="00555D21"/>
    <w:rsid w:val="00556922"/>
    <w:rsid w:val="00561CBB"/>
    <w:rsid w:val="00563395"/>
    <w:rsid w:val="00563A85"/>
    <w:rsid w:val="00565CEC"/>
    <w:rsid w:val="00566369"/>
    <w:rsid w:val="00567224"/>
    <w:rsid w:val="005700EA"/>
    <w:rsid w:val="005702FE"/>
    <w:rsid w:val="005705E7"/>
    <w:rsid w:val="005714B0"/>
    <w:rsid w:val="0057301B"/>
    <w:rsid w:val="00573109"/>
    <w:rsid w:val="00573305"/>
    <w:rsid w:val="0057536C"/>
    <w:rsid w:val="005767CB"/>
    <w:rsid w:val="00576D8F"/>
    <w:rsid w:val="0057794C"/>
    <w:rsid w:val="005815AE"/>
    <w:rsid w:val="00581B24"/>
    <w:rsid w:val="00581E7A"/>
    <w:rsid w:val="00582749"/>
    <w:rsid w:val="0058300A"/>
    <w:rsid w:val="00584671"/>
    <w:rsid w:val="005847C4"/>
    <w:rsid w:val="00585746"/>
    <w:rsid w:val="00586CAA"/>
    <w:rsid w:val="0059034F"/>
    <w:rsid w:val="005920D8"/>
    <w:rsid w:val="00592D5B"/>
    <w:rsid w:val="00597E2E"/>
    <w:rsid w:val="005A1B58"/>
    <w:rsid w:val="005A26C0"/>
    <w:rsid w:val="005A37C4"/>
    <w:rsid w:val="005A3B04"/>
    <w:rsid w:val="005A45D9"/>
    <w:rsid w:val="005A4935"/>
    <w:rsid w:val="005A4EB3"/>
    <w:rsid w:val="005A6D95"/>
    <w:rsid w:val="005A7479"/>
    <w:rsid w:val="005A7962"/>
    <w:rsid w:val="005A7A19"/>
    <w:rsid w:val="005A7BFD"/>
    <w:rsid w:val="005B09EE"/>
    <w:rsid w:val="005B1D93"/>
    <w:rsid w:val="005B2FA6"/>
    <w:rsid w:val="005B390F"/>
    <w:rsid w:val="005B4525"/>
    <w:rsid w:val="005B4F50"/>
    <w:rsid w:val="005B5740"/>
    <w:rsid w:val="005B6C06"/>
    <w:rsid w:val="005B6D9C"/>
    <w:rsid w:val="005B753E"/>
    <w:rsid w:val="005B763E"/>
    <w:rsid w:val="005C0700"/>
    <w:rsid w:val="005C2EED"/>
    <w:rsid w:val="005C5310"/>
    <w:rsid w:val="005C7A07"/>
    <w:rsid w:val="005D01E0"/>
    <w:rsid w:val="005D0BDE"/>
    <w:rsid w:val="005D1294"/>
    <w:rsid w:val="005D27A5"/>
    <w:rsid w:val="005D30DF"/>
    <w:rsid w:val="005D41CA"/>
    <w:rsid w:val="005D4572"/>
    <w:rsid w:val="005D5318"/>
    <w:rsid w:val="005D6558"/>
    <w:rsid w:val="005D65D7"/>
    <w:rsid w:val="005D68F0"/>
    <w:rsid w:val="005D6D19"/>
    <w:rsid w:val="005E10CB"/>
    <w:rsid w:val="005E1F30"/>
    <w:rsid w:val="005E2E2A"/>
    <w:rsid w:val="005E48CE"/>
    <w:rsid w:val="005E497B"/>
    <w:rsid w:val="005E4D9C"/>
    <w:rsid w:val="005E7967"/>
    <w:rsid w:val="005F0966"/>
    <w:rsid w:val="005F112D"/>
    <w:rsid w:val="005F337E"/>
    <w:rsid w:val="005F65AB"/>
    <w:rsid w:val="00600701"/>
    <w:rsid w:val="006007A3"/>
    <w:rsid w:val="006010EC"/>
    <w:rsid w:val="00601D92"/>
    <w:rsid w:val="006020F1"/>
    <w:rsid w:val="0060287F"/>
    <w:rsid w:val="00602FA4"/>
    <w:rsid w:val="0060302C"/>
    <w:rsid w:val="006043A4"/>
    <w:rsid w:val="00604E17"/>
    <w:rsid w:val="00605E7C"/>
    <w:rsid w:val="00606A1B"/>
    <w:rsid w:val="006074D6"/>
    <w:rsid w:val="006075B3"/>
    <w:rsid w:val="006104D4"/>
    <w:rsid w:val="00610C99"/>
    <w:rsid w:val="006123D5"/>
    <w:rsid w:val="0061250A"/>
    <w:rsid w:val="00613FE4"/>
    <w:rsid w:val="0061436C"/>
    <w:rsid w:val="0061505F"/>
    <w:rsid w:val="00615120"/>
    <w:rsid w:val="006160F9"/>
    <w:rsid w:val="0061634C"/>
    <w:rsid w:val="00616537"/>
    <w:rsid w:val="00616F28"/>
    <w:rsid w:val="00617496"/>
    <w:rsid w:val="00620244"/>
    <w:rsid w:val="006205D9"/>
    <w:rsid w:val="006238B0"/>
    <w:rsid w:val="00623E3C"/>
    <w:rsid w:val="00623FD6"/>
    <w:rsid w:val="00627F64"/>
    <w:rsid w:val="0063174E"/>
    <w:rsid w:val="00631CC1"/>
    <w:rsid w:val="00632461"/>
    <w:rsid w:val="00633C7D"/>
    <w:rsid w:val="006346BA"/>
    <w:rsid w:val="006357B7"/>
    <w:rsid w:val="00636032"/>
    <w:rsid w:val="00636C9E"/>
    <w:rsid w:val="0064073C"/>
    <w:rsid w:val="00641245"/>
    <w:rsid w:val="006415D5"/>
    <w:rsid w:val="006419C8"/>
    <w:rsid w:val="00641C3D"/>
    <w:rsid w:val="0064256E"/>
    <w:rsid w:val="00642FEA"/>
    <w:rsid w:val="00643A90"/>
    <w:rsid w:val="00643F7F"/>
    <w:rsid w:val="0064440F"/>
    <w:rsid w:val="006448B0"/>
    <w:rsid w:val="00645753"/>
    <w:rsid w:val="00645EB0"/>
    <w:rsid w:val="006478AF"/>
    <w:rsid w:val="006513F8"/>
    <w:rsid w:val="006519D9"/>
    <w:rsid w:val="00652114"/>
    <w:rsid w:val="00652DDE"/>
    <w:rsid w:val="00653ABB"/>
    <w:rsid w:val="00655D20"/>
    <w:rsid w:val="00655EEA"/>
    <w:rsid w:val="006568AC"/>
    <w:rsid w:val="00656E6B"/>
    <w:rsid w:val="006574D9"/>
    <w:rsid w:val="006601C7"/>
    <w:rsid w:val="00661D9F"/>
    <w:rsid w:val="00662780"/>
    <w:rsid w:val="00662D54"/>
    <w:rsid w:val="006641B6"/>
    <w:rsid w:val="00664F75"/>
    <w:rsid w:val="0066555E"/>
    <w:rsid w:val="0066614F"/>
    <w:rsid w:val="00666A32"/>
    <w:rsid w:val="00666B2E"/>
    <w:rsid w:val="006670B2"/>
    <w:rsid w:val="00671282"/>
    <w:rsid w:val="006713BA"/>
    <w:rsid w:val="00671445"/>
    <w:rsid w:val="00671486"/>
    <w:rsid w:val="00672F61"/>
    <w:rsid w:val="00673FAB"/>
    <w:rsid w:val="00675ED9"/>
    <w:rsid w:val="00676EEE"/>
    <w:rsid w:val="00680FA3"/>
    <w:rsid w:val="00680FD9"/>
    <w:rsid w:val="0068451E"/>
    <w:rsid w:val="00684EE6"/>
    <w:rsid w:val="00686134"/>
    <w:rsid w:val="00686D5B"/>
    <w:rsid w:val="006874BB"/>
    <w:rsid w:val="006874E3"/>
    <w:rsid w:val="00687910"/>
    <w:rsid w:val="00687B8E"/>
    <w:rsid w:val="00690C11"/>
    <w:rsid w:val="00691734"/>
    <w:rsid w:val="0069187C"/>
    <w:rsid w:val="006928E9"/>
    <w:rsid w:val="00692D9F"/>
    <w:rsid w:val="00693545"/>
    <w:rsid w:val="00694D17"/>
    <w:rsid w:val="006950D0"/>
    <w:rsid w:val="00695D06"/>
    <w:rsid w:val="00696BE6"/>
    <w:rsid w:val="006A24DD"/>
    <w:rsid w:val="006A276A"/>
    <w:rsid w:val="006A2C13"/>
    <w:rsid w:val="006A3D77"/>
    <w:rsid w:val="006A49AA"/>
    <w:rsid w:val="006A654F"/>
    <w:rsid w:val="006B02B1"/>
    <w:rsid w:val="006B06B3"/>
    <w:rsid w:val="006B08AA"/>
    <w:rsid w:val="006B0FFF"/>
    <w:rsid w:val="006B1099"/>
    <w:rsid w:val="006B1942"/>
    <w:rsid w:val="006B19F8"/>
    <w:rsid w:val="006B41F3"/>
    <w:rsid w:val="006B53CF"/>
    <w:rsid w:val="006B5EA5"/>
    <w:rsid w:val="006B5F7C"/>
    <w:rsid w:val="006B718C"/>
    <w:rsid w:val="006B7596"/>
    <w:rsid w:val="006B7EB2"/>
    <w:rsid w:val="006C14D3"/>
    <w:rsid w:val="006C16E3"/>
    <w:rsid w:val="006C19F1"/>
    <w:rsid w:val="006C204D"/>
    <w:rsid w:val="006C2AF0"/>
    <w:rsid w:val="006C2EA1"/>
    <w:rsid w:val="006C332A"/>
    <w:rsid w:val="006C3769"/>
    <w:rsid w:val="006C3774"/>
    <w:rsid w:val="006C3E34"/>
    <w:rsid w:val="006C5EC5"/>
    <w:rsid w:val="006C6B66"/>
    <w:rsid w:val="006C743D"/>
    <w:rsid w:val="006D0A2A"/>
    <w:rsid w:val="006D0D57"/>
    <w:rsid w:val="006D187C"/>
    <w:rsid w:val="006D563E"/>
    <w:rsid w:val="006D5A15"/>
    <w:rsid w:val="006E21BF"/>
    <w:rsid w:val="006E3A76"/>
    <w:rsid w:val="006E747B"/>
    <w:rsid w:val="006F0213"/>
    <w:rsid w:val="006F1D67"/>
    <w:rsid w:val="006F2B08"/>
    <w:rsid w:val="006F37B2"/>
    <w:rsid w:val="006F3C64"/>
    <w:rsid w:val="006F5948"/>
    <w:rsid w:val="006F5E9B"/>
    <w:rsid w:val="006F6101"/>
    <w:rsid w:val="006F7EE4"/>
    <w:rsid w:val="00700689"/>
    <w:rsid w:val="00700B9E"/>
    <w:rsid w:val="007017C1"/>
    <w:rsid w:val="0070221B"/>
    <w:rsid w:val="00702621"/>
    <w:rsid w:val="00704270"/>
    <w:rsid w:val="00705143"/>
    <w:rsid w:val="00706361"/>
    <w:rsid w:val="007066FE"/>
    <w:rsid w:val="00706C3C"/>
    <w:rsid w:val="007072EF"/>
    <w:rsid w:val="00710A72"/>
    <w:rsid w:val="00710BF0"/>
    <w:rsid w:val="00711655"/>
    <w:rsid w:val="00712FD5"/>
    <w:rsid w:val="00713A9C"/>
    <w:rsid w:val="00714FB5"/>
    <w:rsid w:val="007159F2"/>
    <w:rsid w:val="00715B84"/>
    <w:rsid w:val="00715DCA"/>
    <w:rsid w:val="0071778B"/>
    <w:rsid w:val="007200CC"/>
    <w:rsid w:val="0072137E"/>
    <w:rsid w:val="007230BF"/>
    <w:rsid w:val="00733977"/>
    <w:rsid w:val="0073415D"/>
    <w:rsid w:val="00735436"/>
    <w:rsid w:val="00735ADD"/>
    <w:rsid w:val="00736CF5"/>
    <w:rsid w:val="007416EC"/>
    <w:rsid w:val="00741E5B"/>
    <w:rsid w:val="007422B9"/>
    <w:rsid w:val="00742E46"/>
    <w:rsid w:val="007448E1"/>
    <w:rsid w:val="00747654"/>
    <w:rsid w:val="0074770D"/>
    <w:rsid w:val="0075059A"/>
    <w:rsid w:val="007550EB"/>
    <w:rsid w:val="007560AB"/>
    <w:rsid w:val="00756992"/>
    <w:rsid w:val="007572B3"/>
    <w:rsid w:val="00761254"/>
    <w:rsid w:val="00761BEE"/>
    <w:rsid w:val="00762049"/>
    <w:rsid w:val="0076306F"/>
    <w:rsid w:val="00763A7F"/>
    <w:rsid w:val="00764727"/>
    <w:rsid w:val="00765208"/>
    <w:rsid w:val="00765500"/>
    <w:rsid w:val="00771EA6"/>
    <w:rsid w:val="007735F8"/>
    <w:rsid w:val="0078076D"/>
    <w:rsid w:val="00782030"/>
    <w:rsid w:val="0078208B"/>
    <w:rsid w:val="007825B6"/>
    <w:rsid w:val="00782732"/>
    <w:rsid w:val="007835E2"/>
    <w:rsid w:val="007837D2"/>
    <w:rsid w:val="00783C4D"/>
    <w:rsid w:val="00785BD6"/>
    <w:rsid w:val="0078669A"/>
    <w:rsid w:val="007879C0"/>
    <w:rsid w:val="00787F78"/>
    <w:rsid w:val="00787FE3"/>
    <w:rsid w:val="00791EA8"/>
    <w:rsid w:val="00792253"/>
    <w:rsid w:val="007926CF"/>
    <w:rsid w:val="0079306A"/>
    <w:rsid w:val="007936D9"/>
    <w:rsid w:val="00794733"/>
    <w:rsid w:val="00795339"/>
    <w:rsid w:val="00795A19"/>
    <w:rsid w:val="00796890"/>
    <w:rsid w:val="00796B25"/>
    <w:rsid w:val="007A0407"/>
    <w:rsid w:val="007A20CA"/>
    <w:rsid w:val="007A266B"/>
    <w:rsid w:val="007A4CA9"/>
    <w:rsid w:val="007A4D9A"/>
    <w:rsid w:val="007A4E37"/>
    <w:rsid w:val="007A4F65"/>
    <w:rsid w:val="007A5AAA"/>
    <w:rsid w:val="007A5BCE"/>
    <w:rsid w:val="007A6534"/>
    <w:rsid w:val="007A6608"/>
    <w:rsid w:val="007A670F"/>
    <w:rsid w:val="007A6AE1"/>
    <w:rsid w:val="007A7457"/>
    <w:rsid w:val="007A7B52"/>
    <w:rsid w:val="007B04A3"/>
    <w:rsid w:val="007B1EF2"/>
    <w:rsid w:val="007B2F54"/>
    <w:rsid w:val="007B4D8A"/>
    <w:rsid w:val="007B5508"/>
    <w:rsid w:val="007B5EBF"/>
    <w:rsid w:val="007B6BB9"/>
    <w:rsid w:val="007C6386"/>
    <w:rsid w:val="007C7583"/>
    <w:rsid w:val="007C7649"/>
    <w:rsid w:val="007D12E2"/>
    <w:rsid w:val="007D1AFD"/>
    <w:rsid w:val="007D1F35"/>
    <w:rsid w:val="007D3130"/>
    <w:rsid w:val="007D5C5B"/>
    <w:rsid w:val="007D6AD0"/>
    <w:rsid w:val="007D6E19"/>
    <w:rsid w:val="007D6E81"/>
    <w:rsid w:val="007D7A72"/>
    <w:rsid w:val="007E01A6"/>
    <w:rsid w:val="007E154D"/>
    <w:rsid w:val="007E2D7E"/>
    <w:rsid w:val="007E307F"/>
    <w:rsid w:val="007E3847"/>
    <w:rsid w:val="007E5BD7"/>
    <w:rsid w:val="007E630E"/>
    <w:rsid w:val="007E6D54"/>
    <w:rsid w:val="007F0FD8"/>
    <w:rsid w:val="007F3292"/>
    <w:rsid w:val="007F3EBB"/>
    <w:rsid w:val="007F5560"/>
    <w:rsid w:val="0080116B"/>
    <w:rsid w:val="008025AE"/>
    <w:rsid w:val="008025C0"/>
    <w:rsid w:val="008027B3"/>
    <w:rsid w:val="00803574"/>
    <w:rsid w:val="00803828"/>
    <w:rsid w:val="008054AF"/>
    <w:rsid w:val="00805A38"/>
    <w:rsid w:val="00805FB4"/>
    <w:rsid w:val="00806A58"/>
    <w:rsid w:val="00806CD6"/>
    <w:rsid w:val="00811042"/>
    <w:rsid w:val="00812CEE"/>
    <w:rsid w:val="0081307B"/>
    <w:rsid w:val="00813218"/>
    <w:rsid w:val="00813FB2"/>
    <w:rsid w:val="008142C6"/>
    <w:rsid w:val="008160DA"/>
    <w:rsid w:val="00817D2E"/>
    <w:rsid w:val="00817EDC"/>
    <w:rsid w:val="008268E0"/>
    <w:rsid w:val="00830B02"/>
    <w:rsid w:val="00833152"/>
    <w:rsid w:val="008337C5"/>
    <w:rsid w:val="008347B6"/>
    <w:rsid w:val="00840817"/>
    <w:rsid w:val="00841A6B"/>
    <w:rsid w:val="00841BEA"/>
    <w:rsid w:val="008437FD"/>
    <w:rsid w:val="00843BA5"/>
    <w:rsid w:val="0084431E"/>
    <w:rsid w:val="00844C34"/>
    <w:rsid w:val="00845DCE"/>
    <w:rsid w:val="0084612C"/>
    <w:rsid w:val="0084613F"/>
    <w:rsid w:val="0084647D"/>
    <w:rsid w:val="00846BB6"/>
    <w:rsid w:val="008475D7"/>
    <w:rsid w:val="008518D0"/>
    <w:rsid w:val="00852853"/>
    <w:rsid w:val="008534FC"/>
    <w:rsid w:val="008543BD"/>
    <w:rsid w:val="00854D6F"/>
    <w:rsid w:val="00854E23"/>
    <w:rsid w:val="00855016"/>
    <w:rsid w:val="00857F79"/>
    <w:rsid w:val="00860C92"/>
    <w:rsid w:val="008611EC"/>
    <w:rsid w:val="00863457"/>
    <w:rsid w:val="00864F41"/>
    <w:rsid w:val="008655FD"/>
    <w:rsid w:val="008671BA"/>
    <w:rsid w:val="00867E02"/>
    <w:rsid w:val="0087086A"/>
    <w:rsid w:val="00870DDF"/>
    <w:rsid w:val="0087245E"/>
    <w:rsid w:val="00873FCF"/>
    <w:rsid w:val="00874308"/>
    <w:rsid w:val="008745C8"/>
    <w:rsid w:val="00874AF9"/>
    <w:rsid w:val="00874D28"/>
    <w:rsid w:val="0087509C"/>
    <w:rsid w:val="00876B1C"/>
    <w:rsid w:val="008773B2"/>
    <w:rsid w:val="008800E2"/>
    <w:rsid w:val="008815D0"/>
    <w:rsid w:val="00883771"/>
    <w:rsid w:val="00885EBC"/>
    <w:rsid w:val="00890238"/>
    <w:rsid w:val="008905EE"/>
    <w:rsid w:val="008924C4"/>
    <w:rsid w:val="008940B8"/>
    <w:rsid w:val="00896B94"/>
    <w:rsid w:val="00896C60"/>
    <w:rsid w:val="00897A49"/>
    <w:rsid w:val="008A0540"/>
    <w:rsid w:val="008A09DA"/>
    <w:rsid w:val="008A0CC4"/>
    <w:rsid w:val="008A209D"/>
    <w:rsid w:val="008A25AF"/>
    <w:rsid w:val="008A35BE"/>
    <w:rsid w:val="008A6893"/>
    <w:rsid w:val="008B1AC1"/>
    <w:rsid w:val="008B2FE9"/>
    <w:rsid w:val="008B4355"/>
    <w:rsid w:val="008B4416"/>
    <w:rsid w:val="008B45FC"/>
    <w:rsid w:val="008B4791"/>
    <w:rsid w:val="008B4918"/>
    <w:rsid w:val="008B4EB1"/>
    <w:rsid w:val="008B66A9"/>
    <w:rsid w:val="008B7D44"/>
    <w:rsid w:val="008C07D1"/>
    <w:rsid w:val="008C34B4"/>
    <w:rsid w:val="008C3A79"/>
    <w:rsid w:val="008C3B1F"/>
    <w:rsid w:val="008C574E"/>
    <w:rsid w:val="008C705C"/>
    <w:rsid w:val="008C794D"/>
    <w:rsid w:val="008D1F0E"/>
    <w:rsid w:val="008D26D9"/>
    <w:rsid w:val="008D29CC"/>
    <w:rsid w:val="008D2DA3"/>
    <w:rsid w:val="008D2DDA"/>
    <w:rsid w:val="008D2F8F"/>
    <w:rsid w:val="008D3339"/>
    <w:rsid w:val="008D3A2D"/>
    <w:rsid w:val="008D3C8B"/>
    <w:rsid w:val="008D41F5"/>
    <w:rsid w:val="008D5093"/>
    <w:rsid w:val="008D718D"/>
    <w:rsid w:val="008D778B"/>
    <w:rsid w:val="008E0667"/>
    <w:rsid w:val="008E3D10"/>
    <w:rsid w:val="008E66F7"/>
    <w:rsid w:val="008E6FCE"/>
    <w:rsid w:val="008E7984"/>
    <w:rsid w:val="008E7CA8"/>
    <w:rsid w:val="008E7F0A"/>
    <w:rsid w:val="008F11E9"/>
    <w:rsid w:val="008F18C5"/>
    <w:rsid w:val="008F20C1"/>
    <w:rsid w:val="008F23D8"/>
    <w:rsid w:val="008F2A35"/>
    <w:rsid w:val="008F3536"/>
    <w:rsid w:val="008F3E24"/>
    <w:rsid w:val="008F43C6"/>
    <w:rsid w:val="008F43E0"/>
    <w:rsid w:val="008F4EC0"/>
    <w:rsid w:val="008F4F44"/>
    <w:rsid w:val="008F4F82"/>
    <w:rsid w:val="008F6381"/>
    <w:rsid w:val="008F693D"/>
    <w:rsid w:val="008F6B76"/>
    <w:rsid w:val="008F76ED"/>
    <w:rsid w:val="009009C9"/>
    <w:rsid w:val="00902714"/>
    <w:rsid w:val="00902CFC"/>
    <w:rsid w:val="0090588F"/>
    <w:rsid w:val="00905972"/>
    <w:rsid w:val="00906327"/>
    <w:rsid w:val="00906E3B"/>
    <w:rsid w:val="009116D7"/>
    <w:rsid w:val="009123D7"/>
    <w:rsid w:val="00914C09"/>
    <w:rsid w:val="009170E9"/>
    <w:rsid w:val="009214A1"/>
    <w:rsid w:val="00922C6B"/>
    <w:rsid w:val="00922EB5"/>
    <w:rsid w:val="0092317C"/>
    <w:rsid w:val="009235B9"/>
    <w:rsid w:val="0092391C"/>
    <w:rsid w:val="00923A22"/>
    <w:rsid w:val="00923D16"/>
    <w:rsid w:val="00923F84"/>
    <w:rsid w:val="00924FFC"/>
    <w:rsid w:val="00925485"/>
    <w:rsid w:val="00926112"/>
    <w:rsid w:val="00926E86"/>
    <w:rsid w:val="0092729F"/>
    <w:rsid w:val="009307E3"/>
    <w:rsid w:val="00931353"/>
    <w:rsid w:val="009327A6"/>
    <w:rsid w:val="00932E57"/>
    <w:rsid w:val="009342D4"/>
    <w:rsid w:val="00935494"/>
    <w:rsid w:val="009357C6"/>
    <w:rsid w:val="00935BCD"/>
    <w:rsid w:val="00935E3B"/>
    <w:rsid w:val="009361FD"/>
    <w:rsid w:val="009375BA"/>
    <w:rsid w:val="009414B6"/>
    <w:rsid w:val="009433B2"/>
    <w:rsid w:val="009444EB"/>
    <w:rsid w:val="00950C15"/>
    <w:rsid w:val="00951D0C"/>
    <w:rsid w:val="009556B8"/>
    <w:rsid w:val="00955E23"/>
    <w:rsid w:val="00957859"/>
    <w:rsid w:val="0096062C"/>
    <w:rsid w:val="009624E7"/>
    <w:rsid w:val="00963BE0"/>
    <w:rsid w:val="00963EA6"/>
    <w:rsid w:val="0097016F"/>
    <w:rsid w:val="009705A7"/>
    <w:rsid w:val="00970B40"/>
    <w:rsid w:val="00972877"/>
    <w:rsid w:val="00974BB9"/>
    <w:rsid w:val="00977504"/>
    <w:rsid w:val="00977E66"/>
    <w:rsid w:val="00982C92"/>
    <w:rsid w:val="0098306E"/>
    <w:rsid w:val="0098448F"/>
    <w:rsid w:val="009848E4"/>
    <w:rsid w:val="00984D3E"/>
    <w:rsid w:val="00985511"/>
    <w:rsid w:val="00986C69"/>
    <w:rsid w:val="00986F7D"/>
    <w:rsid w:val="009874E1"/>
    <w:rsid w:val="00987862"/>
    <w:rsid w:val="00987FD2"/>
    <w:rsid w:val="00992B52"/>
    <w:rsid w:val="00992DDC"/>
    <w:rsid w:val="00995318"/>
    <w:rsid w:val="0099643E"/>
    <w:rsid w:val="00997D46"/>
    <w:rsid w:val="009A06A0"/>
    <w:rsid w:val="009A2003"/>
    <w:rsid w:val="009A27E5"/>
    <w:rsid w:val="009A30A0"/>
    <w:rsid w:val="009A34C6"/>
    <w:rsid w:val="009A3821"/>
    <w:rsid w:val="009A3C51"/>
    <w:rsid w:val="009A678F"/>
    <w:rsid w:val="009A771B"/>
    <w:rsid w:val="009B0744"/>
    <w:rsid w:val="009B0ABF"/>
    <w:rsid w:val="009B30D9"/>
    <w:rsid w:val="009B4692"/>
    <w:rsid w:val="009B6A09"/>
    <w:rsid w:val="009B6C01"/>
    <w:rsid w:val="009C0790"/>
    <w:rsid w:val="009C227C"/>
    <w:rsid w:val="009C4C92"/>
    <w:rsid w:val="009C4DD6"/>
    <w:rsid w:val="009D0DE7"/>
    <w:rsid w:val="009D27A9"/>
    <w:rsid w:val="009D2BFA"/>
    <w:rsid w:val="009D37B5"/>
    <w:rsid w:val="009D4A75"/>
    <w:rsid w:val="009D514D"/>
    <w:rsid w:val="009D6178"/>
    <w:rsid w:val="009D6631"/>
    <w:rsid w:val="009D710C"/>
    <w:rsid w:val="009D76F4"/>
    <w:rsid w:val="009D77BC"/>
    <w:rsid w:val="009E0577"/>
    <w:rsid w:val="009E115A"/>
    <w:rsid w:val="009E18D5"/>
    <w:rsid w:val="009E2218"/>
    <w:rsid w:val="009E26E3"/>
    <w:rsid w:val="009E2CBF"/>
    <w:rsid w:val="009E3D59"/>
    <w:rsid w:val="009E410F"/>
    <w:rsid w:val="009F2C99"/>
    <w:rsid w:val="009F56E0"/>
    <w:rsid w:val="009F5D72"/>
    <w:rsid w:val="009F6171"/>
    <w:rsid w:val="009F67CD"/>
    <w:rsid w:val="009F793A"/>
    <w:rsid w:val="00A01F54"/>
    <w:rsid w:val="00A0213E"/>
    <w:rsid w:val="00A02C56"/>
    <w:rsid w:val="00A02E1C"/>
    <w:rsid w:val="00A035B7"/>
    <w:rsid w:val="00A048D4"/>
    <w:rsid w:val="00A04B7F"/>
    <w:rsid w:val="00A05481"/>
    <w:rsid w:val="00A100E2"/>
    <w:rsid w:val="00A10946"/>
    <w:rsid w:val="00A10C36"/>
    <w:rsid w:val="00A113A6"/>
    <w:rsid w:val="00A11B83"/>
    <w:rsid w:val="00A11E49"/>
    <w:rsid w:val="00A13C08"/>
    <w:rsid w:val="00A13E52"/>
    <w:rsid w:val="00A14FD8"/>
    <w:rsid w:val="00A15C69"/>
    <w:rsid w:val="00A16A0F"/>
    <w:rsid w:val="00A16B6D"/>
    <w:rsid w:val="00A16F0F"/>
    <w:rsid w:val="00A17F1C"/>
    <w:rsid w:val="00A2007D"/>
    <w:rsid w:val="00A20E25"/>
    <w:rsid w:val="00A2170A"/>
    <w:rsid w:val="00A21988"/>
    <w:rsid w:val="00A2358A"/>
    <w:rsid w:val="00A248DD"/>
    <w:rsid w:val="00A25542"/>
    <w:rsid w:val="00A25B8C"/>
    <w:rsid w:val="00A25E17"/>
    <w:rsid w:val="00A26257"/>
    <w:rsid w:val="00A27769"/>
    <w:rsid w:val="00A27E8F"/>
    <w:rsid w:val="00A30F94"/>
    <w:rsid w:val="00A34E2F"/>
    <w:rsid w:val="00A354FC"/>
    <w:rsid w:val="00A356FD"/>
    <w:rsid w:val="00A36A73"/>
    <w:rsid w:val="00A41153"/>
    <w:rsid w:val="00A411C5"/>
    <w:rsid w:val="00A418C7"/>
    <w:rsid w:val="00A41B10"/>
    <w:rsid w:val="00A42A06"/>
    <w:rsid w:val="00A467A9"/>
    <w:rsid w:val="00A467B2"/>
    <w:rsid w:val="00A50C85"/>
    <w:rsid w:val="00A50D04"/>
    <w:rsid w:val="00A50D92"/>
    <w:rsid w:val="00A511C2"/>
    <w:rsid w:val="00A52DFE"/>
    <w:rsid w:val="00A54201"/>
    <w:rsid w:val="00A542DA"/>
    <w:rsid w:val="00A54959"/>
    <w:rsid w:val="00A55234"/>
    <w:rsid w:val="00A560B1"/>
    <w:rsid w:val="00A560C2"/>
    <w:rsid w:val="00A56297"/>
    <w:rsid w:val="00A566DD"/>
    <w:rsid w:val="00A578A8"/>
    <w:rsid w:val="00A57DB3"/>
    <w:rsid w:val="00A61555"/>
    <w:rsid w:val="00A620CE"/>
    <w:rsid w:val="00A63890"/>
    <w:rsid w:val="00A647CE"/>
    <w:rsid w:val="00A652BA"/>
    <w:rsid w:val="00A656D4"/>
    <w:rsid w:val="00A6663A"/>
    <w:rsid w:val="00A66872"/>
    <w:rsid w:val="00A66EBC"/>
    <w:rsid w:val="00A70006"/>
    <w:rsid w:val="00A705B4"/>
    <w:rsid w:val="00A709F9"/>
    <w:rsid w:val="00A71196"/>
    <w:rsid w:val="00A71CD3"/>
    <w:rsid w:val="00A74124"/>
    <w:rsid w:val="00A74FEA"/>
    <w:rsid w:val="00A77DEA"/>
    <w:rsid w:val="00A816C7"/>
    <w:rsid w:val="00A81B61"/>
    <w:rsid w:val="00A824D6"/>
    <w:rsid w:val="00A82D7D"/>
    <w:rsid w:val="00A84324"/>
    <w:rsid w:val="00A86A17"/>
    <w:rsid w:val="00A86AC6"/>
    <w:rsid w:val="00A872DB"/>
    <w:rsid w:val="00A90160"/>
    <w:rsid w:val="00A9099C"/>
    <w:rsid w:val="00A917B6"/>
    <w:rsid w:val="00A933F3"/>
    <w:rsid w:val="00A93520"/>
    <w:rsid w:val="00A947EF"/>
    <w:rsid w:val="00AA08A7"/>
    <w:rsid w:val="00AA0E99"/>
    <w:rsid w:val="00AA1E34"/>
    <w:rsid w:val="00AA3AF0"/>
    <w:rsid w:val="00AA4801"/>
    <w:rsid w:val="00AA51E6"/>
    <w:rsid w:val="00AA6610"/>
    <w:rsid w:val="00AA7FDA"/>
    <w:rsid w:val="00AB06E3"/>
    <w:rsid w:val="00AB0B08"/>
    <w:rsid w:val="00AB0E04"/>
    <w:rsid w:val="00AB183C"/>
    <w:rsid w:val="00AB19BF"/>
    <w:rsid w:val="00AB2A3E"/>
    <w:rsid w:val="00AB31C9"/>
    <w:rsid w:val="00AB33EC"/>
    <w:rsid w:val="00AB38C9"/>
    <w:rsid w:val="00AB5751"/>
    <w:rsid w:val="00AB6029"/>
    <w:rsid w:val="00AB6AC5"/>
    <w:rsid w:val="00AC13FB"/>
    <w:rsid w:val="00AC1DD4"/>
    <w:rsid w:val="00AC2DD4"/>
    <w:rsid w:val="00AC33B5"/>
    <w:rsid w:val="00AC4979"/>
    <w:rsid w:val="00AC4EEA"/>
    <w:rsid w:val="00AC535F"/>
    <w:rsid w:val="00AC5AAF"/>
    <w:rsid w:val="00AC7C3E"/>
    <w:rsid w:val="00AC7E82"/>
    <w:rsid w:val="00AD0081"/>
    <w:rsid w:val="00AD0866"/>
    <w:rsid w:val="00AD1C44"/>
    <w:rsid w:val="00AD1F91"/>
    <w:rsid w:val="00AD21AB"/>
    <w:rsid w:val="00AD31F4"/>
    <w:rsid w:val="00AD3DB3"/>
    <w:rsid w:val="00AD5217"/>
    <w:rsid w:val="00AD596F"/>
    <w:rsid w:val="00AD7218"/>
    <w:rsid w:val="00AD7DC1"/>
    <w:rsid w:val="00AE0781"/>
    <w:rsid w:val="00AE0C6F"/>
    <w:rsid w:val="00AE18BB"/>
    <w:rsid w:val="00AE335F"/>
    <w:rsid w:val="00AE525F"/>
    <w:rsid w:val="00AE7D92"/>
    <w:rsid w:val="00AF00E0"/>
    <w:rsid w:val="00AF1768"/>
    <w:rsid w:val="00AF3690"/>
    <w:rsid w:val="00AF37A4"/>
    <w:rsid w:val="00B00E2D"/>
    <w:rsid w:val="00B02739"/>
    <w:rsid w:val="00B03869"/>
    <w:rsid w:val="00B04768"/>
    <w:rsid w:val="00B05578"/>
    <w:rsid w:val="00B057C8"/>
    <w:rsid w:val="00B06F8D"/>
    <w:rsid w:val="00B10355"/>
    <w:rsid w:val="00B105F4"/>
    <w:rsid w:val="00B11A12"/>
    <w:rsid w:val="00B121C3"/>
    <w:rsid w:val="00B121F1"/>
    <w:rsid w:val="00B12BFC"/>
    <w:rsid w:val="00B13202"/>
    <w:rsid w:val="00B135ED"/>
    <w:rsid w:val="00B161AE"/>
    <w:rsid w:val="00B2059F"/>
    <w:rsid w:val="00B25971"/>
    <w:rsid w:val="00B25F36"/>
    <w:rsid w:val="00B266C2"/>
    <w:rsid w:val="00B3016A"/>
    <w:rsid w:val="00B301AF"/>
    <w:rsid w:val="00B30641"/>
    <w:rsid w:val="00B30D33"/>
    <w:rsid w:val="00B31367"/>
    <w:rsid w:val="00B318F8"/>
    <w:rsid w:val="00B31DB1"/>
    <w:rsid w:val="00B33602"/>
    <w:rsid w:val="00B35D38"/>
    <w:rsid w:val="00B37ED2"/>
    <w:rsid w:val="00B418F3"/>
    <w:rsid w:val="00B41B78"/>
    <w:rsid w:val="00B42939"/>
    <w:rsid w:val="00B42E0A"/>
    <w:rsid w:val="00B45B5B"/>
    <w:rsid w:val="00B47DDA"/>
    <w:rsid w:val="00B502AD"/>
    <w:rsid w:val="00B50495"/>
    <w:rsid w:val="00B509CB"/>
    <w:rsid w:val="00B52F0E"/>
    <w:rsid w:val="00B553CF"/>
    <w:rsid w:val="00B55938"/>
    <w:rsid w:val="00B567D5"/>
    <w:rsid w:val="00B5693A"/>
    <w:rsid w:val="00B56DC0"/>
    <w:rsid w:val="00B60E55"/>
    <w:rsid w:val="00B618F4"/>
    <w:rsid w:val="00B62394"/>
    <w:rsid w:val="00B63E4E"/>
    <w:rsid w:val="00B641B7"/>
    <w:rsid w:val="00B64724"/>
    <w:rsid w:val="00B66911"/>
    <w:rsid w:val="00B7042E"/>
    <w:rsid w:val="00B728F5"/>
    <w:rsid w:val="00B737FF"/>
    <w:rsid w:val="00B73866"/>
    <w:rsid w:val="00B73E8E"/>
    <w:rsid w:val="00B7572E"/>
    <w:rsid w:val="00B77C8B"/>
    <w:rsid w:val="00B8040A"/>
    <w:rsid w:val="00B80A56"/>
    <w:rsid w:val="00B84F1A"/>
    <w:rsid w:val="00B85B77"/>
    <w:rsid w:val="00B86AAA"/>
    <w:rsid w:val="00B86C2E"/>
    <w:rsid w:val="00B9037F"/>
    <w:rsid w:val="00B907A8"/>
    <w:rsid w:val="00B917AD"/>
    <w:rsid w:val="00B91C40"/>
    <w:rsid w:val="00B91EB5"/>
    <w:rsid w:val="00B92E95"/>
    <w:rsid w:val="00B93D0E"/>
    <w:rsid w:val="00B94447"/>
    <w:rsid w:val="00B9548E"/>
    <w:rsid w:val="00B95BAF"/>
    <w:rsid w:val="00B95C74"/>
    <w:rsid w:val="00B966BD"/>
    <w:rsid w:val="00BA00B7"/>
    <w:rsid w:val="00BA06DE"/>
    <w:rsid w:val="00BA11E6"/>
    <w:rsid w:val="00BA1D64"/>
    <w:rsid w:val="00BA1E3F"/>
    <w:rsid w:val="00BA25A1"/>
    <w:rsid w:val="00BA2FC6"/>
    <w:rsid w:val="00BA3F94"/>
    <w:rsid w:val="00BA4F09"/>
    <w:rsid w:val="00BA6089"/>
    <w:rsid w:val="00BA773A"/>
    <w:rsid w:val="00BA7D2F"/>
    <w:rsid w:val="00BB00B7"/>
    <w:rsid w:val="00BB00F4"/>
    <w:rsid w:val="00BB1D43"/>
    <w:rsid w:val="00BB3084"/>
    <w:rsid w:val="00BB488F"/>
    <w:rsid w:val="00BB530F"/>
    <w:rsid w:val="00BB5A7F"/>
    <w:rsid w:val="00BB6D1E"/>
    <w:rsid w:val="00BC09F3"/>
    <w:rsid w:val="00BC14A7"/>
    <w:rsid w:val="00BC24BC"/>
    <w:rsid w:val="00BC2874"/>
    <w:rsid w:val="00BC49E8"/>
    <w:rsid w:val="00BC4DF8"/>
    <w:rsid w:val="00BC5225"/>
    <w:rsid w:val="00BC566E"/>
    <w:rsid w:val="00BC7228"/>
    <w:rsid w:val="00BC78FC"/>
    <w:rsid w:val="00BD085E"/>
    <w:rsid w:val="00BD0B73"/>
    <w:rsid w:val="00BD101A"/>
    <w:rsid w:val="00BD3178"/>
    <w:rsid w:val="00BD3B9B"/>
    <w:rsid w:val="00BD440A"/>
    <w:rsid w:val="00BD5BCB"/>
    <w:rsid w:val="00BD6D74"/>
    <w:rsid w:val="00BD7745"/>
    <w:rsid w:val="00BE0C33"/>
    <w:rsid w:val="00BE1070"/>
    <w:rsid w:val="00BE1BE0"/>
    <w:rsid w:val="00BE2D6B"/>
    <w:rsid w:val="00BE36E2"/>
    <w:rsid w:val="00BE5475"/>
    <w:rsid w:val="00BF02EF"/>
    <w:rsid w:val="00BF3F0A"/>
    <w:rsid w:val="00BF548C"/>
    <w:rsid w:val="00BF574F"/>
    <w:rsid w:val="00BF665E"/>
    <w:rsid w:val="00BF6C6C"/>
    <w:rsid w:val="00BF7134"/>
    <w:rsid w:val="00BF752F"/>
    <w:rsid w:val="00BF77E2"/>
    <w:rsid w:val="00BF7F16"/>
    <w:rsid w:val="00C0093E"/>
    <w:rsid w:val="00C010A0"/>
    <w:rsid w:val="00C01AFC"/>
    <w:rsid w:val="00C0238D"/>
    <w:rsid w:val="00C0330C"/>
    <w:rsid w:val="00C03C7C"/>
    <w:rsid w:val="00C03EE5"/>
    <w:rsid w:val="00C04FAD"/>
    <w:rsid w:val="00C05776"/>
    <w:rsid w:val="00C066F6"/>
    <w:rsid w:val="00C06C4D"/>
    <w:rsid w:val="00C102B2"/>
    <w:rsid w:val="00C112DE"/>
    <w:rsid w:val="00C1286A"/>
    <w:rsid w:val="00C12E64"/>
    <w:rsid w:val="00C150BE"/>
    <w:rsid w:val="00C15AAB"/>
    <w:rsid w:val="00C15C29"/>
    <w:rsid w:val="00C1636E"/>
    <w:rsid w:val="00C16719"/>
    <w:rsid w:val="00C20CDF"/>
    <w:rsid w:val="00C22853"/>
    <w:rsid w:val="00C239A1"/>
    <w:rsid w:val="00C254DC"/>
    <w:rsid w:val="00C3130E"/>
    <w:rsid w:val="00C3135A"/>
    <w:rsid w:val="00C33385"/>
    <w:rsid w:val="00C33ABD"/>
    <w:rsid w:val="00C34AC3"/>
    <w:rsid w:val="00C37E35"/>
    <w:rsid w:val="00C4039B"/>
    <w:rsid w:val="00C40BD2"/>
    <w:rsid w:val="00C415B6"/>
    <w:rsid w:val="00C41819"/>
    <w:rsid w:val="00C43577"/>
    <w:rsid w:val="00C44657"/>
    <w:rsid w:val="00C44C74"/>
    <w:rsid w:val="00C463D3"/>
    <w:rsid w:val="00C4733B"/>
    <w:rsid w:val="00C5196E"/>
    <w:rsid w:val="00C52986"/>
    <w:rsid w:val="00C52E4D"/>
    <w:rsid w:val="00C55DD4"/>
    <w:rsid w:val="00C562D8"/>
    <w:rsid w:val="00C5736B"/>
    <w:rsid w:val="00C57E98"/>
    <w:rsid w:val="00C600EA"/>
    <w:rsid w:val="00C636E0"/>
    <w:rsid w:val="00C64069"/>
    <w:rsid w:val="00C642C6"/>
    <w:rsid w:val="00C64759"/>
    <w:rsid w:val="00C64A8D"/>
    <w:rsid w:val="00C654A9"/>
    <w:rsid w:val="00C66697"/>
    <w:rsid w:val="00C66C69"/>
    <w:rsid w:val="00C713EA"/>
    <w:rsid w:val="00C72A6C"/>
    <w:rsid w:val="00C73529"/>
    <w:rsid w:val="00C73633"/>
    <w:rsid w:val="00C73882"/>
    <w:rsid w:val="00C74262"/>
    <w:rsid w:val="00C74D4B"/>
    <w:rsid w:val="00C75A5D"/>
    <w:rsid w:val="00C763C6"/>
    <w:rsid w:val="00C77CB1"/>
    <w:rsid w:val="00C82B59"/>
    <w:rsid w:val="00C85B19"/>
    <w:rsid w:val="00C8698B"/>
    <w:rsid w:val="00C86B03"/>
    <w:rsid w:val="00C86C1D"/>
    <w:rsid w:val="00C906B8"/>
    <w:rsid w:val="00C90999"/>
    <w:rsid w:val="00C91B85"/>
    <w:rsid w:val="00C94F39"/>
    <w:rsid w:val="00C954B7"/>
    <w:rsid w:val="00C9590F"/>
    <w:rsid w:val="00C96A06"/>
    <w:rsid w:val="00CA3040"/>
    <w:rsid w:val="00CA369C"/>
    <w:rsid w:val="00CA4330"/>
    <w:rsid w:val="00CA5044"/>
    <w:rsid w:val="00CA5AAF"/>
    <w:rsid w:val="00CA5CC6"/>
    <w:rsid w:val="00CA6FF6"/>
    <w:rsid w:val="00CB08C7"/>
    <w:rsid w:val="00CB29A6"/>
    <w:rsid w:val="00CB2DB1"/>
    <w:rsid w:val="00CB3729"/>
    <w:rsid w:val="00CB66D1"/>
    <w:rsid w:val="00CC206F"/>
    <w:rsid w:val="00CC33F1"/>
    <w:rsid w:val="00CC3881"/>
    <w:rsid w:val="00CC49BC"/>
    <w:rsid w:val="00CC5107"/>
    <w:rsid w:val="00CC527D"/>
    <w:rsid w:val="00CC545E"/>
    <w:rsid w:val="00CC7234"/>
    <w:rsid w:val="00CC7FAD"/>
    <w:rsid w:val="00CD1C47"/>
    <w:rsid w:val="00CD2102"/>
    <w:rsid w:val="00CD4673"/>
    <w:rsid w:val="00CD5BD8"/>
    <w:rsid w:val="00CD6D0C"/>
    <w:rsid w:val="00CD7085"/>
    <w:rsid w:val="00CD7602"/>
    <w:rsid w:val="00CD77EF"/>
    <w:rsid w:val="00CE0087"/>
    <w:rsid w:val="00CE1537"/>
    <w:rsid w:val="00CE1E4E"/>
    <w:rsid w:val="00CE4FCC"/>
    <w:rsid w:val="00CE7186"/>
    <w:rsid w:val="00CE7361"/>
    <w:rsid w:val="00CF077C"/>
    <w:rsid w:val="00CF0D3A"/>
    <w:rsid w:val="00CF23DE"/>
    <w:rsid w:val="00CF2EA6"/>
    <w:rsid w:val="00CF2F4C"/>
    <w:rsid w:val="00CF35DE"/>
    <w:rsid w:val="00CF3D74"/>
    <w:rsid w:val="00CF4E77"/>
    <w:rsid w:val="00CF53B8"/>
    <w:rsid w:val="00CF5EA6"/>
    <w:rsid w:val="00CF6362"/>
    <w:rsid w:val="00CF68C3"/>
    <w:rsid w:val="00CF78FC"/>
    <w:rsid w:val="00CF7B8D"/>
    <w:rsid w:val="00D011D0"/>
    <w:rsid w:val="00D01D55"/>
    <w:rsid w:val="00D03765"/>
    <w:rsid w:val="00D068D6"/>
    <w:rsid w:val="00D06A22"/>
    <w:rsid w:val="00D0711C"/>
    <w:rsid w:val="00D07500"/>
    <w:rsid w:val="00D07DEB"/>
    <w:rsid w:val="00D10036"/>
    <w:rsid w:val="00D1097A"/>
    <w:rsid w:val="00D12847"/>
    <w:rsid w:val="00D12B1E"/>
    <w:rsid w:val="00D12ED7"/>
    <w:rsid w:val="00D12EFB"/>
    <w:rsid w:val="00D13EF8"/>
    <w:rsid w:val="00D14A5A"/>
    <w:rsid w:val="00D158D2"/>
    <w:rsid w:val="00D161AE"/>
    <w:rsid w:val="00D2035A"/>
    <w:rsid w:val="00D209F7"/>
    <w:rsid w:val="00D21AB5"/>
    <w:rsid w:val="00D242E9"/>
    <w:rsid w:val="00D25449"/>
    <w:rsid w:val="00D267F2"/>
    <w:rsid w:val="00D26F4D"/>
    <w:rsid w:val="00D27F12"/>
    <w:rsid w:val="00D310D2"/>
    <w:rsid w:val="00D31D62"/>
    <w:rsid w:val="00D33637"/>
    <w:rsid w:val="00D33936"/>
    <w:rsid w:val="00D35DE9"/>
    <w:rsid w:val="00D35E88"/>
    <w:rsid w:val="00D4078D"/>
    <w:rsid w:val="00D41FC3"/>
    <w:rsid w:val="00D438B3"/>
    <w:rsid w:val="00D45451"/>
    <w:rsid w:val="00D45908"/>
    <w:rsid w:val="00D45AF1"/>
    <w:rsid w:val="00D45D9C"/>
    <w:rsid w:val="00D46E49"/>
    <w:rsid w:val="00D46F59"/>
    <w:rsid w:val="00D47A95"/>
    <w:rsid w:val="00D47C93"/>
    <w:rsid w:val="00D47FC1"/>
    <w:rsid w:val="00D50272"/>
    <w:rsid w:val="00D50D54"/>
    <w:rsid w:val="00D51587"/>
    <w:rsid w:val="00D53743"/>
    <w:rsid w:val="00D5564D"/>
    <w:rsid w:val="00D5603B"/>
    <w:rsid w:val="00D570A5"/>
    <w:rsid w:val="00D57A7D"/>
    <w:rsid w:val="00D61D21"/>
    <w:rsid w:val="00D626A0"/>
    <w:rsid w:val="00D62FD5"/>
    <w:rsid w:val="00D642E7"/>
    <w:rsid w:val="00D655F5"/>
    <w:rsid w:val="00D67275"/>
    <w:rsid w:val="00D67343"/>
    <w:rsid w:val="00D7236D"/>
    <w:rsid w:val="00D727C3"/>
    <w:rsid w:val="00D7404A"/>
    <w:rsid w:val="00D747FC"/>
    <w:rsid w:val="00D749DB"/>
    <w:rsid w:val="00D74F49"/>
    <w:rsid w:val="00D7681F"/>
    <w:rsid w:val="00D80293"/>
    <w:rsid w:val="00D80B09"/>
    <w:rsid w:val="00D82E9C"/>
    <w:rsid w:val="00D831E1"/>
    <w:rsid w:val="00D83DAD"/>
    <w:rsid w:val="00D84EE4"/>
    <w:rsid w:val="00D862E8"/>
    <w:rsid w:val="00D878A7"/>
    <w:rsid w:val="00D87B3F"/>
    <w:rsid w:val="00D87BFB"/>
    <w:rsid w:val="00D87F96"/>
    <w:rsid w:val="00D9069C"/>
    <w:rsid w:val="00D91BB1"/>
    <w:rsid w:val="00D92B2A"/>
    <w:rsid w:val="00D92CAD"/>
    <w:rsid w:val="00D9362A"/>
    <w:rsid w:val="00D93B7D"/>
    <w:rsid w:val="00D945F4"/>
    <w:rsid w:val="00D96E5A"/>
    <w:rsid w:val="00D97171"/>
    <w:rsid w:val="00D9726B"/>
    <w:rsid w:val="00D975E8"/>
    <w:rsid w:val="00DA2143"/>
    <w:rsid w:val="00DA2260"/>
    <w:rsid w:val="00DA23CA"/>
    <w:rsid w:val="00DA4FD7"/>
    <w:rsid w:val="00DA655D"/>
    <w:rsid w:val="00DA65DD"/>
    <w:rsid w:val="00DB0C41"/>
    <w:rsid w:val="00DB10F5"/>
    <w:rsid w:val="00DB11C0"/>
    <w:rsid w:val="00DB15C0"/>
    <w:rsid w:val="00DB27B8"/>
    <w:rsid w:val="00DB378E"/>
    <w:rsid w:val="00DB5378"/>
    <w:rsid w:val="00DB5B38"/>
    <w:rsid w:val="00DC0633"/>
    <w:rsid w:val="00DC13F2"/>
    <w:rsid w:val="00DC221F"/>
    <w:rsid w:val="00DC49E0"/>
    <w:rsid w:val="00DC4ED3"/>
    <w:rsid w:val="00DC5CDC"/>
    <w:rsid w:val="00DC6085"/>
    <w:rsid w:val="00DC6787"/>
    <w:rsid w:val="00DC6C49"/>
    <w:rsid w:val="00DC6D94"/>
    <w:rsid w:val="00DD01F6"/>
    <w:rsid w:val="00DD344E"/>
    <w:rsid w:val="00DD358F"/>
    <w:rsid w:val="00DD3C40"/>
    <w:rsid w:val="00DD4986"/>
    <w:rsid w:val="00DD4CC3"/>
    <w:rsid w:val="00DD5A1C"/>
    <w:rsid w:val="00DD5AF5"/>
    <w:rsid w:val="00DD5FBA"/>
    <w:rsid w:val="00DD7506"/>
    <w:rsid w:val="00DE163D"/>
    <w:rsid w:val="00DE2C45"/>
    <w:rsid w:val="00DE6208"/>
    <w:rsid w:val="00DE6F8A"/>
    <w:rsid w:val="00DE77A0"/>
    <w:rsid w:val="00DF5219"/>
    <w:rsid w:val="00DF5370"/>
    <w:rsid w:val="00DF66C2"/>
    <w:rsid w:val="00E03142"/>
    <w:rsid w:val="00E0426B"/>
    <w:rsid w:val="00E0465D"/>
    <w:rsid w:val="00E04F28"/>
    <w:rsid w:val="00E053B7"/>
    <w:rsid w:val="00E06D74"/>
    <w:rsid w:val="00E07498"/>
    <w:rsid w:val="00E103D7"/>
    <w:rsid w:val="00E10816"/>
    <w:rsid w:val="00E117A3"/>
    <w:rsid w:val="00E12E25"/>
    <w:rsid w:val="00E133FD"/>
    <w:rsid w:val="00E13FFF"/>
    <w:rsid w:val="00E14B92"/>
    <w:rsid w:val="00E17D6F"/>
    <w:rsid w:val="00E224C7"/>
    <w:rsid w:val="00E22AD4"/>
    <w:rsid w:val="00E22B37"/>
    <w:rsid w:val="00E22E4E"/>
    <w:rsid w:val="00E24CFE"/>
    <w:rsid w:val="00E25EB7"/>
    <w:rsid w:val="00E25F2F"/>
    <w:rsid w:val="00E26B60"/>
    <w:rsid w:val="00E271C1"/>
    <w:rsid w:val="00E31377"/>
    <w:rsid w:val="00E31DB4"/>
    <w:rsid w:val="00E338AB"/>
    <w:rsid w:val="00E33EE6"/>
    <w:rsid w:val="00E343D0"/>
    <w:rsid w:val="00E34CF4"/>
    <w:rsid w:val="00E34D7F"/>
    <w:rsid w:val="00E35B3B"/>
    <w:rsid w:val="00E36799"/>
    <w:rsid w:val="00E37E5C"/>
    <w:rsid w:val="00E4050F"/>
    <w:rsid w:val="00E41209"/>
    <w:rsid w:val="00E452A7"/>
    <w:rsid w:val="00E46074"/>
    <w:rsid w:val="00E4609A"/>
    <w:rsid w:val="00E46B62"/>
    <w:rsid w:val="00E513D5"/>
    <w:rsid w:val="00E52115"/>
    <w:rsid w:val="00E53F87"/>
    <w:rsid w:val="00E569E0"/>
    <w:rsid w:val="00E56D39"/>
    <w:rsid w:val="00E578D3"/>
    <w:rsid w:val="00E57B48"/>
    <w:rsid w:val="00E61527"/>
    <w:rsid w:val="00E62CDB"/>
    <w:rsid w:val="00E62DC5"/>
    <w:rsid w:val="00E630C9"/>
    <w:rsid w:val="00E64838"/>
    <w:rsid w:val="00E673B5"/>
    <w:rsid w:val="00E7055D"/>
    <w:rsid w:val="00E72879"/>
    <w:rsid w:val="00E757A4"/>
    <w:rsid w:val="00E8014C"/>
    <w:rsid w:val="00E802E9"/>
    <w:rsid w:val="00E81159"/>
    <w:rsid w:val="00E820FE"/>
    <w:rsid w:val="00E87012"/>
    <w:rsid w:val="00E87B1F"/>
    <w:rsid w:val="00E90748"/>
    <w:rsid w:val="00E91107"/>
    <w:rsid w:val="00E95B53"/>
    <w:rsid w:val="00E95EEF"/>
    <w:rsid w:val="00E969D6"/>
    <w:rsid w:val="00EA0184"/>
    <w:rsid w:val="00EA096F"/>
    <w:rsid w:val="00EA21F6"/>
    <w:rsid w:val="00EA27A9"/>
    <w:rsid w:val="00EA2BD5"/>
    <w:rsid w:val="00EA2F49"/>
    <w:rsid w:val="00EA4139"/>
    <w:rsid w:val="00EA5C02"/>
    <w:rsid w:val="00EB11C7"/>
    <w:rsid w:val="00EB1336"/>
    <w:rsid w:val="00EB149F"/>
    <w:rsid w:val="00EB18B0"/>
    <w:rsid w:val="00EB1A3A"/>
    <w:rsid w:val="00EB1B74"/>
    <w:rsid w:val="00EB2689"/>
    <w:rsid w:val="00EB31F2"/>
    <w:rsid w:val="00EB52CF"/>
    <w:rsid w:val="00EB53BA"/>
    <w:rsid w:val="00EB7826"/>
    <w:rsid w:val="00EC09DF"/>
    <w:rsid w:val="00EC221D"/>
    <w:rsid w:val="00EC3B0D"/>
    <w:rsid w:val="00EC49E9"/>
    <w:rsid w:val="00EC4FFC"/>
    <w:rsid w:val="00EC5518"/>
    <w:rsid w:val="00EC7E8D"/>
    <w:rsid w:val="00ED0CB7"/>
    <w:rsid w:val="00ED1582"/>
    <w:rsid w:val="00ED1DDD"/>
    <w:rsid w:val="00ED2759"/>
    <w:rsid w:val="00ED2C7A"/>
    <w:rsid w:val="00ED2DEB"/>
    <w:rsid w:val="00ED4334"/>
    <w:rsid w:val="00ED4A7D"/>
    <w:rsid w:val="00ED709C"/>
    <w:rsid w:val="00EE0DAD"/>
    <w:rsid w:val="00EE2B11"/>
    <w:rsid w:val="00EE3995"/>
    <w:rsid w:val="00EE41FA"/>
    <w:rsid w:val="00EE5B44"/>
    <w:rsid w:val="00EE5CF3"/>
    <w:rsid w:val="00EE5EF3"/>
    <w:rsid w:val="00EE6DE3"/>
    <w:rsid w:val="00EF0C08"/>
    <w:rsid w:val="00EF17DA"/>
    <w:rsid w:val="00EF279E"/>
    <w:rsid w:val="00EF3991"/>
    <w:rsid w:val="00EF4EB2"/>
    <w:rsid w:val="00EF6A63"/>
    <w:rsid w:val="00EF7287"/>
    <w:rsid w:val="00F0262B"/>
    <w:rsid w:val="00F04685"/>
    <w:rsid w:val="00F04D55"/>
    <w:rsid w:val="00F07EFD"/>
    <w:rsid w:val="00F07FC0"/>
    <w:rsid w:val="00F11E56"/>
    <w:rsid w:val="00F12466"/>
    <w:rsid w:val="00F12B7A"/>
    <w:rsid w:val="00F12BE5"/>
    <w:rsid w:val="00F14ACE"/>
    <w:rsid w:val="00F14F9A"/>
    <w:rsid w:val="00F150D6"/>
    <w:rsid w:val="00F16CDA"/>
    <w:rsid w:val="00F2030C"/>
    <w:rsid w:val="00F21AE3"/>
    <w:rsid w:val="00F229F3"/>
    <w:rsid w:val="00F23513"/>
    <w:rsid w:val="00F239AE"/>
    <w:rsid w:val="00F259F2"/>
    <w:rsid w:val="00F268D2"/>
    <w:rsid w:val="00F26D68"/>
    <w:rsid w:val="00F27E4A"/>
    <w:rsid w:val="00F303DD"/>
    <w:rsid w:val="00F323AF"/>
    <w:rsid w:val="00F331B1"/>
    <w:rsid w:val="00F345DD"/>
    <w:rsid w:val="00F34B40"/>
    <w:rsid w:val="00F36B3E"/>
    <w:rsid w:val="00F40FB3"/>
    <w:rsid w:val="00F413B9"/>
    <w:rsid w:val="00F41C85"/>
    <w:rsid w:val="00F46896"/>
    <w:rsid w:val="00F46F03"/>
    <w:rsid w:val="00F470CC"/>
    <w:rsid w:val="00F54501"/>
    <w:rsid w:val="00F547BB"/>
    <w:rsid w:val="00F5560D"/>
    <w:rsid w:val="00F565A3"/>
    <w:rsid w:val="00F60F20"/>
    <w:rsid w:val="00F61E4C"/>
    <w:rsid w:val="00F62383"/>
    <w:rsid w:val="00F62BE0"/>
    <w:rsid w:val="00F632C9"/>
    <w:rsid w:val="00F63E0F"/>
    <w:rsid w:val="00F6541F"/>
    <w:rsid w:val="00F665E9"/>
    <w:rsid w:val="00F66721"/>
    <w:rsid w:val="00F66AEC"/>
    <w:rsid w:val="00F66E67"/>
    <w:rsid w:val="00F67166"/>
    <w:rsid w:val="00F67F44"/>
    <w:rsid w:val="00F7086F"/>
    <w:rsid w:val="00F71E84"/>
    <w:rsid w:val="00F73019"/>
    <w:rsid w:val="00F74D6E"/>
    <w:rsid w:val="00F805BD"/>
    <w:rsid w:val="00F80AC1"/>
    <w:rsid w:val="00F81176"/>
    <w:rsid w:val="00F81689"/>
    <w:rsid w:val="00F823A0"/>
    <w:rsid w:val="00F82BF2"/>
    <w:rsid w:val="00F82C17"/>
    <w:rsid w:val="00F82CBF"/>
    <w:rsid w:val="00F84B7B"/>
    <w:rsid w:val="00F84D2B"/>
    <w:rsid w:val="00F8501B"/>
    <w:rsid w:val="00F85AE6"/>
    <w:rsid w:val="00F8615D"/>
    <w:rsid w:val="00F87264"/>
    <w:rsid w:val="00F87FBC"/>
    <w:rsid w:val="00F91BE1"/>
    <w:rsid w:val="00F91F5B"/>
    <w:rsid w:val="00F928E7"/>
    <w:rsid w:val="00F92CD7"/>
    <w:rsid w:val="00F94C0E"/>
    <w:rsid w:val="00F9517C"/>
    <w:rsid w:val="00F95A7E"/>
    <w:rsid w:val="00F9604E"/>
    <w:rsid w:val="00F9661E"/>
    <w:rsid w:val="00F9718A"/>
    <w:rsid w:val="00FA2037"/>
    <w:rsid w:val="00FA21F0"/>
    <w:rsid w:val="00FA24A2"/>
    <w:rsid w:val="00FA62DF"/>
    <w:rsid w:val="00FA6C64"/>
    <w:rsid w:val="00FA6D04"/>
    <w:rsid w:val="00FA6F48"/>
    <w:rsid w:val="00FB190A"/>
    <w:rsid w:val="00FB4C83"/>
    <w:rsid w:val="00FB57EB"/>
    <w:rsid w:val="00FB5A58"/>
    <w:rsid w:val="00FC000E"/>
    <w:rsid w:val="00FC32CC"/>
    <w:rsid w:val="00FD2F08"/>
    <w:rsid w:val="00FD4443"/>
    <w:rsid w:val="00FD44B6"/>
    <w:rsid w:val="00FD61D7"/>
    <w:rsid w:val="00FD62F8"/>
    <w:rsid w:val="00FD6F35"/>
    <w:rsid w:val="00FE1744"/>
    <w:rsid w:val="00FE250E"/>
    <w:rsid w:val="00FE2C5A"/>
    <w:rsid w:val="00FE3140"/>
    <w:rsid w:val="00FE4610"/>
    <w:rsid w:val="00FE4EB9"/>
    <w:rsid w:val="00FE5F8A"/>
    <w:rsid w:val="00FE614D"/>
    <w:rsid w:val="00FE768D"/>
    <w:rsid w:val="00FE770F"/>
    <w:rsid w:val="00FF0367"/>
    <w:rsid w:val="00FF1A93"/>
    <w:rsid w:val="00FF3611"/>
    <w:rsid w:val="00FF7048"/>
    <w:rsid w:val="00FF7A1E"/>
  </w:rsids>
  <m:mathPr>
    <m:mathFont m:val="Cambria Math"/>
    <m:brkBin m:val="before"/>
    <m:brkBinSub m:val="--"/>
    <m:smallFrac m:val="off"/>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33"/>
    <o:shapelayout v:ext="edit">
      <o:idmap v:ext="edit" data="1"/>
      <o:rules v:ext="edit">
        <o:r id="V:Rule22" type="connector" idref="#Straight Arrow Connector 184"/>
        <o:r id="V:Rule23" type="connector" idref="#Straight Arrow Connector 186"/>
        <o:r id="V:Rule24" type="connector" idref="#Straight Arrow Connector 185"/>
        <o:r id="V:Rule25" type="connector" idref="#Straight Arrow Connector 153"/>
        <o:r id="V:Rule26" type="connector" idref="#Straight Arrow Connector 127"/>
        <o:r id="V:Rule27" type="connector" idref="#Straight Arrow Connector 187"/>
        <o:r id="V:Rule28" type="connector" idref="#Straight Arrow Connector 10"/>
        <o:r id="V:Rule29" type="connector" idref="#Straight Arrow Connector 182"/>
        <o:r id="V:Rule30" type="connector" idref="#Straight Arrow Connector 183"/>
        <o:r id="V:Rule31" type="connector" idref="#Straight Arrow Connector 151"/>
        <o:r id="V:Rule32" type="connector" idref="#Straight Arrow Connector 104"/>
        <o:r id="V:Rule33" type="connector" idref="#Straight Arrow Connector 121"/>
        <o:r id="V:Rule34" type="connector" idref="#Straight Arrow Connector 152"/>
        <o:r id="V:Rule35" type="connector" idref="#Straight Arrow Connector 8"/>
        <o:r id="V:Rule36" type="connector" idref="#Straight Arrow Connector 19"/>
        <o:r id="V:Rule37" type="connector" idref="#Straight Arrow Connector 125"/>
        <o:r id="V:Rule38" type="connector" idref="#Straight Arrow Connector 155"/>
        <o:r id="V:Rule39" type="connector" idref="#Straight Arrow Connector 126"/>
        <o:r id="V:Rule40" type="connector" idref="#Straight Arrow Connector 157"/>
        <o:r id="V:Rule41" type="connector" idref="#Straight Arrow Connector 6"/>
        <o:r id="V:Rule42" type="connector" idref="#Straight Arrow Connector 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06A"/>
  </w:style>
  <w:style w:type="paragraph" w:styleId="Heading1">
    <w:name w:val="heading 1"/>
    <w:basedOn w:val="Normal"/>
    <w:next w:val="Normal"/>
    <w:link w:val="Heading1Char"/>
    <w:uiPriority w:val="9"/>
    <w:qFormat/>
    <w:rsid w:val="0012428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2428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2428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2428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2428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2428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2428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2428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2428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E49"/>
    <w:rPr>
      <w:rFonts w:ascii="Tahoma" w:hAnsi="Tahoma" w:cs="Tahoma"/>
      <w:sz w:val="16"/>
      <w:szCs w:val="16"/>
    </w:rPr>
  </w:style>
  <w:style w:type="character" w:styleId="LineNumber">
    <w:name w:val="line number"/>
    <w:basedOn w:val="DefaultParagraphFont"/>
    <w:uiPriority w:val="99"/>
    <w:semiHidden/>
    <w:unhideWhenUsed/>
    <w:rsid w:val="00D46E49"/>
  </w:style>
  <w:style w:type="paragraph" w:styleId="Header">
    <w:name w:val="header"/>
    <w:basedOn w:val="Normal"/>
    <w:link w:val="HeaderChar"/>
    <w:uiPriority w:val="99"/>
    <w:unhideWhenUsed/>
    <w:rsid w:val="00D46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E49"/>
  </w:style>
  <w:style w:type="paragraph" w:styleId="Footer">
    <w:name w:val="footer"/>
    <w:basedOn w:val="Normal"/>
    <w:link w:val="FooterChar"/>
    <w:uiPriority w:val="99"/>
    <w:unhideWhenUsed/>
    <w:rsid w:val="00D46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E49"/>
  </w:style>
  <w:style w:type="table" w:styleId="TableGrid">
    <w:name w:val="Table Grid"/>
    <w:basedOn w:val="TableNormal"/>
    <w:uiPriority w:val="59"/>
    <w:rsid w:val="00027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A25E17"/>
    <w:pPr>
      <w:spacing w:after="0" w:line="240" w:lineRule="auto"/>
    </w:pPr>
  </w:style>
  <w:style w:type="paragraph" w:customStyle="1" w:styleId="Authors">
    <w:name w:val="Authors"/>
    <w:basedOn w:val="Normal"/>
    <w:rsid w:val="0020576C"/>
    <w:pPr>
      <w:spacing w:before="120" w:after="360" w:line="240" w:lineRule="auto"/>
      <w:jc w:val="center"/>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F35DE"/>
    <w:rPr>
      <w:color w:val="0000FF" w:themeColor="hyperlink"/>
      <w:u w:val="single"/>
    </w:rPr>
  </w:style>
  <w:style w:type="paragraph" w:styleId="NormalWeb">
    <w:name w:val="Normal (Web)"/>
    <w:basedOn w:val="Normal"/>
    <w:uiPriority w:val="99"/>
    <w:semiHidden/>
    <w:unhideWhenUsed/>
    <w:rsid w:val="0064073C"/>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D76F4"/>
    <w:rPr>
      <w:sz w:val="16"/>
      <w:szCs w:val="16"/>
    </w:rPr>
  </w:style>
  <w:style w:type="paragraph" w:styleId="CommentText">
    <w:name w:val="annotation text"/>
    <w:basedOn w:val="Normal"/>
    <w:link w:val="CommentTextChar"/>
    <w:uiPriority w:val="99"/>
    <w:semiHidden/>
    <w:unhideWhenUsed/>
    <w:rsid w:val="009D76F4"/>
    <w:pPr>
      <w:spacing w:line="240" w:lineRule="auto"/>
    </w:pPr>
    <w:rPr>
      <w:sz w:val="20"/>
      <w:szCs w:val="20"/>
    </w:rPr>
  </w:style>
  <w:style w:type="character" w:customStyle="1" w:styleId="CommentTextChar">
    <w:name w:val="Comment Text Char"/>
    <w:basedOn w:val="DefaultParagraphFont"/>
    <w:link w:val="CommentText"/>
    <w:uiPriority w:val="99"/>
    <w:semiHidden/>
    <w:rsid w:val="009D76F4"/>
    <w:rPr>
      <w:sz w:val="20"/>
      <w:szCs w:val="20"/>
    </w:rPr>
  </w:style>
  <w:style w:type="paragraph" w:styleId="CommentSubject">
    <w:name w:val="annotation subject"/>
    <w:basedOn w:val="CommentText"/>
    <w:next w:val="CommentText"/>
    <w:link w:val="CommentSubjectChar"/>
    <w:uiPriority w:val="99"/>
    <w:semiHidden/>
    <w:unhideWhenUsed/>
    <w:rsid w:val="009D76F4"/>
    <w:rPr>
      <w:b/>
      <w:bCs/>
    </w:rPr>
  </w:style>
  <w:style w:type="character" w:customStyle="1" w:styleId="CommentSubjectChar">
    <w:name w:val="Comment Subject Char"/>
    <w:basedOn w:val="CommentTextChar"/>
    <w:link w:val="CommentSubject"/>
    <w:uiPriority w:val="99"/>
    <w:semiHidden/>
    <w:rsid w:val="009D76F4"/>
    <w:rPr>
      <w:b/>
      <w:bCs/>
      <w:sz w:val="20"/>
      <w:szCs w:val="20"/>
    </w:rPr>
  </w:style>
  <w:style w:type="character" w:customStyle="1" w:styleId="Heading1Char">
    <w:name w:val="Heading 1 Char"/>
    <w:basedOn w:val="DefaultParagraphFont"/>
    <w:link w:val="Heading1"/>
    <w:uiPriority w:val="9"/>
    <w:rsid w:val="0012428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2428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2428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2428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2428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2428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2428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2428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2428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2428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428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428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428C"/>
    <w:rPr>
      <w:rFonts w:asciiTheme="majorHAnsi" w:eastAsiaTheme="majorEastAsia" w:hAnsiTheme="majorHAnsi" w:cstheme="majorBidi"/>
      <w:i/>
      <w:iCs/>
      <w:spacing w:val="13"/>
      <w:sz w:val="24"/>
      <w:szCs w:val="24"/>
    </w:rPr>
  </w:style>
  <w:style w:type="character" w:styleId="Strong">
    <w:name w:val="Strong"/>
    <w:uiPriority w:val="22"/>
    <w:qFormat/>
    <w:rsid w:val="0012428C"/>
    <w:rPr>
      <w:b/>
      <w:bCs/>
    </w:rPr>
  </w:style>
  <w:style w:type="character" w:styleId="Emphasis">
    <w:name w:val="Emphasis"/>
    <w:uiPriority w:val="20"/>
    <w:qFormat/>
    <w:rsid w:val="0012428C"/>
    <w:rPr>
      <w:b/>
      <w:bCs/>
      <w:i/>
      <w:iCs/>
      <w:spacing w:val="10"/>
      <w:bdr w:val="none" w:sz="0" w:space="0" w:color="auto"/>
      <w:shd w:val="clear" w:color="auto" w:fill="auto"/>
    </w:rPr>
  </w:style>
  <w:style w:type="paragraph" w:styleId="NoSpacing">
    <w:name w:val="No Spacing"/>
    <w:basedOn w:val="Normal"/>
    <w:uiPriority w:val="1"/>
    <w:qFormat/>
    <w:rsid w:val="0012428C"/>
    <w:pPr>
      <w:spacing w:after="0" w:line="240" w:lineRule="auto"/>
    </w:pPr>
  </w:style>
  <w:style w:type="paragraph" w:styleId="ListParagraph">
    <w:name w:val="List Paragraph"/>
    <w:basedOn w:val="Normal"/>
    <w:uiPriority w:val="34"/>
    <w:qFormat/>
    <w:rsid w:val="0012428C"/>
    <w:pPr>
      <w:ind w:left="720"/>
      <w:contextualSpacing/>
    </w:pPr>
  </w:style>
  <w:style w:type="paragraph" w:styleId="Quote">
    <w:name w:val="Quote"/>
    <w:basedOn w:val="Normal"/>
    <w:next w:val="Normal"/>
    <w:link w:val="QuoteChar"/>
    <w:uiPriority w:val="29"/>
    <w:qFormat/>
    <w:rsid w:val="0012428C"/>
    <w:pPr>
      <w:spacing w:before="200" w:after="0"/>
      <w:ind w:left="360" w:right="360"/>
    </w:pPr>
    <w:rPr>
      <w:i/>
      <w:iCs/>
    </w:rPr>
  </w:style>
  <w:style w:type="character" w:customStyle="1" w:styleId="QuoteChar">
    <w:name w:val="Quote Char"/>
    <w:basedOn w:val="DefaultParagraphFont"/>
    <w:link w:val="Quote"/>
    <w:uiPriority w:val="29"/>
    <w:rsid w:val="0012428C"/>
    <w:rPr>
      <w:i/>
      <w:iCs/>
    </w:rPr>
  </w:style>
  <w:style w:type="paragraph" w:styleId="IntenseQuote">
    <w:name w:val="Intense Quote"/>
    <w:basedOn w:val="Normal"/>
    <w:next w:val="Normal"/>
    <w:link w:val="IntenseQuoteChar"/>
    <w:uiPriority w:val="30"/>
    <w:qFormat/>
    <w:rsid w:val="0012428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2428C"/>
    <w:rPr>
      <w:b/>
      <w:bCs/>
      <w:i/>
      <w:iCs/>
    </w:rPr>
  </w:style>
  <w:style w:type="character" w:styleId="SubtleEmphasis">
    <w:name w:val="Subtle Emphasis"/>
    <w:uiPriority w:val="19"/>
    <w:qFormat/>
    <w:rsid w:val="0012428C"/>
    <w:rPr>
      <w:i/>
      <w:iCs/>
    </w:rPr>
  </w:style>
  <w:style w:type="character" w:styleId="IntenseEmphasis">
    <w:name w:val="Intense Emphasis"/>
    <w:uiPriority w:val="21"/>
    <w:qFormat/>
    <w:rsid w:val="0012428C"/>
    <w:rPr>
      <w:b/>
      <w:bCs/>
    </w:rPr>
  </w:style>
  <w:style w:type="character" w:styleId="SubtleReference">
    <w:name w:val="Subtle Reference"/>
    <w:uiPriority w:val="31"/>
    <w:qFormat/>
    <w:rsid w:val="0012428C"/>
    <w:rPr>
      <w:smallCaps/>
    </w:rPr>
  </w:style>
  <w:style w:type="character" w:styleId="IntenseReference">
    <w:name w:val="Intense Reference"/>
    <w:uiPriority w:val="32"/>
    <w:qFormat/>
    <w:rsid w:val="0012428C"/>
    <w:rPr>
      <w:smallCaps/>
      <w:spacing w:val="5"/>
      <w:u w:val="single"/>
    </w:rPr>
  </w:style>
  <w:style w:type="character" w:styleId="BookTitle">
    <w:name w:val="Book Title"/>
    <w:uiPriority w:val="33"/>
    <w:qFormat/>
    <w:rsid w:val="0012428C"/>
    <w:rPr>
      <w:i/>
      <w:iCs/>
      <w:smallCaps/>
      <w:spacing w:val="5"/>
    </w:rPr>
  </w:style>
  <w:style w:type="paragraph" w:styleId="TOCHeading">
    <w:name w:val="TOC Heading"/>
    <w:basedOn w:val="Heading1"/>
    <w:next w:val="Normal"/>
    <w:uiPriority w:val="39"/>
    <w:semiHidden/>
    <w:unhideWhenUsed/>
    <w:qFormat/>
    <w:rsid w:val="0012428C"/>
    <w:pPr>
      <w:outlineLvl w:val="9"/>
    </w:pPr>
    <w:rPr>
      <w:lang w:bidi="en-US"/>
    </w:rPr>
  </w:style>
  <w:style w:type="character" w:styleId="PlaceholderText">
    <w:name w:val="Placeholder Text"/>
    <w:basedOn w:val="DefaultParagraphFont"/>
    <w:uiPriority w:val="99"/>
    <w:semiHidden/>
    <w:rsid w:val="00F26D68"/>
    <w:rPr>
      <w:color w:val="808080"/>
    </w:rPr>
  </w:style>
  <w:style w:type="paragraph" w:styleId="Revision">
    <w:name w:val="Revision"/>
    <w:hidden/>
    <w:uiPriority w:val="99"/>
    <w:semiHidden/>
    <w:rsid w:val="006F3C6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28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2428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2428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12428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12428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12428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12428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2428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12428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46E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E49"/>
    <w:rPr>
      <w:rFonts w:ascii="Tahoma" w:hAnsi="Tahoma" w:cs="Tahoma"/>
      <w:sz w:val="16"/>
      <w:szCs w:val="16"/>
    </w:rPr>
  </w:style>
  <w:style w:type="character" w:styleId="LineNumber">
    <w:name w:val="line number"/>
    <w:basedOn w:val="DefaultParagraphFont"/>
    <w:uiPriority w:val="99"/>
    <w:semiHidden/>
    <w:unhideWhenUsed/>
    <w:rsid w:val="00D46E49"/>
  </w:style>
  <w:style w:type="paragraph" w:styleId="Header">
    <w:name w:val="header"/>
    <w:basedOn w:val="Normal"/>
    <w:link w:val="HeaderChar"/>
    <w:uiPriority w:val="99"/>
    <w:unhideWhenUsed/>
    <w:rsid w:val="00D46E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6E49"/>
  </w:style>
  <w:style w:type="paragraph" w:styleId="Footer">
    <w:name w:val="footer"/>
    <w:basedOn w:val="Normal"/>
    <w:link w:val="FooterChar"/>
    <w:uiPriority w:val="99"/>
    <w:unhideWhenUsed/>
    <w:rsid w:val="00D46E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6E49"/>
  </w:style>
  <w:style w:type="table" w:styleId="TableGrid">
    <w:name w:val="Table Grid"/>
    <w:basedOn w:val="TableNormal"/>
    <w:uiPriority w:val="59"/>
    <w:rsid w:val="00027B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25E17"/>
    <w:pPr>
      <w:spacing w:after="0" w:line="240" w:lineRule="auto"/>
    </w:pPr>
  </w:style>
  <w:style w:type="paragraph" w:customStyle="1" w:styleId="Authors">
    <w:name w:val="Authors"/>
    <w:basedOn w:val="Normal"/>
    <w:rsid w:val="0020576C"/>
    <w:pPr>
      <w:spacing w:before="120" w:after="360" w:line="240" w:lineRule="auto"/>
      <w:jc w:val="center"/>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F35DE"/>
    <w:rPr>
      <w:color w:val="0000FF" w:themeColor="hyperlink"/>
      <w:u w:val="single"/>
    </w:rPr>
  </w:style>
  <w:style w:type="paragraph" w:styleId="NormalWeb">
    <w:name w:val="Normal (Web)"/>
    <w:basedOn w:val="Normal"/>
    <w:uiPriority w:val="99"/>
    <w:semiHidden/>
    <w:unhideWhenUsed/>
    <w:rsid w:val="0064073C"/>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9D76F4"/>
    <w:rPr>
      <w:sz w:val="16"/>
      <w:szCs w:val="16"/>
    </w:rPr>
  </w:style>
  <w:style w:type="paragraph" w:styleId="CommentText">
    <w:name w:val="annotation text"/>
    <w:basedOn w:val="Normal"/>
    <w:link w:val="CommentTextChar"/>
    <w:uiPriority w:val="99"/>
    <w:semiHidden/>
    <w:unhideWhenUsed/>
    <w:rsid w:val="009D76F4"/>
    <w:pPr>
      <w:spacing w:line="240" w:lineRule="auto"/>
    </w:pPr>
    <w:rPr>
      <w:sz w:val="20"/>
      <w:szCs w:val="20"/>
    </w:rPr>
  </w:style>
  <w:style w:type="character" w:customStyle="1" w:styleId="CommentTextChar">
    <w:name w:val="Comment Text Char"/>
    <w:basedOn w:val="DefaultParagraphFont"/>
    <w:link w:val="CommentText"/>
    <w:uiPriority w:val="99"/>
    <w:semiHidden/>
    <w:rsid w:val="009D76F4"/>
    <w:rPr>
      <w:sz w:val="20"/>
      <w:szCs w:val="20"/>
    </w:rPr>
  </w:style>
  <w:style w:type="paragraph" w:styleId="CommentSubject">
    <w:name w:val="annotation subject"/>
    <w:basedOn w:val="CommentText"/>
    <w:next w:val="CommentText"/>
    <w:link w:val="CommentSubjectChar"/>
    <w:uiPriority w:val="99"/>
    <w:semiHidden/>
    <w:unhideWhenUsed/>
    <w:rsid w:val="009D76F4"/>
    <w:rPr>
      <w:b/>
      <w:bCs/>
    </w:rPr>
  </w:style>
  <w:style w:type="character" w:customStyle="1" w:styleId="CommentSubjectChar">
    <w:name w:val="Comment Subject Char"/>
    <w:basedOn w:val="CommentTextChar"/>
    <w:link w:val="CommentSubject"/>
    <w:uiPriority w:val="99"/>
    <w:semiHidden/>
    <w:rsid w:val="009D76F4"/>
    <w:rPr>
      <w:b/>
      <w:bCs/>
      <w:sz w:val="20"/>
      <w:szCs w:val="20"/>
    </w:rPr>
  </w:style>
  <w:style w:type="character" w:customStyle="1" w:styleId="Heading1Char">
    <w:name w:val="Heading 1 Char"/>
    <w:basedOn w:val="DefaultParagraphFont"/>
    <w:link w:val="Heading1"/>
    <w:uiPriority w:val="9"/>
    <w:rsid w:val="0012428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2428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2428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12428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12428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12428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12428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2428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12428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12428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12428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12428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12428C"/>
    <w:rPr>
      <w:rFonts w:asciiTheme="majorHAnsi" w:eastAsiaTheme="majorEastAsia" w:hAnsiTheme="majorHAnsi" w:cstheme="majorBidi"/>
      <w:i/>
      <w:iCs/>
      <w:spacing w:val="13"/>
      <w:sz w:val="24"/>
      <w:szCs w:val="24"/>
    </w:rPr>
  </w:style>
  <w:style w:type="character" w:styleId="Strong">
    <w:name w:val="Strong"/>
    <w:uiPriority w:val="22"/>
    <w:qFormat/>
    <w:rsid w:val="0012428C"/>
    <w:rPr>
      <w:b/>
      <w:bCs/>
    </w:rPr>
  </w:style>
  <w:style w:type="character" w:styleId="Emphasis">
    <w:name w:val="Emphasis"/>
    <w:uiPriority w:val="20"/>
    <w:qFormat/>
    <w:rsid w:val="0012428C"/>
    <w:rPr>
      <w:b/>
      <w:bCs/>
      <w:i/>
      <w:iCs/>
      <w:spacing w:val="10"/>
      <w:bdr w:val="none" w:sz="0" w:space="0" w:color="auto"/>
      <w:shd w:val="clear" w:color="auto" w:fill="auto"/>
    </w:rPr>
  </w:style>
  <w:style w:type="paragraph" w:styleId="NoSpacing">
    <w:name w:val="No Spacing"/>
    <w:basedOn w:val="Normal"/>
    <w:uiPriority w:val="1"/>
    <w:qFormat/>
    <w:rsid w:val="0012428C"/>
    <w:pPr>
      <w:spacing w:after="0" w:line="240" w:lineRule="auto"/>
    </w:pPr>
  </w:style>
  <w:style w:type="paragraph" w:styleId="ListParagraph">
    <w:name w:val="List Paragraph"/>
    <w:basedOn w:val="Normal"/>
    <w:uiPriority w:val="34"/>
    <w:qFormat/>
    <w:rsid w:val="0012428C"/>
    <w:pPr>
      <w:ind w:left="720"/>
      <w:contextualSpacing/>
    </w:pPr>
  </w:style>
  <w:style w:type="paragraph" w:styleId="Quote">
    <w:name w:val="Quote"/>
    <w:basedOn w:val="Normal"/>
    <w:next w:val="Normal"/>
    <w:link w:val="QuoteChar"/>
    <w:uiPriority w:val="29"/>
    <w:qFormat/>
    <w:rsid w:val="0012428C"/>
    <w:pPr>
      <w:spacing w:before="200" w:after="0"/>
      <w:ind w:left="360" w:right="360"/>
    </w:pPr>
    <w:rPr>
      <w:i/>
      <w:iCs/>
    </w:rPr>
  </w:style>
  <w:style w:type="character" w:customStyle="1" w:styleId="QuoteChar">
    <w:name w:val="Quote Char"/>
    <w:basedOn w:val="DefaultParagraphFont"/>
    <w:link w:val="Quote"/>
    <w:uiPriority w:val="29"/>
    <w:rsid w:val="0012428C"/>
    <w:rPr>
      <w:i/>
      <w:iCs/>
    </w:rPr>
  </w:style>
  <w:style w:type="paragraph" w:styleId="IntenseQuote">
    <w:name w:val="Intense Quote"/>
    <w:basedOn w:val="Normal"/>
    <w:next w:val="Normal"/>
    <w:link w:val="IntenseQuoteChar"/>
    <w:uiPriority w:val="30"/>
    <w:qFormat/>
    <w:rsid w:val="0012428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12428C"/>
    <w:rPr>
      <w:b/>
      <w:bCs/>
      <w:i/>
      <w:iCs/>
    </w:rPr>
  </w:style>
  <w:style w:type="character" w:styleId="SubtleEmphasis">
    <w:name w:val="Subtle Emphasis"/>
    <w:uiPriority w:val="19"/>
    <w:qFormat/>
    <w:rsid w:val="0012428C"/>
    <w:rPr>
      <w:i/>
      <w:iCs/>
    </w:rPr>
  </w:style>
  <w:style w:type="character" w:styleId="IntenseEmphasis">
    <w:name w:val="Intense Emphasis"/>
    <w:uiPriority w:val="21"/>
    <w:qFormat/>
    <w:rsid w:val="0012428C"/>
    <w:rPr>
      <w:b/>
      <w:bCs/>
    </w:rPr>
  </w:style>
  <w:style w:type="character" w:styleId="SubtleReference">
    <w:name w:val="Subtle Reference"/>
    <w:uiPriority w:val="31"/>
    <w:qFormat/>
    <w:rsid w:val="0012428C"/>
    <w:rPr>
      <w:smallCaps/>
    </w:rPr>
  </w:style>
  <w:style w:type="character" w:styleId="IntenseReference">
    <w:name w:val="Intense Reference"/>
    <w:uiPriority w:val="32"/>
    <w:qFormat/>
    <w:rsid w:val="0012428C"/>
    <w:rPr>
      <w:smallCaps/>
      <w:spacing w:val="5"/>
      <w:u w:val="single"/>
    </w:rPr>
  </w:style>
  <w:style w:type="character" w:styleId="BookTitle">
    <w:name w:val="Book Title"/>
    <w:uiPriority w:val="33"/>
    <w:qFormat/>
    <w:rsid w:val="0012428C"/>
    <w:rPr>
      <w:i/>
      <w:iCs/>
      <w:smallCaps/>
      <w:spacing w:val="5"/>
    </w:rPr>
  </w:style>
  <w:style w:type="paragraph" w:styleId="TOCHeading">
    <w:name w:val="TOC Heading"/>
    <w:basedOn w:val="Heading1"/>
    <w:next w:val="Normal"/>
    <w:uiPriority w:val="39"/>
    <w:semiHidden/>
    <w:unhideWhenUsed/>
    <w:qFormat/>
    <w:rsid w:val="0012428C"/>
    <w:pPr>
      <w:outlineLvl w:val="9"/>
    </w:pPr>
    <w:rPr>
      <w:lang w:bidi="en-US"/>
    </w:rPr>
  </w:style>
  <w:style w:type="character" w:styleId="PlaceholderText">
    <w:name w:val="Placeholder Text"/>
    <w:basedOn w:val="DefaultParagraphFont"/>
    <w:uiPriority w:val="99"/>
    <w:semiHidden/>
    <w:rsid w:val="00F26D68"/>
    <w:rPr>
      <w:color w:val="808080"/>
    </w:rPr>
  </w:style>
  <w:style w:type="paragraph" w:styleId="Revision">
    <w:name w:val="Revision"/>
    <w:hidden/>
    <w:uiPriority w:val="99"/>
    <w:semiHidden/>
    <w:rsid w:val="006F3C64"/>
    <w:pPr>
      <w:spacing w:after="0" w:line="240" w:lineRule="auto"/>
    </w:pPr>
  </w:style>
</w:styles>
</file>

<file path=word/webSettings.xml><?xml version="1.0" encoding="utf-8"?>
<w:webSettings xmlns:r="http://schemas.openxmlformats.org/officeDocument/2006/relationships" xmlns:w="http://schemas.openxmlformats.org/wordprocessingml/2006/main">
  <w:divs>
    <w:div w:id="10642354">
      <w:marLeft w:val="0"/>
      <w:marRight w:val="0"/>
      <w:marTop w:val="0"/>
      <w:marBottom w:val="0"/>
      <w:divBdr>
        <w:top w:val="none" w:sz="0" w:space="0" w:color="auto"/>
        <w:left w:val="none" w:sz="0" w:space="0" w:color="auto"/>
        <w:bottom w:val="none" w:sz="0" w:space="0" w:color="auto"/>
        <w:right w:val="none" w:sz="0" w:space="0" w:color="auto"/>
      </w:divBdr>
    </w:div>
    <w:div w:id="15733893">
      <w:bodyDiv w:val="1"/>
      <w:marLeft w:val="0"/>
      <w:marRight w:val="0"/>
      <w:marTop w:val="0"/>
      <w:marBottom w:val="0"/>
      <w:divBdr>
        <w:top w:val="none" w:sz="0" w:space="0" w:color="auto"/>
        <w:left w:val="none" w:sz="0" w:space="0" w:color="auto"/>
        <w:bottom w:val="none" w:sz="0" w:space="0" w:color="auto"/>
        <w:right w:val="none" w:sz="0" w:space="0" w:color="auto"/>
      </w:divBdr>
    </w:div>
    <w:div w:id="31925444">
      <w:marLeft w:val="0"/>
      <w:marRight w:val="0"/>
      <w:marTop w:val="0"/>
      <w:marBottom w:val="0"/>
      <w:divBdr>
        <w:top w:val="none" w:sz="0" w:space="0" w:color="auto"/>
        <w:left w:val="none" w:sz="0" w:space="0" w:color="auto"/>
        <w:bottom w:val="none" w:sz="0" w:space="0" w:color="auto"/>
        <w:right w:val="none" w:sz="0" w:space="0" w:color="auto"/>
      </w:divBdr>
    </w:div>
    <w:div w:id="32383895">
      <w:bodyDiv w:val="1"/>
      <w:marLeft w:val="0"/>
      <w:marRight w:val="0"/>
      <w:marTop w:val="0"/>
      <w:marBottom w:val="0"/>
      <w:divBdr>
        <w:top w:val="none" w:sz="0" w:space="0" w:color="auto"/>
        <w:left w:val="none" w:sz="0" w:space="0" w:color="auto"/>
        <w:bottom w:val="none" w:sz="0" w:space="0" w:color="auto"/>
        <w:right w:val="none" w:sz="0" w:space="0" w:color="auto"/>
      </w:divBdr>
    </w:div>
    <w:div w:id="41103590">
      <w:marLeft w:val="0"/>
      <w:marRight w:val="0"/>
      <w:marTop w:val="0"/>
      <w:marBottom w:val="0"/>
      <w:divBdr>
        <w:top w:val="none" w:sz="0" w:space="0" w:color="auto"/>
        <w:left w:val="none" w:sz="0" w:space="0" w:color="auto"/>
        <w:bottom w:val="none" w:sz="0" w:space="0" w:color="auto"/>
        <w:right w:val="none" w:sz="0" w:space="0" w:color="auto"/>
      </w:divBdr>
    </w:div>
    <w:div w:id="41946404">
      <w:marLeft w:val="0"/>
      <w:marRight w:val="0"/>
      <w:marTop w:val="0"/>
      <w:marBottom w:val="0"/>
      <w:divBdr>
        <w:top w:val="none" w:sz="0" w:space="0" w:color="auto"/>
        <w:left w:val="none" w:sz="0" w:space="0" w:color="auto"/>
        <w:bottom w:val="none" w:sz="0" w:space="0" w:color="auto"/>
        <w:right w:val="none" w:sz="0" w:space="0" w:color="auto"/>
      </w:divBdr>
    </w:div>
    <w:div w:id="61753437">
      <w:marLeft w:val="0"/>
      <w:marRight w:val="0"/>
      <w:marTop w:val="0"/>
      <w:marBottom w:val="0"/>
      <w:divBdr>
        <w:top w:val="none" w:sz="0" w:space="0" w:color="auto"/>
        <w:left w:val="none" w:sz="0" w:space="0" w:color="auto"/>
        <w:bottom w:val="none" w:sz="0" w:space="0" w:color="auto"/>
        <w:right w:val="none" w:sz="0" w:space="0" w:color="auto"/>
      </w:divBdr>
    </w:div>
    <w:div w:id="115569598">
      <w:marLeft w:val="0"/>
      <w:marRight w:val="0"/>
      <w:marTop w:val="0"/>
      <w:marBottom w:val="0"/>
      <w:divBdr>
        <w:top w:val="none" w:sz="0" w:space="0" w:color="auto"/>
        <w:left w:val="none" w:sz="0" w:space="0" w:color="auto"/>
        <w:bottom w:val="none" w:sz="0" w:space="0" w:color="auto"/>
        <w:right w:val="none" w:sz="0" w:space="0" w:color="auto"/>
      </w:divBdr>
    </w:div>
    <w:div w:id="118501825">
      <w:marLeft w:val="0"/>
      <w:marRight w:val="0"/>
      <w:marTop w:val="0"/>
      <w:marBottom w:val="0"/>
      <w:divBdr>
        <w:top w:val="none" w:sz="0" w:space="0" w:color="auto"/>
        <w:left w:val="none" w:sz="0" w:space="0" w:color="auto"/>
        <w:bottom w:val="none" w:sz="0" w:space="0" w:color="auto"/>
        <w:right w:val="none" w:sz="0" w:space="0" w:color="auto"/>
      </w:divBdr>
    </w:div>
    <w:div w:id="126971878">
      <w:marLeft w:val="0"/>
      <w:marRight w:val="0"/>
      <w:marTop w:val="0"/>
      <w:marBottom w:val="0"/>
      <w:divBdr>
        <w:top w:val="none" w:sz="0" w:space="0" w:color="auto"/>
        <w:left w:val="none" w:sz="0" w:space="0" w:color="auto"/>
        <w:bottom w:val="none" w:sz="0" w:space="0" w:color="auto"/>
        <w:right w:val="none" w:sz="0" w:space="0" w:color="auto"/>
      </w:divBdr>
    </w:div>
    <w:div w:id="136846783">
      <w:marLeft w:val="0"/>
      <w:marRight w:val="0"/>
      <w:marTop w:val="0"/>
      <w:marBottom w:val="0"/>
      <w:divBdr>
        <w:top w:val="none" w:sz="0" w:space="0" w:color="auto"/>
        <w:left w:val="none" w:sz="0" w:space="0" w:color="auto"/>
        <w:bottom w:val="none" w:sz="0" w:space="0" w:color="auto"/>
        <w:right w:val="none" w:sz="0" w:space="0" w:color="auto"/>
      </w:divBdr>
    </w:div>
    <w:div w:id="141041761">
      <w:marLeft w:val="0"/>
      <w:marRight w:val="0"/>
      <w:marTop w:val="0"/>
      <w:marBottom w:val="0"/>
      <w:divBdr>
        <w:top w:val="none" w:sz="0" w:space="0" w:color="auto"/>
        <w:left w:val="none" w:sz="0" w:space="0" w:color="auto"/>
        <w:bottom w:val="none" w:sz="0" w:space="0" w:color="auto"/>
        <w:right w:val="none" w:sz="0" w:space="0" w:color="auto"/>
      </w:divBdr>
    </w:div>
    <w:div w:id="145126106">
      <w:marLeft w:val="0"/>
      <w:marRight w:val="0"/>
      <w:marTop w:val="0"/>
      <w:marBottom w:val="0"/>
      <w:divBdr>
        <w:top w:val="none" w:sz="0" w:space="0" w:color="auto"/>
        <w:left w:val="none" w:sz="0" w:space="0" w:color="auto"/>
        <w:bottom w:val="none" w:sz="0" w:space="0" w:color="auto"/>
        <w:right w:val="none" w:sz="0" w:space="0" w:color="auto"/>
      </w:divBdr>
    </w:div>
    <w:div w:id="145631120">
      <w:marLeft w:val="0"/>
      <w:marRight w:val="0"/>
      <w:marTop w:val="0"/>
      <w:marBottom w:val="0"/>
      <w:divBdr>
        <w:top w:val="none" w:sz="0" w:space="0" w:color="auto"/>
        <w:left w:val="none" w:sz="0" w:space="0" w:color="auto"/>
        <w:bottom w:val="none" w:sz="0" w:space="0" w:color="auto"/>
        <w:right w:val="none" w:sz="0" w:space="0" w:color="auto"/>
      </w:divBdr>
    </w:div>
    <w:div w:id="148131056">
      <w:marLeft w:val="0"/>
      <w:marRight w:val="0"/>
      <w:marTop w:val="0"/>
      <w:marBottom w:val="0"/>
      <w:divBdr>
        <w:top w:val="none" w:sz="0" w:space="0" w:color="auto"/>
        <w:left w:val="none" w:sz="0" w:space="0" w:color="auto"/>
        <w:bottom w:val="none" w:sz="0" w:space="0" w:color="auto"/>
        <w:right w:val="none" w:sz="0" w:space="0" w:color="auto"/>
      </w:divBdr>
    </w:div>
    <w:div w:id="157422983">
      <w:marLeft w:val="0"/>
      <w:marRight w:val="0"/>
      <w:marTop w:val="0"/>
      <w:marBottom w:val="0"/>
      <w:divBdr>
        <w:top w:val="none" w:sz="0" w:space="0" w:color="auto"/>
        <w:left w:val="none" w:sz="0" w:space="0" w:color="auto"/>
        <w:bottom w:val="none" w:sz="0" w:space="0" w:color="auto"/>
        <w:right w:val="none" w:sz="0" w:space="0" w:color="auto"/>
      </w:divBdr>
    </w:div>
    <w:div w:id="172300433">
      <w:bodyDiv w:val="1"/>
      <w:marLeft w:val="0"/>
      <w:marRight w:val="0"/>
      <w:marTop w:val="0"/>
      <w:marBottom w:val="0"/>
      <w:divBdr>
        <w:top w:val="none" w:sz="0" w:space="0" w:color="auto"/>
        <w:left w:val="none" w:sz="0" w:space="0" w:color="auto"/>
        <w:bottom w:val="none" w:sz="0" w:space="0" w:color="auto"/>
        <w:right w:val="none" w:sz="0" w:space="0" w:color="auto"/>
      </w:divBdr>
    </w:div>
    <w:div w:id="201676358">
      <w:marLeft w:val="0"/>
      <w:marRight w:val="0"/>
      <w:marTop w:val="0"/>
      <w:marBottom w:val="0"/>
      <w:divBdr>
        <w:top w:val="none" w:sz="0" w:space="0" w:color="auto"/>
        <w:left w:val="none" w:sz="0" w:space="0" w:color="auto"/>
        <w:bottom w:val="none" w:sz="0" w:space="0" w:color="auto"/>
        <w:right w:val="none" w:sz="0" w:space="0" w:color="auto"/>
      </w:divBdr>
    </w:div>
    <w:div w:id="206065782">
      <w:marLeft w:val="0"/>
      <w:marRight w:val="0"/>
      <w:marTop w:val="0"/>
      <w:marBottom w:val="0"/>
      <w:divBdr>
        <w:top w:val="none" w:sz="0" w:space="0" w:color="auto"/>
        <w:left w:val="none" w:sz="0" w:space="0" w:color="auto"/>
        <w:bottom w:val="none" w:sz="0" w:space="0" w:color="auto"/>
        <w:right w:val="none" w:sz="0" w:space="0" w:color="auto"/>
      </w:divBdr>
    </w:div>
    <w:div w:id="208761417">
      <w:marLeft w:val="0"/>
      <w:marRight w:val="0"/>
      <w:marTop w:val="0"/>
      <w:marBottom w:val="0"/>
      <w:divBdr>
        <w:top w:val="none" w:sz="0" w:space="0" w:color="auto"/>
        <w:left w:val="none" w:sz="0" w:space="0" w:color="auto"/>
        <w:bottom w:val="none" w:sz="0" w:space="0" w:color="auto"/>
        <w:right w:val="none" w:sz="0" w:space="0" w:color="auto"/>
      </w:divBdr>
    </w:div>
    <w:div w:id="215556573">
      <w:marLeft w:val="0"/>
      <w:marRight w:val="0"/>
      <w:marTop w:val="0"/>
      <w:marBottom w:val="0"/>
      <w:divBdr>
        <w:top w:val="none" w:sz="0" w:space="0" w:color="auto"/>
        <w:left w:val="none" w:sz="0" w:space="0" w:color="auto"/>
        <w:bottom w:val="none" w:sz="0" w:space="0" w:color="auto"/>
        <w:right w:val="none" w:sz="0" w:space="0" w:color="auto"/>
      </w:divBdr>
    </w:div>
    <w:div w:id="217863898">
      <w:marLeft w:val="0"/>
      <w:marRight w:val="0"/>
      <w:marTop w:val="0"/>
      <w:marBottom w:val="0"/>
      <w:divBdr>
        <w:top w:val="none" w:sz="0" w:space="0" w:color="auto"/>
        <w:left w:val="none" w:sz="0" w:space="0" w:color="auto"/>
        <w:bottom w:val="none" w:sz="0" w:space="0" w:color="auto"/>
        <w:right w:val="none" w:sz="0" w:space="0" w:color="auto"/>
      </w:divBdr>
    </w:div>
    <w:div w:id="223640439">
      <w:bodyDiv w:val="1"/>
      <w:marLeft w:val="0"/>
      <w:marRight w:val="0"/>
      <w:marTop w:val="0"/>
      <w:marBottom w:val="0"/>
      <w:divBdr>
        <w:top w:val="none" w:sz="0" w:space="0" w:color="auto"/>
        <w:left w:val="none" w:sz="0" w:space="0" w:color="auto"/>
        <w:bottom w:val="none" w:sz="0" w:space="0" w:color="auto"/>
        <w:right w:val="none" w:sz="0" w:space="0" w:color="auto"/>
      </w:divBdr>
    </w:div>
    <w:div w:id="232814101">
      <w:marLeft w:val="0"/>
      <w:marRight w:val="0"/>
      <w:marTop w:val="0"/>
      <w:marBottom w:val="0"/>
      <w:divBdr>
        <w:top w:val="none" w:sz="0" w:space="0" w:color="auto"/>
        <w:left w:val="none" w:sz="0" w:space="0" w:color="auto"/>
        <w:bottom w:val="none" w:sz="0" w:space="0" w:color="auto"/>
        <w:right w:val="none" w:sz="0" w:space="0" w:color="auto"/>
      </w:divBdr>
    </w:div>
    <w:div w:id="245922130">
      <w:marLeft w:val="0"/>
      <w:marRight w:val="0"/>
      <w:marTop w:val="0"/>
      <w:marBottom w:val="0"/>
      <w:divBdr>
        <w:top w:val="none" w:sz="0" w:space="0" w:color="auto"/>
        <w:left w:val="none" w:sz="0" w:space="0" w:color="auto"/>
        <w:bottom w:val="none" w:sz="0" w:space="0" w:color="auto"/>
        <w:right w:val="none" w:sz="0" w:space="0" w:color="auto"/>
      </w:divBdr>
    </w:div>
    <w:div w:id="284236816">
      <w:marLeft w:val="0"/>
      <w:marRight w:val="0"/>
      <w:marTop w:val="0"/>
      <w:marBottom w:val="0"/>
      <w:divBdr>
        <w:top w:val="none" w:sz="0" w:space="0" w:color="auto"/>
        <w:left w:val="none" w:sz="0" w:space="0" w:color="auto"/>
        <w:bottom w:val="none" w:sz="0" w:space="0" w:color="auto"/>
        <w:right w:val="none" w:sz="0" w:space="0" w:color="auto"/>
      </w:divBdr>
    </w:div>
    <w:div w:id="288823505">
      <w:marLeft w:val="0"/>
      <w:marRight w:val="0"/>
      <w:marTop w:val="0"/>
      <w:marBottom w:val="0"/>
      <w:divBdr>
        <w:top w:val="none" w:sz="0" w:space="0" w:color="auto"/>
        <w:left w:val="none" w:sz="0" w:space="0" w:color="auto"/>
        <w:bottom w:val="none" w:sz="0" w:space="0" w:color="auto"/>
        <w:right w:val="none" w:sz="0" w:space="0" w:color="auto"/>
      </w:divBdr>
    </w:div>
    <w:div w:id="296883062">
      <w:marLeft w:val="0"/>
      <w:marRight w:val="0"/>
      <w:marTop w:val="0"/>
      <w:marBottom w:val="0"/>
      <w:divBdr>
        <w:top w:val="none" w:sz="0" w:space="0" w:color="auto"/>
        <w:left w:val="none" w:sz="0" w:space="0" w:color="auto"/>
        <w:bottom w:val="none" w:sz="0" w:space="0" w:color="auto"/>
        <w:right w:val="none" w:sz="0" w:space="0" w:color="auto"/>
      </w:divBdr>
    </w:div>
    <w:div w:id="297614594">
      <w:bodyDiv w:val="1"/>
      <w:marLeft w:val="0"/>
      <w:marRight w:val="0"/>
      <w:marTop w:val="0"/>
      <w:marBottom w:val="0"/>
      <w:divBdr>
        <w:top w:val="none" w:sz="0" w:space="0" w:color="auto"/>
        <w:left w:val="none" w:sz="0" w:space="0" w:color="auto"/>
        <w:bottom w:val="none" w:sz="0" w:space="0" w:color="auto"/>
        <w:right w:val="none" w:sz="0" w:space="0" w:color="auto"/>
      </w:divBdr>
      <w:divsChild>
        <w:div w:id="272518827">
          <w:marLeft w:val="0"/>
          <w:marRight w:val="0"/>
          <w:marTop w:val="0"/>
          <w:marBottom w:val="0"/>
          <w:divBdr>
            <w:top w:val="none" w:sz="0" w:space="0" w:color="auto"/>
            <w:left w:val="none" w:sz="0" w:space="0" w:color="auto"/>
            <w:bottom w:val="none" w:sz="0" w:space="0" w:color="auto"/>
            <w:right w:val="none" w:sz="0" w:space="0" w:color="auto"/>
          </w:divBdr>
        </w:div>
        <w:div w:id="292440834">
          <w:marLeft w:val="0"/>
          <w:marRight w:val="0"/>
          <w:marTop w:val="0"/>
          <w:marBottom w:val="0"/>
          <w:divBdr>
            <w:top w:val="none" w:sz="0" w:space="0" w:color="auto"/>
            <w:left w:val="none" w:sz="0" w:space="0" w:color="auto"/>
            <w:bottom w:val="none" w:sz="0" w:space="0" w:color="auto"/>
            <w:right w:val="none" w:sz="0" w:space="0" w:color="auto"/>
          </w:divBdr>
        </w:div>
        <w:div w:id="506676179">
          <w:marLeft w:val="0"/>
          <w:marRight w:val="0"/>
          <w:marTop w:val="0"/>
          <w:marBottom w:val="0"/>
          <w:divBdr>
            <w:top w:val="none" w:sz="0" w:space="0" w:color="auto"/>
            <w:left w:val="none" w:sz="0" w:space="0" w:color="auto"/>
            <w:bottom w:val="none" w:sz="0" w:space="0" w:color="auto"/>
            <w:right w:val="none" w:sz="0" w:space="0" w:color="auto"/>
          </w:divBdr>
        </w:div>
        <w:div w:id="507713184">
          <w:marLeft w:val="0"/>
          <w:marRight w:val="0"/>
          <w:marTop w:val="0"/>
          <w:marBottom w:val="0"/>
          <w:divBdr>
            <w:top w:val="none" w:sz="0" w:space="0" w:color="auto"/>
            <w:left w:val="none" w:sz="0" w:space="0" w:color="auto"/>
            <w:bottom w:val="none" w:sz="0" w:space="0" w:color="auto"/>
            <w:right w:val="none" w:sz="0" w:space="0" w:color="auto"/>
          </w:divBdr>
        </w:div>
        <w:div w:id="562061920">
          <w:marLeft w:val="0"/>
          <w:marRight w:val="0"/>
          <w:marTop w:val="0"/>
          <w:marBottom w:val="0"/>
          <w:divBdr>
            <w:top w:val="none" w:sz="0" w:space="0" w:color="auto"/>
            <w:left w:val="none" w:sz="0" w:space="0" w:color="auto"/>
            <w:bottom w:val="none" w:sz="0" w:space="0" w:color="auto"/>
            <w:right w:val="none" w:sz="0" w:space="0" w:color="auto"/>
          </w:divBdr>
        </w:div>
        <w:div w:id="574898166">
          <w:marLeft w:val="0"/>
          <w:marRight w:val="0"/>
          <w:marTop w:val="0"/>
          <w:marBottom w:val="0"/>
          <w:divBdr>
            <w:top w:val="none" w:sz="0" w:space="0" w:color="auto"/>
            <w:left w:val="none" w:sz="0" w:space="0" w:color="auto"/>
            <w:bottom w:val="none" w:sz="0" w:space="0" w:color="auto"/>
            <w:right w:val="none" w:sz="0" w:space="0" w:color="auto"/>
          </w:divBdr>
        </w:div>
        <w:div w:id="694961358">
          <w:marLeft w:val="0"/>
          <w:marRight w:val="0"/>
          <w:marTop w:val="0"/>
          <w:marBottom w:val="0"/>
          <w:divBdr>
            <w:top w:val="none" w:sz="0" w:space="0" w:color="auto"/>
            <w:left w:val="none" w:sz="0" w:space="0" w:color="auto"/>
            <w:bottom w:val="none" w:sz="0" w:space="0" w:color="auto"/>
            <w:right w:val="none" w:sz="0" w:space="0" w:color="auto"/>
          </w:divBdr>
        </w:div>
        <w:div w:id="838884691">
          <w:marLeft w:val="0"/>
          <w:marRight w:val="0"/>
          <w:marTop w:val="0"/>
          <w:marBottom w:val="0"/>
          <w:divBdr>
            <w:top w:val="none" w:sz="0" w:space="0" w:color="auto"/>
            <w:left w:val="none" w:sz="0" w:space="0" w:color="auto"/>
            <w:bottom w:val="none" w:sz="0" w:space="0" w:color="auto"/>
            <w:right w:val="none" w:sz="0" w:space="0" w:color="auto"/>
          </w:divBdr>
        </w:div>
        <w:div w:id="875772191">
          <w:marLeft w:val="0"/>
          <w:marRight w:val="0"/>
          <w:marTop w:val="0"/>
          <w:marBottom w:val="0"/>
          <w:divBdr>
            <w:top w:val="none" w:sz="0" w:space="0" w:color="auto"/>
            <w:left w:val="none" w:sz="0" w:space="0" w:color="auto"/>
            <w:bottom w:val="none" w:sz="0" w:space="0" w:color="auto"/>
            <w:right w:val="none" w:sz="0" w:space="0" w:color="auto"/>
          </w:divBdr>
        </w:div>
        <w:div w:id="1072850345">
          <w:marLeft w:val="0"/>
          <w:marRight w:val="0"/>
          <w:marTop w:val="0"/>
          <w:marBottom w:val="0"/>
          <w:divBdr>
            <w:top w:val="none" w:sz="0" w:space="0" w:color="auto"/>
            <w:left w:val="none" w:sz="0" w:space="0" w:color="auto"/>
            <w:bottom w:val="none" w:sz="0" w:space="0" w:color="auto"/>
            <w:right w:val="none" w:sz="0" w:space="0" w:color="auto"/>
          </w:divBdr>
        </w:div>
        <w:div w:id="1115173956">
          <w:marLeft w:val="0"/>
          <w:marRight w:val="0"/>
          <w:marTop w:val="0"/>
          <w:marBottom w:val="0"/>
          <w:divBdr>
            <w:top w:val="none" w:sz="0" w:space="0" w:color="auto"/>
            <w:left w:val="none" w:sz="0" w:space="0" w:color="auto"/>
            <w:bottom w:val="none" w:sz="0" w:space="0" w:color="auto"/>
            <w:right w:val="none" w:sz="0" w:space="0" w:color="auto"/>
          </w:divBdr>
        </w:div>
        <w:div w:id="1120994716">
          <w:marLeft w:val="0"/>
          <w:marRight w:val="0"/>
          <w:marTop w:val="0"/>
          <w:marBottom w:val="0"/>
          <w:divBdr>
            <w:top w:val="none" w:sz="0" w:space="0" w:color="auto"/>
            <w:left w:val="none" w:sz="0" w:space="0" w:color="auto"/>
            <w:bottom w:val="none" w:sz="0" w:space="0" w:color="auto"/>
            <w:right w:val="none" w:sz="0" w:space="0" w:color="auto"/>
          </w:divBdr>
        </w:div>
        <w:div w:id="1278411308">
          <w:marLeft w:val="0"/>
          <w:marRight w:val="0"/>
          <w:marTop w:val="0"/>
          <w:marBottom w:val="0"/>
          <w:divBdr>
            <w:top w:val="none" w:sz="0" w:space="0" w:color="auto"/>
            <w:left w:val="none" w:sz="0" w:space="0" w:color="auto"/>
            <w:bottom w:val="none" w:sz="0" w:space="0" w:color="auto"/>
            <w:right w:val="none" w:sz="0" w:space="0" w:color="auto"/>
          </w:divBdr>
        </w:div>
        <w:div w:id="1448574789">
          <w:marLeft w:val="0"/>
          <w:marRight w:val="0"/>
          <w:marTop w:val="0"/>
          <w:marBottom w:val="0"/>
          <w:divBdr>
            <w:top w:val="none" w:sz="0" w:space="0" w:color="auto"/>
            <w:left w:val="none" w:sz="0" w:space="0" w:color="auto"/>
            <w:bottom w:val="none" w:sz="0" w:space="0" w:color="auto"/>
            <w:right w:val="none" w:sz="0" w:space="0" w:color="auto"/>
          </w:divBdr>
        </w:div>
        <w:div w:id="1667784326">
          <w:marLeft w:val="0"/>
          <w:marRight w:val="0"/>
          <w:marTop w:val="0"/>
          <w:marBottom w:val="0"/>
          <w:divBdr>
            <w:top w:val="none" w:sz="0" w:space="0" w:color="auto"/>
            <w:left w:val="none" w:sz="0" w:space="0" w:color="auto"/>
            <w:bottom w:val="none" w:sz="0" w:space="0" w:color="auto"/>
            <w:right w:val="none" w:sz="0" w:space="0" w:color="auto"/>
          </w:divBdr>
        </w:div>
        <w:div w:id="1701667679">
          <w:marLeft w:val="0"/>
          <w:marRight w:val="0"/>
          <w:marTop w:val="0"/>
          <w:marBottom w:val="0"/>
          <w:divBdr>
            <w:top w:val="none" w:sz="0" w:space="0" w:color="auto"/>
            <w:left w:val="none" w:sz="0" w:space="0" w:color="auto"/>
            <w:bottom w:val="none" w:sz="0" w:space="0" w:color="auto"/>
            <w:right w:val="none" w:sz="0" w:space="0" w:color="auto"/>
          </w:divBdr>
        </w:div>
        <w:div w:id="1754744377">
          <w:marLeft w:val="0"/>
          <w:marRight w:val="0"/>
          <w:marTop w:val="0"/>
          <w:marBottom w:val="0"/>
          <w:divBdr>
            <w:top w:val="none" w:sz="0" w:space="0" w:color="auto"/>
            <w:left w:val="none" w:sz="0" w:space="0" w:color="auto"/>
            <w:bottom w:val="none" w:sz="0" w:space="0" w:color="auto"/>
            <w:right w:val="none" w:sz="0" w:space="0" w:color="auto"/>
          </w:divBdr>
        </w:div>
        <w:div w:id="1771272626">
          <w:marLeft w:val="0"/>
          <w:marRight w:val="0"/>
          <w:marTop w:val="0"/>
          <w:marBottom w:val="0"/>
          <w:divBdr>
            <w:top w:val="none" w:sz="0" w:space="0" w:color="auto"/>
            <w:left w:val="none" w:sz="0" w:space="0" w:color="auto"/>
            <w:bottom w:val="none" w:sz="0" w:space="0" w:color="auto"/>
            <w:right w:val="none" w:sz="0" w:space="0" w:color="auto"/>
          </w:divBdr>
        </w:div>
        <w:div w:id="1842574406">
          <w:marLeft w:val="0"/>
          <w:marRight w:val="0"/>
          <w:marTop w:val="0"/>
          <w:marBottom w:val="0"/>
          <w:divBdr>
            <w:top w:val="none" w:sz="0" w:space="0" w:color="auto"/>
            <w:left w:val="none" w:sz="0" w:space="0" w:color="auto"/>
            <w:bottom w:val="none" w:sz="0" w:space="0" w:color="auto"/>
            <w:right w:val="none" w:sz="0" w:space="0" w:color="auto"/>
          </w:divBdr>
        </w:div>
        <w:div w:id="1925793664">
          <w:marLeft w:val="0"/>
          <w:marRight w:val="0"/>
          <w:marTop w:val="0"/>
          <w:marBottom w:val="0"/>
          <w:divBdr>
            <w:top w:val="none" w:sz="0" w:space="0" w:color="auto"/>
            <w:left w:val="none" w:sz="0" w:space="0" w:color="auto"/>
            <w:bottom w:val="none" w:sz="0" w:space="0" w:color="auto"/>
            <w:right w:val="none" w:sz="0" w:space="0" w:color="auto"/>
          </w:divBdr>
        </w:div>
        <w:div w:id="2086879765">
          <w:marLeft w:val="0"/>
          <w:marRight w:val="0"/>
          <w:marTop w:val="0"/>
          <w:marBottom w:val="0"/>
          <w:divBdr>
            <w:top w:val="none" w:sz="0" w:space="0" w:color="auto"/>
            <w:left w:val="none" w:sz="0" w:space="0" w:color="auto"/>
            <w:bottom w:val="none" w:sz="0" w:space="0" w:color="auto"/>
            <w:right w:val="none" w:sz="0" w:space="0" w:color="auto"/>
          </w:divBdr>
        </w:div>
      </w:divsChild>
    </w:div>
    <w:div w:id="306666389">
      <w:marLeft w:val="0"/>
      <w:marRight w:val="0"/>
      <w:marTop w:val="0"/>
      <w:marBottom w:val="0"/>
      <w:divBdr>
        <w:top w:val="none" w:sz="0" w:space="0" w:color="auto"/>
        <w:left w:val="none" w:sz="0" w:space="0" w:color="auto"/>
        <w:bottom w:val="none" w:sz="0" w:space="0" w:color="auto"/>
        <w:right w:val="none" w:sz="0" w:space="0" w:color="auto"/>
      </w:divBdr>
    </w:div>
    <w:div w:id="322049883">
      <w:marLeft w:val="0"/>
      <w:marRight w:val="0"/>
      <w:marTop w:val="0"/>
      <w:marBottom w:val="0"/>
      <w:divBdr>
        <w:top w:val="none" w:sz="0" w:space="0" w:color="auto"/>
        <w:left w:val="none" w:sz="0" w:space="0" w:color="auto"/>
        <w:bottom w:val="none" w:sz="0" w:space="0" w:color="auto"/>
        <w:right w:val="none" w:sz="0" w:space="0" w:color="auto"/>
      </w:divBdr>
    </w:div>
    <w:div w:id="323356937">
      <w:bodyDiv w:val="1"/>
      <w:marLeft w:val="0"/>
      <w:marRight w:val="0"/>
      <w:marTop w:val="0"/>
      <w:marBottom w:val="0"/>
      <w:divBdr>
        <w:top w:val="none" w:sz="0" w:space="0" w:color="auto"/>
        <w:left w:val="none" w:sz="0" w:space="0" w:color="auto"/>
        <w:bottom w:val="none" w:sz="0" w:space="0" w:color="auto"/>
        <w:right w:val="none" w:sz="0" w:space="0" w:color="auto"/>
      </w:divBdr>
    </w:div>
    <w:div w:id="329716635">
      <w:marLeft w:val="0"/>
      <w:marRight w:val="0"/>
      <w:marTop w:val="0"/>
      <w:marBottom w:val="0"/>
      <w:divBdr>
        <w:top w:val="none" w:sz="0" w:space="0" w:color="auto"/>
        <w:left w:val="none" w:sz="0" w:space="0" w:color="auto"/>
        <w:bottom w:val="none" w:sz="0" w:space="0" w:color="auto"/>
        <w:right w:val="none" w:sz="0" w:space="0" w:color="auto"/>
      </w:divBdr>
    </w:div>
    <w:div w:id="331417527">
      <w:marLeft w:val="0"/>
      <w:marRight w:val="0"/>
      <w:marTop w:val="0"/>
      <w:marBottom w:val="0"/>
      <w:divBdr>
        <w:top w:val="none" w:sz="0" w:space="0" w:color="auto"/>
        <w:left w:val="none" w:sz="0" w:space="0" w:color="auto"/>
        <w:bottom w:val="none" w:sz="0" w:space="0" w:color="auto"/>
        <w:right w:val="none" w:sz="0" w:space="0" w:color="auto"/>
      </w:divBdr>
    </w:div>
    <w:div w:id="343675524">
      <w:marLeft w:val="0"/>
      <w:marRight w:val="0"/>
      <w:marTop w:val="0"/>
      <w:marBottom w:val="0"/>
      <w:divBdr>
        <w:top w:val="none" w:sz="0" w:space="0" w:color="auto"/>
        <w:left w:val="none" w:sz="0" w:space="0" w:color="auto"/>
        <w:bottom w:val="none" w:sz="0" w:space="0" w:color="auto"/>
        <w:right w:val="none" w:sz="0" w:space="0" w:color="auto"/>
      </w:divBdr>
    </w:div>
    <w:div w:id="367879714">
      <w:bodyDiv w:val="1"/>
      <w:marLeft w:val="0"/>
      <w:marRight w:val="0"/>
      <w:marTop w:val="0"/>
      <w:marBottom w:val="0"/>
      <w:divBdr>
        <w:top w:val="none" w:sz="0" w:space="0" w:color="auto"/>
        <w:left w:val="none" w:sz="0" w:space="0" w:color="auto"/>
        <w:bottom w:val="none" w:sz="0" w:space="0" w:color="auto"/>
        <w:right w:val="none" w:sz="0" w:space="0" w:color="auto"/>
      </w:divBdr>
    </w:div>
    <w:div w:id="382483091">
      <w:marLeft w:val="0"/>
      <w:marRight w:val="0"/>
      <w:marTop w:val="0"/>
      <w:marBottom w:val="0"/>
      <w:divBdr>
        <w:top w:val="none" w:sz="0" w:space="0" w:color="auto"/>
        <w:left w:val="none" w:sz="0" w:space="0" w:color="auto"/>
        <w:bottom w:val="none" w:sz="0" w:space="0" w:color="auto"/>
        <w:right w:val="none" w:sz="0" w:space="0" w:color="auto"/>
      </w:divBdr>
    </w:div>
    <w:div w:id="405079161">
      <w:marLeft w:val="0"/>
      <w:marRight w:val="0"/>
      <w:marTop w:val="0"/>
      <w:marBottom w:val="0"/>
      <w:divBdr>
        <w:top w:val="none" w:sz="0" w:space="0" w:color="auto"/>
        <w:left w:val="none" w:sz="0" w:space="0" w:color="auto"/>
        <w:bottom w:val="none" w:sz="0" w:space="0" w:color="auto"/>
        <w:right w:val="none" w:sz="0" w:space="0" w:color="auto"/>
      </w:divBdr>
    </w:div>
    <w:div w:id="426969012">
      <w:marLeft w:val="0"/>
      <w:marRight w:val="0"/>
      <w:marTop w:val="0"/>
      <w:marBottom w:val="0"/>
      <w:divBdr>
        <w:top w:val="none" w:sz="0" w:space="0" w:color="auto"/>
        <w:left w:val="none" w:sz="0" w:space="0" w:color="auto"/>
        <w:bottom w:val="none" w:sz="0" w:space="0" w:color="auto"/>
        <w:right w:val="none" w:sz="0" w:space="0" w:color="auto"/>
      </w:divBdr>
    </w:div>
    <w:div w:id="433671472">
      <w:marLeft w:val="0"/>
      <w:marRight w:val="0"/>
      <w:marTop w:val="0"/>
      <w:marBottom w:val="0"/>
      <w:divBdr>
        <w:top w:val="none" w:sz="0" w:space="0" w:color="auto"/>
        <w:left w:val="none" w:sz="0" w:space="0" w:color="auto"/>
        <w:bottom w:val="none" w:sz="0" w:space="0" w:color="auto"/>
        <w:right w:val="none" w:sz="0" w:space="0" w:color="auto"/>
      </w:divBdr>
    </w:div>
    <w:div w:id="444235122">
      <w:marLeft w:val="0"/>
      <w:marRight w:val="0"/>
      <w:marTop w:val="0"/>
      <w:marBottom w:val="0"/>
      <w:divBdr>
        <w:top w:val="none" w:sz="0" w:space="0" w:color="auto"/>
        <w:left w:val="none" w:sz="0" w:space="0" w:color="auto"/>
        <w:bottom w:val="none" w:sz="0" w:space="0" w:color="auto"/>
        <w:right w:val="none" w:sz="0" w:space="0" w:color="auto"/>
      </w:divBdr>
    </w:div>
    <w:div w:id="449861485">
      <w:bodyDiv w:val="1"/>
      <w:marLeft w:val="0"/>
      <w:marRight w:val="0"/>
      <w:marTop w:val="0"/>
      <w:marBottom w:val="0"/>
      <w:divBdr>
        <w:top w:val="none" w:sz="0" w:space="0" w:color="auto"/>
        <w:left w:val="none" w:sz="0" w:space="0" w:color="auto"/>
        <w:bottom w:val="none" w:sz="0" w:space="0" w:color="auto"/>
        <w:right w:val="none" w:sz="0" w:space="0" w:color="auto"/>
      </w:divBdr>
      <w:divsChild>
        <w:div w:id="330110319">
          <w:marLeft w:val="0"/>
          <w:marRight w:val="0"/>
          <w:marTop w:val="0"/>
          <w:marBottom w:val="0"/>
          <w:divBdr>
            <w:top w:val="none" w:sz="0" w:space="0" w:color="auto"/>
            <w:left w:val="none" w:sz="0" w:space="0" w:color="auto"/>
            <w:bottom w:val="none" w:sz="0" w:space="0" w:color="auto"/>
            <w:right w:val="none" w:sz="0" w:space="0" w:color="auto"/>
          </w:divBdr>
        </w:div>
        <w:div w:id="664213425">
          <w:marLeft w:val="0"/>
          <w:marRight w:val="0"/>
          <w:marTop w:val="0"/>
          <w:marBottom w:val="0"/>
          <w:divBdr>
            <w:top w:val="none" w:sz="0" w:space="0" w:color="auto"/>
            <w:left w:val="none" w:sz="0" w:space="0" w:color="auto"/>
            <w:bottom w:val="none" w:sz="0" w:space="0" w:color="auto"/>
            <w:right w:val="none" w:sz="0" w:space="0" w:color="auto"/>
          </w:divBdr>
        </w:div>
        <w:div w:id="701710971">
          <w:marLeft w:val="0"/>
          <w:marRight w:val="0"/>
          <w:marTop w:val="0"/>
          <w:marBottom w:val="0"/>
          <w:divBdr>
            <w:top w:val="none" w:sz="0" w:space="0" w:color="auto"/>
            <w:left w:val="none" w:sz="0" w:space="0" w:color="auto"/>
            <w:bottom w:val="none" w:sz="0" w:space="0" w:color="auto"/>
            <w:right w:val="none" w:sz="0" w:space="0" w:color="auto"/>
          </w:divBdr>
        </w:div>
        <w:div w:id="763501813">
          <w:marLeft w:val="0"/>
          <w:marRight w:val="0"/>
          <w:marTop w:val="0"/>
          <w:marBottom w:val="0"/>
          <w:divBdr>
            <w:top w:val="none" w:sz="0" w:space="0" w:color="auto"/>
            <w:left w:val="none" w:sz="0" w:space="0" w:color="auto"/>
            <w:bottom w:val="none" w:sz="0" w:space="0" w:color="auto"/>
            <w:right w:val="none" w:sz="0" w:space="0" w:color="auto"/>
          </w:divBdr>
        </w:div>
        <w:div w:id="1027827477">
          <w:marLeft w:val="0"/>
          <w:marRight w:val="0"/>
          <w:marTop w:val="0"/>
          <w:marBottom w:val="0"/>
          <w:divBdr>
            <w:top w:val="none" w:sz="0" w:space="0" w:color="auto"/>
            <w:left w:val="none" w:sz="0" w:space="0" w:color="auto"/>
            <w:bottom w:val="none" w:sz="0" w:space="0" w:color="auto"/>
            <w:right w:val="none" w:sz="0" w:space="0" w:color="auto"/>
          </w:divBdr>
        </w:div>
        <w:div w:id="1079599641">
          <w:marLeft w:val="0"/>
          <w:marRight w:val="0"/>
          <w:marTop w:val="0"/>
          <w:marBottom w:val="0"/>
          <w:divBdr>
            <w:top w:val="none" w:sz="0" w:space="0" w:color="auto"/>
            <w:left w:val="none" w:sz="0" w:space="0" w:color="auto"/>
            <w:bottom w:val="none" w:sz="0" w:space="0" w:color="auto"/>
            <w:right w:val="none" w:sz="0" w:space="0" w:color="auto"/>
          </w:divBdr>
        </w:div>
        <w:div w:id="1130902222">
          <w:marLeft w:val="0"/>
          <w:marRight w:val="0"/>
          <w:marTop w:val="0"/>
          <w:marBottom w:val="0"/>
          <w:divBdr>
            <w:top w:val="none" w:sz="0" w:space="0" w:color="auto"/>
            <w:left w:val="none" w:sz="0" w:space="0" w:color="auto"/>
            <w:bottom w:val="none" w:sz="0" w:space="0" w:color="auto"/>
            <w:right w:val="none" w:sz="0" w:space="0" w:color="auto"/>
          </w:divBdr>
        </w:div>
        <w:div w:id="1179662168">
          <w:marLeft w:val="0"/>
          <w:marRight w:val="0"/>
          <w:marTop w:val="0"/>
          <w:marBottom w:val="0"/>
          <w:divBdr>
            <w:top w:val="none" w:sz="0" w:space="0" w:color="auto"/>
            <w:left w:val="none" w:sz="0" w:space="0" w:color="auto"/>
            <w:bottom w:val="none" w:sz="0" w:space="0" w:color="auto"/>
            <w:right w:val="none" w:sz="0" w:space="0" w:color="auto"/>
          </w:divBdr>
        </w:div>
        <w:div w:id="1210344074">
          <w:marLeft w:val="0"/>
          <w:marRight w:val="0"/>
          <w:marTop w:val="0"/>
          <w:marBottom w:val="0"/>
          <w:divBdr>
            <w:top w:val="none" w:sz="0" w:space="0" w:color="auto"/>
            <w:left w:val="none" w:sz="0" w:space="0" w:color="auto"/>
            <w:bottom w:val="none" w:sz="0" w:space="0" w:color="auto"/>
            <w:right w:val="none" w:sz="0" w:space="0" w:color="auto"/>
          </w:divBdr>
        </w:div>
        <w:div w:id="1215196210">
          <w:marLeft w:val="0"/>
          <w:marRight w:val="0"/>
          <w:marTop w:val="0"/>
          <w:marBottom w:val="0"/>
          <w:divBdr>
            <w:top w:val="none" w:sz="0" w:space="0" w:color="auto"/>
            <w:left w:val="none" w:sz="0" w:space="0" w:color="auto"/>
            <w:bottom w:val="none" w:sz="0" w:space="0" w:color="auto"/>
            <w:right w:val="none" w:sz="0" w:space="0" w:color="auto"/>
          </w:divBdr>
        </w:div>
        <w:div w:id="1328243630">
          <w:marLeft w:val="0"/>
          <w:marRight w:val="0"/>
          <w:marTop w:val="0"/>
          <w:marBottom w:val="0"/>
          <w:divBdr>
            <w:top w:val="none" w:sz="0" w:space="0" w:color="auto"/>
            <w:left w:val="none" w:sz="0" w:space="0" w:color="auto"/>
            <w:bottom w:val="none" w:sz="0" w:space="0" w:color="auto"/>
            <w:right w:val="none" w:sz="0" w:space="0" w:color="auto"/>
          </w:divBdr>
        </w:div>
        <w:div w:id="1364399654">
          <w:marLeft w:val="0"/>
          <w:marRight w:val="0"/>
          <w:marTop w:val="0"/>
          <w:marBottom w:val="0"/>
          <w:divBdr>
            <w:top w:val="none" w:sz="0" w:space="0" w:color="auto"/>
            <w:left w:val="none" w:sz="0" w:space="0" w:color="auto"/>
            <w:bottom w:val="none" w:sz="0" w:space="0" w:color="auto"/>
            <w:right w:val="none" w:sz="0" w:space="0" w:color="auto"/>
          </w:divBdr>
        </w:div>
        <w:div w:id="1366491735">
          <w:marLeft w:val="0"/>
          <w:marRight w:val="0"/>
          <w:marTop w:val="0"/>
          <w:marBottom w:val="0"/>
          <w:divBdr>
            <w:top w:val="none" w:sz="0" w:space="0" w:color="auto"/>
            <w:left w:val="none" w:sz="0" w:space="0" w:color="auto"/>
            <w:bottom w:val="none" w:sz="0" w:space="0" w:color="auto"/>
            <w:right w:val="none" w:sz="0" w:space="0" w:color="auto"/>
          </w:divBdr>
        </w:div>
        <w:div w:id="1407612461">
          <w:marLeft w:val="0"/>
          <w:marRight w:val="0"/>
          <w:marTop w:val="0"/>
          <w:marBottom w:val="0"/>
          <w:divBdr>
            <w:top w:val="none" w:sz="0" w:space="0" w:color="auto"/>
            <w:left w:val="none" w:sz="0" w:space="0" w:color="auto"/>
            <w:bottom w:val="none" w:sz="0" w:space="0" w:color="auto"/>
            <w:right w:val="none" w:sz="0" w:space="0" w:color="auto"/>
          </w:divBdr>
          <w:divsChild>
            <w:div w:id="12151830">
              <w:marLeft w:val="0"/>
              <w:marRight w:val="0"/>
              <w:marTop w:val="0"/>
              <w:marBottom w:val="0"/>
              <w:divBdr>
                <w:top w:val="none" w:sz="0" w:space="0" w:color="auto"/>
                <w:left w:val="none" w:sz="0" w:space="0" w:color="auto"/>
                <w:bottom w:val="none" w:sz="0" w:space="0" w:color="auto"/>
                <w:right w:val="none" w:sz="0" w:space="0" w:color="auto"/>
              </w:divBdr>
            </w:div>
          </w:divsChild>
        </w:div>
        <w:div w:id="1593393142">
          <w:marLeft w:val="0"/>
          <w:marRight w:val="0"/>
          <w:marTop w:val="0"/>
          <w:marBottom w:val="0"/>
          <w:divBdr>
            <w:top w:val="none" w:sz="0" w:space="0" w:color="auto"/>
            <w:left w:val="none" w:sz="0" w:space="0" w:color="auto"/>
            <w:bottom w:val="none" w:sz="0" w:space="0" w:color="auto"/>
            <w:right w:val="none" w:sz="0" w:space="0" w:color="auto"/>
          </w:divBdr>
        </w:div>
        <w:div w:id="1728333759">
          <w:marLeft w:val="0"/>
          <w:marRight w:val="0"/>
          <w:marTop w:val="0"/>
          <w:marBottom w:val="0"/>
          <w:divBdr>
            <w:top w:val="none" w:sz="0" w:space="0" w:color="auto"/>
            <w:left w:val="none" w:sz="0" w:space="0" w:color="auto"/>
            <w:bottom w:val="none" w:sz="0" w:space="0" w:color="auto"/>
            <w:right w:val="none" w:sz="0" w:space="0" w:color="auto"/>
          </w:divBdr>
        </w:div>
        <w:div w:id="1731076660">
          <w:marLeft w:val="0"/>
          <w:marRight w:val="0"/>
          <w:marTop w:val="0"/>
          <w:marBottom w:val="0"/>
          <w:divBdr>
            <w:top w:val="none" w:sz="0" w:space="0" w:color="auto"/>
            <w:left w:val="none" w:sz="0" w:space="0" w:color="auto"/>
            <w:bottom w:val="none" w:sz="0" w:space="0" w:color="auto"/>
            <w:right w:val="none" w:sz="0" w:space="0" w:color="auto"/>
          </w:divBdr>
        </w:div>
        <w:div w:id="1822887032">
          <w:marLeft w:val="0"/>
          <w:marRight w:val="0"/>
          <w:marTop w:val="0"/>
          <w:marBottom w:val="0"/>
          <w:divBdr>
            <w:top w:val="none" w:sz="0" w:space="0" w:color="auto"/>
            <w:left w:val="none" w:sz="0" w:space="0" w:color="auto"/>
            <w:bottom w:val="none" w:sz="0" w:space="0" w:color="auto"/>
            <w:right w:val="none" w:sz="0" w:space="0" w:color="auto"/>
          </w:divBdr>
        </w:div>
        <w:div w:id="1962571415">
          <w:marLeft w:val="0"/>
          <w:marRight w:val="0"/>
          <w:marTop w:val="0"/>
          <w:marBottom w:val="0"/>
          <w:divBdr>
            <w:top w:val="none" w:sz="0" w:space="0" w:color="auto"/>
            <w:left w:val="none" w:sz="0" w:space="0" w:color="auto"/>
            <w:bottom w:val="none" w:sz="0" w:space="0" w:color="auto"/>
            <w:right w:val="none" w:sz="0" w:space="0" w:color="auto"/>
          </w:divBdr>
        </w:div>
        <w:div w:id="1962607078">
          <w:marLeft w:val="0"/>
          <w:marRight w:val="0"/>
          <w:marTop w:val="0"/>
          <w:marBottom w:val="0"/>
          <w:divBdr>
            <w:top w:val="none" w:sz="0" w:space="0" w:color="auto"/>
            <w:left w:val="none" w:sz="0" w:space="0" w:color="auto"/>
            <w:bottom w:val="none" w:sz="0" w:space="0" w:color="auto"/>
            <w:right w:val="none" w:sz="0" w:space="0" w:color="auto"/>
          </w:divBdr>
        </w:div>
        <w:div w:id="2135974850">
          <w:marLeft w:val="0"/>
          <w:marRight w:val="0"/>
          <w:marTop w:val="0"/>
          <w:marBottom w:val="0"/>
          <w:divBdr>
            <w:top w:val="none" w:sz="0" w:space="0" w:color="auto"/>
            <w:left w:val="none" w:sz="0" w:space="0" w:color="auto"/>
            <w:bottom w:val="none" w:sz="0" w:space="0" w:color="auto"/>
            <w:right w:val="none" w:sz="0" w:space="0" w:color="auto"/>
          </w:divBdr>
        </w:div>
      </w:divsChild>
    </w:div>
    <w:div w:id="455026157">
      <w:marLeft w:val="0"/>
      <w:marRight w:val="0"/>
      <w:marTop w:val="0"/>
      <w:marBottom w:val="0"/>
      <w:divBdr>
        <w:top w:val="none" w:sz="0" w:space="0" w:color="auto"/>
        <w:left w:val="none" w:sz="0" w:space="0" w:color="auto"/>
        <w:bottom w:val="none" w:sz="0" w:space="0" w:color="auto"/>
        <w:right w:val="none" w:sz="0" w:space="0" w:color="auto"/>
      </w:divBdr>
    </w:div>
    <w:div w:id="492071227">
      <w:marLeft w:val="0"/>
      <w:marRight w:val="0"/>
      <w:marTop w:val="0"/>
      <w:marBottom w:val="0"/>
      <w:divBdr>
        <w:top w:val="none" w:sz="0" w:space="0" w:color="auto"/>
        <w:left w:val="none" w:sz="0" w:space="0" w:color="auto"/>
        <w:bottom w:val="none" w:sz="0" w:space="0" w:color="auto"/>
        <w:right w:val="none" w:sz="0" w:space="0" w:color="auto"/>
      </w:divBdr>
    </w:div>
    <w:div w:id="500630221">
      <w:marLeft w:val="0"/>
      <w:marRight w:val="0"/>
      <w:marTop w:val="0"/>
      <w:marBottom w:val="0"/>
      <w:divBdr>
        <w:top w:val="none" w:sz="0" w:space="0" w:color="auto"/>
        <w:left w:val="none" w:sz="0" w:space="0" w:color="auto"/>
        <w:bottom w:val="none" w:sz="0" w:space="0" w:color="auto"/>
        <w:right w:val="none" w:sz="0" w:space="0" w:color="auto"/>
      </w:divBdr>
    </w:div>
    <w:div w:id="514459708">
      <w:marLeft w:val="0"/>
      <w:marRight w:val="0"/>
      <w:marTop w:val="0"/>
      <w:marBottom w:val="0"/>
      <w:divBdr>
        <w:top w:val="none" w:sz="0" w:space="0" w:color="auto"/>
        <w:left w:val="none" w:sz="0" w:space="0" w:color="auto"/>
        <w:bottom w:val="none" w:sz="0" w:space="0" w:color="auto"/>
        <w:right w:val="none" w:sz="0" w:space="0" w:color="auto"/>
      </w:divBdr>
    </w:div>
    <w:div w:id="516311439">
      <w:marLeft w:val="0"/>
      <w:marRight w:val="0"/>
      <w:marTop w:val="0"/>
      <w:marBottom w:val="0"/>
      <w:divBdr>
        <w:top w:val="none" w:sz="0" w:space="0" w:color="auto"/>
        <w:left w:val="none" w:sz="0" w:space="0" w:color="auto"/>
        <w:bottom w:val="none" w:sz="0" w:space="0" w:color="auto"/>
        <w:right w:val="none" w:sz="0" w:space="0" w:color="auto"/>
      </w:divBdr>
    </w:div>
    <w:div w:id="560291856">
      <w:marLeft w:val="0"/>
      <w:marRight w:val="0"/>
      <w:marTop w:val="0"/>
      <w:marBottom w:val="0"/>
      <w:divBdr>
        <w:top w:val="none" w:sz="0" w:space="0" w:color="auto"/>
        <w:left w:val="none" w:sz="0" w:space="0" w:color="auto"/>
        <w:bottom w:val="none" w:sz="0" w:space="0" w:color="auto"/>
        <w:right w:val="none" w:sz="0" w:space="0" w:color="auto"/>
      </w:divBdr>
    </w:div>
    <w:div w:id="571433295">
      <w:marLeft w:val="0"/>
      <w:marRight w:val="0"/>
      <w:marTop w:val="0"/>
      <w:marBottom w:val="0"/>
      <w:divBdr>
        <w:top w:val="none" w:sz="0" w:space="0" w:color="auto"/>
        <w:left w:val="none" w:sz="0" w:space="0" w:color="auto"/>
        <w:bottom w:val="none" w:sz="0" w:space="0" w:color="auto"/>
        <w:right w:val="none" w:sz="0" w:space="0" w:color="auto"/>
      </w:divBdr>
    </w:div>
    <w:div w:id="577715180">
      <w:marLeft w:val="0"/>
      <w:marRight w:val="0"/>
      <w:marTop w:val="0"/>
      <w:marBottom w:val="0"/>
      <w:divBdr>
        <w:top w:val="none" w:sz="0" w:space="0" w:color="auto"/>
        <w:left w:val="none" w:sz="0" w:space="0" w:color="auto"/>
        <w:bottom w:val="none" w:sz="0" w:space="0" w:color="auto"/>
        <w:right w:val="none" w:sz="0" w:space="0" w:color="auto"/>
      </w:divBdr>
    </w:div>
    <w:div w:id="635718260">
      <w:marLeft w:val="0"/>
      <w:marRight w:val="0"/>
      <w:marTop w:val="0"/>
      <w:marBottom w:val="0"/>
      <w:divBdr>
        <w:top w:val="none" w:sz="0" w:space="0" w:color="auto"/>
        <w:left w:val="none" w:sz="0" w:space="0" w:color="auto"/>
        <w:bottom w:val="none" w:sz="0" w:space="0" w:color="auto"/>
        <w:right w:val="none" w:sz="0" w:space="0" w:color="auto"/>
      </w:divBdr>
    </w:div>
    <w:div w:id="643777965">
      <w:marLeft w:val="0"/>
      <w:marRight w:val="0"/>
      <w:marTop w:val="0"/>
      <w:marBottom w:val="0"/>
      <w:divBdr>
        <w:top w:val="none" w:sz="0" w:space="0" w:color="auto"/>
        <w:left w:val="none" w:sz="0" w:space="0" w:color="auto"/>
        <w:bottom w:val="none" w:sz="0" w:space="0" w:color="auto"/>
        <w:right w:val="none" w:sz="0" w:space="0" w:color="auto"/>
      </w:divBdr>
    </w:div>
    <w:div w:id="649940969">
      <w:marLeft w:val="0"/>
      <w:marRight w:val="0"/>
      <w:marTop w:val="0"/>
      <w:marBottom w:val="0"/>
      <w:divBdr>
        <w:top w:val="none" w:sz="0" w:space="0" w:color="auto"/>
        <w:left w:val="none" w:sz="0" w:space="0" w:color="auto"/>
        <w:bottom w:val="none" w:sz="0" w:space="0" w:color="auto"/>
        <w:right w:val="none" w:sz="0" w:space="0" w:color="auto"/>
      </w:divBdr>
    </w:div>
    <w:div w:id="669721590">
      <w:marLeft w:val="0"/>
      <w:marRight w:val="0"/>
      <w:marTop w:val="0"/>
      <w:marBottom w:val="0"/>
      <w:divBdr>
        <w:top w:val="none" w:sz="0" w:space="0" w:color="auto"/>
        <w:left w:val="none" w:sz="0" w:space="0" w:color="auto"/>
        <w:bottom w:val="none" w:sz="0" w:space="0" w:color="auto"/>
        <w:right w:val="none" w:sz="0" w:space="0" w:color="auto"/>
      </w:divBdr>
    </w:div>
    <w:div w:id="684019517">
      <w:marLeft w:val="0"/>
      <w:marRight w:val="0"/>
      <w:marTop w:val="0"/>
      <w:marBottom w:val="0"/>
      <w:divBdr>
        <w:top w:val="none" w:sz="0" w:space="0" w:color="auto"/>
        <w:left w:val="none" w:sz="0" w:space="0" w:color="auto"/>
        <w:bottom w:val="none" w:sz="0" w:space="0" w:color="auto"/>
        <w:right w:val="none" w:sz="0" w:space="0" w:color="auto"/>
      </w:divBdr>
    </w:div>
    <w:div w:id="693918311">
      <w:marLeft w:val="0"/>
      <w:marRight w:val="0"/>
      <w:marTop w:val="0"/>
      <w:marBottom w:val="0"/>
      <w:divBdr>
        <w:top w:val="none" w:sz="0" w:space="0" w:color="auto"/>
        <w:left w:val="none" w:sz="0" w:space="0" w:color="auto"/>
        <w:bottom w:val="none" w:sz="0" w:space="0" w:color="auto"/>
        <w:right w:val="none" w:sz="0" w:space="0" w:color="auto"/>
      </w:divBdr>
    </w:div>
    <w:div w:id="717819613">
      <w:marLeft w:val="0"/>
      <w:marRight w:val="0"/>
      <w:marTop w:val="0"/>
      <w:marBottom w:val="0"/>
      <w:divBdr>
        <w:top w:val="none" w:sz="0" w:space="0" w:color="auto"/>
        <w:left w:val="none" w:sz="0" w:space="0" w:color="auto"/>
        <w:bottom w:val="none" w:sz="0" w:space="0" w:color="auto"/>
        <w:right w:val="none" w:sz="0" w:space="0" w:color="auto"/>
      </w:divBdr>
    </w:div>
    <w:div w:id="722681365">
      <w:marLeft w:val="0"/>
      <w:marRight w:val="0"/>
      <w:marTop w:val="0"/>
      <w:marBottom w:val="0"/>
      <w:divBdr>
        <w:top w:val="none" w:sz="0" w:space="0" w:color="auto"/>
        <w:left w:val="none" w:sz="0" w:space="0" w:color="auto"/>
        <w:bottom w:val="none" w:sz="0" w:space="0" w:color="auto"/>
        <w:right w:val="none" w:sz="0" w:space="0" w:color="auto"/>
      </w:divBdr>
    </w:div>
    <w:div w:id="725027713">
      <w:marLeft w:val="0"/>
      <w:marRight w:val="0"/>
      <w:marTop w:val="0"/>
      <w:marBottom w:val="0"/>
      <w:divBdr>
        <w:top w:val="none" w:sz="0" w:space="0" w:color="auto"/>
        <w:left w:val="none" w:sz="0" w:space="0" w:color="auto"/>
        <w:bottom w:val="none" w:sz="0" w:space="0" w:color="auto"/>
        <w:right w:val="none" w:sz="0" w:space="0" w:color="auto"/>
      </w:divBdr>
    </w:div>
    <w:div w:id="726759565">
      <w:marLeft w:val="0"/>
      <w:marRight w:val="0"/>
      <w:marTop w:val="0"/>
      <w:marBottom w:val="0"/>
      <w:divBdr>
        <w:top w:val="none" w:sz="0" w:space="0" w:color="auto"/>
        <w:left w:val="none" w:sz="0" w:space="0" w:color="auto"/>
        <w:bottom w:val="none" w:sz="0" w:space="0" w:color="auto"/>
        <w:right w:val="none" w:sz="0" w:space="0" w:color="auto"/>
      </w:divBdr>
    </w:div>
    <w:div w:id="734399567">
      <w:marLeft w:val="0"/>
      <w:marRight w:val="0"/>
      <w:marTop w:val="0"/>
      <w:marBottom w:val="0"/>
      <w:divBdr>
        <w:top w:val="none" w:sz="0" w:space="0" w:color="auto"/>
        <w:left w:val="none" w:sz="0" w:space="0" w:color="auto"/>
        <w:bottom w:val="none" w:sz="0" w:space="0" w:color="auto"/>
        <w:right w:val="none" w:sz="0" w:space="0" w:color="auto"/>
      </w:divBdr>
    </w:div>
    <w:div w:id="736633269">
      <w:marLeft w:val="0"/>
      <w:marRight w:val="0"/>
      <w:marTop w:val="0"/>
      <w:marBottom w:val="0"/>
      <w:divBdr>
        <w:top w:val="none" w:sz="0" w:space="0" w:color="auto"/>
        <w:left w:val="none" w:sz="0" w:space="0" w:color="auto"/>
        <w:bottom w:val="none" w:sz="0" w:space="0" w:color="auto"/>
        <w:right w:val="none" w:sz="0" w:space="0" w:color="auto"/>
      </w:divBdr>
    </w:div>
    <w:div w:id="754399308">
      <w:marLeft w:val="0"/>
      <w:marRight w:val="0"/>
      <w:marTop w:val="0"/>
      <w:marBottom w:val="0"/>
      <w:divBdr>
        <w:top w:val="none" w:sz="0" w:space="0" w:color="auto"/>
        <w:left w:val="none" w:sz="0" w:space="0" w:color="auto"/>
        <w:bottom w:val="none" w:sz="0" w:space="0" w:color="auto"/>
        <w:right w:val="none" w:sz="0" w:space="0" w:color="auto"/>
      </w:divBdr>
    </w:div>
    <w:div w:id="767042728">
      <w:marLeft w:val="0"/>
      <w:marRight w:val="0"/>
      <w:marTop w:val="0"/>
      <w:marBottom w:val="0"/>
      <w:divBdr>
        <w:top w:val="none" w:sz="0" w:space="0" w:color="auto"/>
        <w:left w:val="none" w:sz="0" w:space="0" w:color="auto"/>
        <w:bottom w:val="none" w:sz="0" w:space="0" w:color="auto"/>
        <w:right w:val="none" w:sz="0" w:space="0" w:color="auto"/>
      </w:divBdr>
    </w:div>
    <w:div w:id="775712881">
      <w:marLeft w:val="0"/>
      <w:marRight w:val="0"/>
      <w:marTop w:val="0"/>
      <w:marBottom w:val="0"/>
      <w:divBdr>
        <w:top w:val="none" w:sz="0" w:space="0" w:color="auto"/>
        <w:left w:val="none" w:sz="0" w:space="0" w:color="auto"/>
        <w:bottom w:val="none" w:sz="0" w:space="0" w:color="auto"/>
        <w:right w:val="none" w:sz="0" w:space="0" w:color="auto"/>
      </w:divBdr>
    </w:div>
    <w:div w:id="800149146">
      <w:marLeft w:val="0"/>
      <w:marRight w:val="0"/>
      <w:marTop w:val="0"/>
      <w:marBottom w:val="0"/>
      <w:divBdr>
        <w:top w:val="none" w:sz="0" w:space="0" w:color="auto"/>
        <w:left w:val="none" w:sz="0" w:space="0" w:color="auto"/>
        <w:bottom w:val="none" w:sz="0" w:space="0" w:color="auto"/>
        <w:right w:val="none" w:sz="0" w:space="0" w:color="auto"/>
      </w:divBdr>
    </w:div>
    <w:div w:id="804466437">
      <w:bodyDiv w:val="1"/>
      <w:marLeft w:val="0"/>
      <w:marRight w:val="0"/>
      <w:marTop w:val="0"/>
      <w:marBottom w:val="0"/>
      <w:divBdr>
        <w:top w:val="none" w:sz="0" w:space="0" w:color="auto"/>
        <w:left w:val="none" w:sz="0" w:space="0" w:color="auto"/>
        <w:bottom w:val="none" w:sz="0" w:space="0" w:color="auto"/>
        <w:right w:val="none" w:sz="0" w:space="0" w:color="auto"/>
      </w:divBdr>
    </w:div>
    <w:div w:id="823471784">
      <w:marLeft w:val="0"/>
      <w:marRight w:val="0"/>
      <w:marTop w:val="0"/>
      <w:marBottom w:val="0"/>
      <w:divBdr>
        <w:top w:val="none" w:sz="0" w:space="0" w:color="auto"/>
        <w:left w:val="none" w:sz="0" w:space="0" w:color="auto"/>
        <w:bottom w:val="none" w:sz="0" w:space="0" w:color="auto"/>
        <w:right w:val="none" w:sz="0" w:space="0" w:color="auto"/>
      </w:divBdr>
    </w:div>
    <w:div w:id="827326794">
      <w:marLeft w:val="0"/>
      <w:marRight w:val="0"/>
      <w:marTop w:val="0"/>
      <w:marBottom w:val="0"/>
      <w:divBdr>
        <w:top w:val="none" w:sz="0" w:space="0" w:color="auto"/>
        <w:left w:val="none" w:sz="0" w:space="0" w:color="auto"/>
        <w:bottom w:val="none" w:sz="0" w:space="0" w:color="auto"/>
        <w:right w:val="none" w:sz="0" w:space="0" w:color="auto"/>
      </w:divBdr>
    </w:div>
    <w:div w:id="828130418">
      <w:marLeft w:val="0"/>
      <w:marRight w:val="0"/>
      <w:marTop w:val="0"/>
      <w:marBottom w:val="0"/>
      <w:divBdr>
        <w:top w:val="none" w:sz="0" w:space="0" w:color="auto"/>
        <w:left w:val="none" w:sz="0" w:space="0" w:color="auto"/>
        <w:bottom w:val="none" w:sz="0" w:space="0" w:color="auto"/>
        <w:right w:val="none" w:sz="0" w:space="0" w:color="auto"/>
      </w:divBdr>
    </w:div>
    <w:div w:id="829056155">
      <w:bodyDiv w:val="1"/>
      <w:marLeft w:val="0"/>
      <w:marRight w:val="0"/>
      <w:marTop w:val="0"/>
      <w:marBottom w:val="0"/>
      <w:divBdr>
        <w:top w:val="none" w:sz="0" w:space="0" w:color="auto"/>
        <w:left w:val="none" w:sz="0" w:space="0" w:color="auto"/>
        <w:bottom w:val="none" w:sz="0" w:space="0" w:color="auto"/>
        <w:right w:val="none" w:sz="0" w:space="0" w:color="auto"/>
      </w:divBdr>
      <w:divsChild>
        <w:div w:id="181434585">
          <w:marLeft w:val="0"/>
          <w:marRight w:val="0"/>
          <w:marTop w:val="0"/>
          <w:marBottom w:val="0"/>
          <w:divBdr>
            <w:top w:val="none" w:sz="0" w:space="0" w:color="auto"/>
            <w:left w:val="none" w:sz="0" w:space="0" w:color="auto"/>
            <w:bottom w:val="none" w:sz="0" w:space="0" w:color="auto"/>
            <w:right w:val="none" w:sz="0" w:space="0" w:color="auto"/>
          </w:divBdr>
        </w:div>
        <w:div w:id="234778219">
          <w:marLeft w:val="0"/>
          <w:marRight w:val="0"/>
          <w:marTop w:val="0"/>
          <w:marBottom w:val="0"/>
          <w:divBdr>
            <w:top w:val="none" w:sz="0" w:space="0" w:color="auto"/>
            <w:left w:val="none" w:sz="0" w:space="0" w:color="auto"/>
            <w:bottom w:val="none" w:sz="0" w:space="0" w:color="auto"/>
            <w:right w:val="none" w:sz="0" w:space="0" w:color="auto"/>
          </w:divBdr>
        </w:div>
        <w:div w:id="235821964">
          <w:marLeft w:val="0"/>
          <w:marRight w:val="0"/>
          <w:marTop w:val="0"/>
          <w:marBottom w:val="0"/>
          <w:divBdr>
            <w:top w:val="none" w:sz="0" w:space="0" w:color="auto"/>
            <w:left w:val="none" w:sz="0" w:space="0" w:color="auto"/>
            <w:bottom w:val="none" w:sz="0" w:space="0" w:color="auto"/>
            <w:right w:val="none" w:sz="0" w:space="0" w:color="auto"/>
          </w:divBdr>
        </w:div>
        <w:div w:id="406617325">
          <w:marLeft w:val="0"/>
          <w:marRight w:val="0"/>
          <w:marTop w:val="0"/>
          <w:marBottom w:val="0"/>
          <w:divBdr>
            <w:top w:val="none" w:sz="0" w:space="0" w:color="auto"/>
            <w:left w:val="none" w:sz="0" w:space="0" w:color="auto"/>
            <w:bottom w:val="none" w:sz="0" w:space="0" w:color="auto"/>
            <w:right w:val="none" w:sz="0" w:space="0" w:color="auto"/>
          </w:divBdr>
        </w:div>
        <w:div w:id="468860484">
          <w:marLeft w:val="0"/>
          <w:marRight w:val="0"/>
          <w:marTop w:val="0"/>
          <w:marBottom w:val="0"/>
          <w:divBdr>
            <w:top w:val="none" w:sz="0" w:space="0" w:color="auto"/>
            <w:left w:val="none" w:sz="0" w:space="0" w:color="auto"/>
            <w:bottom w:val="none" w:sz="0" w:space="0" w:color="auto"/>
            <w:right w:val="none" w:sz="0" w:space="0" w:color="auto"/>
          </w:divBdr>
        </w:div>
        <w:div w:id="653685533">
          <w:marLeft w:val="0"/>
          <w:marRight w:val="0"/>
          <w:marTop w:val="0"/>
          <w:marBottom w:val="0"/>
          <w:divBdr>
            <w:top w:val="none" w:sz="0" w:space="0" w:color="auto"/>
            <w:left w:val="none" w:sz="0" w:space="0" w:color="auto"/>
            <w:bottom w:val="none" w:sz="0" w:space="0" w:color="auto"/>
            <w:right w:val="none" w:sz="0" w:space="0" w:color="auto"/>
          </w:divBdr>
        </w:div>
        <w:div w:id="750783486">
          <w:marLeft w:val="0"/>
          <w:marRight w:val="0"/>
          <w:marTop w:val="0"/>
          <w:marBottom w:val="0"/>
          <w:divBdr>
            <w:top w:val="none" w:sz="0" w:space="0" w:color="auto"/>
            <w:left w:val="none" w:sz="0" w:space="0" w:color="auto"/>
            <w:bottom w:val="none" w:sz="0" w:space="0" w:color="auto"/>
            <w:right w:val="none" w:sz="0" w:space="0" w:color="auto"/>
          </w:divBdr>
        </w:div>
        <w:div w:id="873538831">
          <w:marLeft w:val="0"/>
          <w:marRight w:val="0"/>
          <w:marTop w:val="0"/>
          <w:marBottom w:val="0"/>
          <w:divBdr>
            <w:top w:val="none" w:sz="0" w:space="0" w:color="auto"/>
            <w:left w:val="none" w:sz="0" w:space="0" w:color="auto"/>
            <w:bottom w:val="none" w:sz="0" w:space="0" w:color="auto"/>
            <w:right w:val="none" w:sz="0" w:space="0" w:color="auto"/>
          </w:divBdr>
        </w:div>
        <w:div w:id="885139709">
          <w:marLeft w:val="0"/>
          <w:marRight w:val="0"/>
          <w:marTop w:val="0"/>
          <w:marBottom w:val="0"/>
          <w:divBdr>
            <w:top w:val="none" w:sz="0" w:space="0" w:color="auto"/>
            <w:left w:val="none" w:sz="0" w:space="0" w:color="auto"/>
            <w:bottom w:val="none" w:sz="0" w:space="0" w:color="auto"/>
            <w:right w:val="none" w:sz="0" w:space="0" w:color="auto"/>
          </w:divBdr>
        </w:div>
        <w:div w:id="915942835">
          <w:marLeft w:val="0"/>
          <w:marRight w:val="0"/>
          <w:marTop w:val="0"/>
          <w:marBottom w:val="0"/>
          <w:divBdr>
            <w:top w:val="none" w:sz="0" w:space="0" w:color="auto"/>
            <w:left w:val="none" w:sz="0" w:space="0" w:color="auto"/>
            <w:bottom w:val="none" w:sz="0" w:space="0" w:color="auto"/>
            <w:right w:val="none" w:sz="0" w:space="0" w:color="auto"/>
          </w:divBdr>
        </w:div>
        <w:div w:id="954019875">
          <w:marLeft w:val="0"/>
          <w:marRight w:val="0"/>
          <w:marTop w:val="0"/>
          <w:marBottom w:val="0"/>
          <w:divBdr>
            <w:top w:val="none" w:sz="0" w:space="0" w:color="auto"/>
            <w:left w:val="none" w:sz="0" w:space="0" w:color="auto"/>
            <w:bottom w:val="none" w:sz="0" w:space="0" w:color="auto"/>
            <w:right w:val="none" w:sz="0" w:space="0" w:color="auto"/>
          </w:divBdr>
        </w:div>
        <w:div w:id="1252005883">
          <w:marLeft w:val="0"/>
          <w:marRight w:val="0"/>
          <w:marTop w:val="0"/>
          <w:marBottom w:val="0"/>
          <w:divBdr>
            <w:top w:val="none" w:sz="0" w:space="0" w:color="auto"/>
            <w:left w:val="none" w:sz="0" w:space="0" w:color="auto"/>
            <w:bottom w:val="none" w:sz="0" w:space="0" w:color="auto"/>
            <w:right w:val="none" w:sz="0" w:space="0" w:color="auto"/>
          </w:divBdr>
        </w:div>
        <w:div w:id="1293754253">
          <w:marLeft w:val="0"/>
          <w:marRight w:val="0"/>
          <w:marTop w:val="0"/>
          <w:marBottom w:val="0"/>
          <w:divBdr>
            <w:top w:val="none" w:sz="0" w:space="0" w:color="auto"/>
            <w:left w:val="none" w:sz="0" w:space="0" w:color="auto"/>
            <w:bottom w:val="none" w:sz="0" w:space="0" w:color="auto"/>
            <w:right w:val="none" w:sz="0" w:space="0" w:color="auto"/>
          </w:divBdr>
        </w:div>
        <w:div w:id="1331716874">
          <w:marLeft w:val="0"/>
          <w:marRight w:val="0"/>
          <w:marTop w:val="0"/>
          <w:marBottom w:val="0"/>
          <w:divBdr>
            <w:top w:val="none" w:sz="0" w:space="0" w:color="auto"/>
            <w:left w:val="none" w:sz="0" w:space="0" w:color="auto"/>
            <w:bottom w:val="none" w:sz="0" w:space="0" w:color="auto"/>
            <w:right w:val="none" w:sz="0" w:space="0" w:color="auto"/>
          </w:divBdr>
        </w:div>
        <w:div w:id="1421946243">
          <w:marLeft w:val="0"/>
          <w:marRight w:val="0"/>
          <w:marTop w:val="0"/>
          <w:marBottom w:val="0"/>
          <w:divBdr>
            <w:top w:val="none" w:sz="0" w:space="0" w:color="auto"/>
            <w:left w:val="none" w:sz="0" w:space="0" w:color="auto"/>
            <w:bottom w:val="none" w:sz="0" w:space="0" w:color="auto"/>
            <w:right w:val="none" w:sz="0" w:space="0" w:color="auto"/>
          </w:divBdr>
        </w:div>
        <w:div w:id="1489322129">
          <w:marLeft w:val="0"/>
          <w:marRight w:val="0"/>
          <w:marTop w:val="0"/>
          <w:marBottom w:val="0"/>
          <w:divBdr>
            <w:top w:val="none" w:sz="0" w:space="0" w:color="auto"/>
            <w:left w:val="none" w:sz="0" w:space="0" w:color="auto"/>
            <w:bottom w:val="none" w:sz="0" w:space="0" w:color="auto"/>
            <w:right w:val="none" w:sz="0" w:space="0" w:color="auto"/>
          </w:divBdr>
        </w:div>
        <w:div w:id="1678927285">
          <w:marLeft w:val="0"/>
          <w:marRight w:val="0"/>
          <w:marTop w:val="0"/>
          <w:marBottom w:val="0"/>
          <w:divBdr>
            <w:top w:val="none" w:sz="0" w:space="0" w:color="auto"/>
            <w:left w:val="none" w:sz="0" w:space="0" w:color="auto"/>
            <w:bottom w:val="none" w:sz="0" w:space="0" w:color="auto"/>
            <w:right w:val="none" w:sz="0" w:space="0" w:color="auto"/>
          </w:divBdr>
        </w:div>
        <w:div w:id="1804808480">
          <w:marLeft w:val="0"/>
          <w:marRight w:val="0"/>
          <w:marTop w:val="0"/>
          <w:marBottom w:val="0"/>
          <w:divBdr>
            <w:top w:val="none" w:sz="0" w:space="0" w:color="auto"/>
            <w:left w:val="none" w:sz="0" w:space="0" w:color="auto"/>
            <w:bottom w:val="none" w:sz="0" w:space="0" w:color="auto"/>
            <w:right w:val="none" w:sz="0" w:space="0" w:color="auto"/>
          </w:divBdr>
        </w:div>
        <w:div w:id="1811556466">
          <w:marLeft w:val="0"/>
          <w:marRight w:val="0"/>
          <w:marTop w:val="0"/>
          <w:marBottom w:val="0"/>
          <w:divBdr>
            <w:top w:val="none" w:sz="0" w:space="0" w:color="auto"/>
            <w:left w:val="none" w:sz="0" w:space="0" w:color="auto"/>
            <w:bottom w:val="none" w:sz="0" w:space="0" w:color="auto"/>
            <w:right w:val="none" w:sz="0" w:space="0" w:color="auto"/>
          </w:divBdr>
        </w:div>
        <w:div w:id="1957519072">
          <w:marLeft w:val="0"/>
          <w:marRight w:val="0"/>
          <w:marTop w:val="0"/>
          <w:marBottom w:val="0"/>
          <w:divBdr>
            <w:top w:val="none" w:sz="0" w:space="0" w:color="auto"/>
            <w:left w:val="none" w:sz="0" w:space="0" w:color="auto"/>
            <w:bottom w:val="none" w:sz="0" w:space="0" w:color="auto"/>
            <w:right w:val="none" w:sz="0" w:space="0" w:color="auto"/>
          </w:divBdr>
        </w:div>
        <w:div w:id="2107724677">
          <w:marLeft w:val="0"/>
          <w:marRight w:val="0"/>
          <w:marTop w:val="0"/>
          <w:marBottom w:val="0"/>
          <w:divBdr>
            <w:top w:val="none" w:sz="0" w:space="0" w:color="auto"/>
            <w:left w:val="none" w:sz="0" w:space="0" w:color="auto"/>
            <w:bottom w:val="none" w:sz="0" w:space="0" w:color="auto"/>
            <w:right w:val="none" w:sz="0" w:space="0" w:color="auto"/>
          </w:divBdr>
        </w:div>
      </w:divsChild>
    </w:div>
    <w:div w:id="838233150">
      <w:marLeft w:val="0"/>
      <w:marRight w:val="0"/>
      <w:marTop w:val="0"/>
      <w:marBottom w:val="0"/>
      <w:divBdr>
        <w:top w:val="none" w:sz="0" w:space="0" w:color="auto"/>
        <w:left w:val="none" w:sz="0" w:space="0" w:color="auto"/>
        <w:bottom w:val="none" w:sz="0" w:space="0" w:color="auto"/>
        <w:right w:val="none" w:sz="0" w:space="0" w:color="auto"/>
      </w:divBdr>
    </w:div>
    <w:div w:id="867253838">
      <w:bodyDiv w:val="1"/>
      <w:marLeft w:val="0"/>
      <w:marRight w:val="0"/>
      <w:marTop w:val="0"/>
      <w:marBottom w:val="0"/>
      <w:divBdr>
        <w:top w:val="none" w:sz="0" w:space="0" w:color="auto"/>
        <w:left w:val="none" w:sz="0" w:space="0" w:color="auto"/>
        <w:bottom w:val="none" w:sz="0" w:space="0" w:color="auto"/>
        <w:right w:val="none" w:sz="0" w:space="0" w:color="auto"/>
      </w:divBdr>
    </w:div>
    <w:div w:id="869219260">
      <w:marLeft w:val="0"/>
      <w:marRight w:val="0"/>
      <w:marTop w:val="0"/>
      <w:marBottom w:val="0"/>
      <w:divBdr>
        <w:top w:val="none" w:sz="0" w:space="0" w:color="auto"/>
        <w:left w:val="none" w:sz="0" w:space="0" w:color="auto"/>
        <w:bottom w:val="none" w:sz="0" w:space="0" w:color="auto"/>
        <w:right w:val="none" w:sz="0" w:space="0" w:color="auto"/>
      </w:divBdr>
    </w:div>
    <w:div w:id="895896599">
      <w:marLeft w:val="0"/>
      <w:marRight w:val="0"/>
      <w:marTop w:val="0"/>
      <w:marBottom w:val="0"/>
      <w:divBdr>
        <w:top w:val="none" w:sz="0" w:space="0" w:color="auto"/>
        <w:left w:val="none" w:sz="0" w:space="0" w:color="auto"/>
        <w:bottom w:val="none" w:sz="0" w:space="0" w:color="auto"/>
        <w:right w:val="none" w:sz="0" w:space="0" w:color="auto"/>
      </w:divBdr>
    </w:div>
    <w:div w:id="915015209">
      <w:marLeft w:val="0"/>
      <w:marRight w:val="0"/>
      <w:marTop w:val="0"/>
      <w:marBottom w:val="0"/>
      <w:divBdr>
        <w:top w:val="none" w:sz="0" w:space="0" w:color="auto"/>
        <w:left w:val="none" w:sz="0" w:space="0" w:color="auto"/>
        <w:bottom w:val="none" w:sz="0" w:space="0" w:color="auto"/>
        <w:right w:val="none" w:sz="0" w:space="0" w:color="auto"/>
      </w:divBdr>
    </w:div>
    <w:div w:id="926579370">
      <w:marLeft w:val="0"/>
      <w:marRight w:val="0"/>
      <w:marTop w:val="0"/>
      <w:marBottom w:val="0"/>
      <w:divBdr>
        <w:top w:val="none" w:sz="0" w:space="0" w:color="auto"/>
        <w:left w:val="none" w:sz="0" w:space="0" w:color="auto"/>
        <w:bottom w:val="none" w:sz="0" w:space="0" w:color="auto"/>
        <w:right w:val="none" w:sz="0" w:space="0" w:color="auto"/>
      </w:divBdr>
    </w:div>
    <w:div w:id="928611941">
      <w:marLeft w:val="0"/>
      <w:marRight w:val="0"/>
      <w:marTop w:val="0"/>
      <w:marBottom w:val="0"/>
      <w:divBdr>
        <w:top w:val="none" w:sz="0" w:space="0" w:color="auto"/>
        <w:left w:val="none" w:sz="0" w:space="0" w:color="auto"/>
        <w:bottom w:val="none" w:sz="0" w:space="0" w:color="auto"/>
        <w:right w:val="none" w:sz="0" w:space="0" w:color="auto"/>
      </w:divBdr>
    </w:div>
    <w:div w:id="938945527">
      <w:marLeft w:val="0"/>
      <w:marRight w:val="0"/>
      <w:marTop w:val="0"/>
      <w:marBottom w:val="0"/>
      <w:divBdr>
        <w:top w:val="none" w:sz="0" w:space="0" w:color="auto"/>
        <w:left w:val="none" w:sz="0" w:space="0" w:color="auto"/>
        <w:bottom w:val="none" w:sz="0" w:space="0" w:color="auto"/>
        <w:right w:val="none" w:sz="0" w:space="0" w:color="auto"/>
      </w:divBdr>
    </w:div>
    <w:div w:id="943458982">
      <w:marLeft w:val="0"/>
      <w:marRight w:val="0"/>
      <w:marTop w:val="0"/>
      <w:marBottom w:val="0"/>
      <w:divBdr>
        <w:top w:val="none" w:sz="0" w:space="0" w:color="auto"/>
        <w:left w:val="none" w:sz="0" w:space="0" w:color="auto"/>
        <w:bottom w:val="none" w:sz="0" w:space="0" w:color="auto"/>
        <w:right w:val="none" w:sz="0" w:space="0" w:color="auto"/>
      </w:divBdr>
    </w:div>
    <w:div w:id="965430058">
      <w:marLeft w:val="0"/>
      <w:marRight w:val="0"/>
      <w:marTop w:val="0"/>
      <w:marBottom w:val="0"/>
      <w:divBdr>
        <w:top w:val="none" w:sz="0" w:space="0" w:color="auto"/>
        <w:left w:val="none" w:sz="0" w:space="0" w:color="auto"/>
        <w:bottom w:val="none" w:sz="0" w:space="0" w:color="auto"/>
        <w:right w:val="none" w:sz="0" w:space="0" w:color="auto"/>
      </w:divBdr>
    </w:div>
    <w:div w:id="970134718">
      <w:marLeft w:val="0"/>
      <w:marRight w:val="0"/>
      <w:marTop w:val="0"/>
      <w:marBottom w:val="0"/>
      <w:divBdr>
        <w:top w:val="none" w:sz="0" w:space="0" w:color="auto"/>
        <w:left w:val="none" w:sz="0" w:space="0" w:color="auto"/>
        <w:bottom w:val="none" w:sz="0" w:space="0" w:color="auto"/>
        <w:right w:val="none" w:sz="0" w:space="0" w:color="auto"/>
      </w:divBdr>
    </w:div>
    <w:div w:id="982854698">
      <w:marLeft w:val="0"/>
      <w:marRight w:val="0"/>
      <w:marTop w:val="0"/>
      <w:marBottom w:val="0"/>
      <w:divBdr>
        <w:top w:val="none" w:sz="0" w:space="0" w:color="auto"/>
        <w:left w:val="none" w:sz="0" w:space="0" w:color="auto"/>
        <w:bottom w:val="none" w:sz="0" w:space="0" w:color="auto"/>
        <w:right w:val="none" w:sz="0" w:space="0" w:color="auto"/>
      </w:divBdr>
    </w:div>
    <w:div w:id="983463514">
      <w:marLeft w:val="0"/>
      <w:marRight w:val="0"/>
      <w:marTop w:val="0"/>
      <w:marBottom w:val="0"/>
      <w:divBdr>
        <w:top w:val="none" w:sz="0" w:space="0" w:color="auto"/>
        <w:left w:val="none" w:sz="0" w:space="0" w:color="auto"/>
        <w:bottom w:val="none" w:sz="0" w:space="0" w:color="auto"/>
        <w:right w:val="none" w:sz="0" w:space="0" w:color="auto"/>
      </w:divBdr>
    </w:div>
    <w:div w:id="1000541638">
      <w:marLeft w:val="0"/>
      <w:marRight w:val="0"/>
      <w:marTop w:val="0"/>
      <w:marBottom w:val="0"/>
      <w:divBdr>
        <w:top w:val="none" w:sz="0" w:space="0" w:color="auto"/>
        <w:left w:val="none" w:sz="0" w:space="0" w:color="auto"/>
        <w:bottom w:val="none" w:sz="0" w:space="0" w:color="auto"/>
        <w:right w:val="none" w:sz="0" w:space="0" w:color="auto"/>
      </w:divBdr>
    </w:div>
    <w:div w:id="1005322809">
      <w:marLeft w:val="0"/>
      <w:marRight w:val="0"/>
      <w:marTop w:val="0"/>
      <w:marBottom w:val="0"/>
      <w:divBdr>
        <w:top w:val="none" w:sz="0" w:space="0" w:color="auto"/>
        <w:left w:val="none" w:sz="0" w:space="0" w:color="auto"/>
        <w:bottom w:val="none" w:sz="0" w:space="0" w:color="auto"/>
        <w:right w:val="none" w:sz="0" w:space="0" w:color="auto"/>
      </w:divBdr>
    </w:div>
    <w:div w:id="1007638692">
      <w:marLeft w:val="0"/>
      <w:marRight w:val="0"/>
      <w:marTop w:val="0"/>
      <w:marBottom w:val="0"/>
      <w:divBdr>
        <w:top w:val="none" w:sz="0" w:space="0" w:color="auto"/>
        <w:left w:val="none" w:sz="0" w:space="0" w:color="auto"/>
        <w:bottom w:val="none" w:sz="0" w:space="0" w:color="auto"/>
        <w:right w:val="none" w:sz="0" w:space="0" w:color="auto"/>
      </w:divBdr>
    </w:div>
    <w:div w:id="1050031308">
      <w:marLeft w:val="0"/>
      <w:marRight w:val="0"/>
      <w:marTop w:val="0"/>
      <w:marBottom w:val="0"/>
      <w:divBdr>
        <w:top w:val="none" w:sz="0" w:space="0" w:color="auto"/>
        <w:left w:val="none" w:sz="0" w:space="0" w:color="auto"/>
        <w:bottom w:val="none" w:sz="0" w:space="0" w:color="auto"/>
        <w:right w:val="none" w:sz="0" w:space="0" w:color="auto"/>
      </w:divBdr>
    </w:div>
    <w:div w:id="1057167088">
      <w:marLeft w:val="0"/>
      <w:marRight w:val="0"/>
      <w:marTop w:val="0"/>
      <w:marBottom w:val="0"/>
      <w:divBdr>
        <w:top w:val="none" w:sz="0" w:space="0" w:color="auto"/>
        <w:left w:val="none" w:sz="0" w:space="0" w:color="auto"/>
        <w:bottom w:val="none" w:sz="0" w:space="0" w:color="auto"/>
        <w:right w:val="none" w:sz="0" w:space="0" w:color="auto"/>
      </w:divBdr>
    </w:div>
    <w:div w:id="1060522273">
      <w:marLeft w:val="0"/>
      <w:marRight w:val="0"/>
      <w:marTop w:val="0"/>
      <w:marBottom w:val="0"/>
      <w:divBdr>
        <w:top w:val="none" w:sz="0" w:space="0" w:color="auto"/>
        <w:left w:val="none" w:sz="0" w:space="0" w:color="auto"/>
        <w:bottom w:val="none" w:sz="0" w:space="0" w:color="auto"/>
        <w:right w:val="none" w:sz="0" w:space="0" w:color="auto"/>
      </w:divBdr>
    </w:div>
    <w:div w:id="1074814395">
      <w:marLeft w:val="0"/>
      <w:marRight w:val="0"/>
      <w:marTop w:val="0"/>
      <w:marBottom w:val="0"/>
      <w:divBdr>
        <w:top w:val="none" w:sz="0" w:space="0" w:color="auto"/>
        <w:left w:val="none" w:sz="0" w:space="0" w:color="auto"/>
        <w:bottom w:val="none" w:sz="0" w:space="0" w:color="auto"/>
        <w:right w:val="none" w:sz="0" w:space="0" w:color="auto"/>
      </w:divBdr>
    </w:div>
    <w:div w:id="1076131094">
      <w:marLeft w:val="0"/>
      <w:marRight w:val="0"/>
      <w:marTop w:val="0"/>
      <w:marBottom w:val="0"/>
      <w:divBdr>
        <w:top w:val="none" w:sz="0" w:space="0" w:color="auto"/>
        <w:left w:val="none" w:sz="0" w:space="0" w:color="auto"/>
        <w:bottom w:val="none" w:sz="0" w:space="0" w:color="auto"/>
        <w:right w:val="none" w:sz="0" w:space="0" w:color="auto"/>
      </w:divBdr>
    </w:div>
    <w:div w:id="1082484697">
      <w:marLeft w:val="0"/>
      <w:marRight w:val="0"/>
      <w:marTop w:val="0"/>
      <w:marBottom w:val="0"/>
      <w:divBdr>
        <w:top w:val="none" w:sz="0" w:space="0" w:color="auto"/>
        <w:left w:val="none" w:sz="0" w:space="0" w:color="auto"/>
        <w:bottom w:val="none" w:sz="0" w:space="0" w:color="auto"/>
        <w:right w:val="none" w:sz="0" w:space="0" w:color="auto"/>
      </w:divBdr>
    </w:div>
    <w:div w:id="1091585314">
      <w:bodyDiv w:val="1"/>
      <w:marLeft w:val="0"/>
      <w:marRight w:val="0"/>
      <w:marTop w:val="0"/>
      <w:marBottom w:val="0"/>
      <w:divBdr>
        <w:top w:val="none" w:sz="0" w:space="0" w:color="auto"/>
        <w:left w:val="none" w:sz="0" w:space="0" w:color="auto"/>
        <w:bottom w:val="none" w:sz="0" w:space="0" w:color="auto"/>
        <w:right w:val="none" w:sz="0" w:space="0" w:color="auto"/>
      </w:divBdr>
    </w:div>
    <w:div w:id="1094789581">
      <w:bodyDiv w:val="1"/>
      <w:marLeft w:val="0"/>
      <w:marRight w:val="0"/>
      <w:marTop w:val="0"/>
      <w:marBottom w:val="0"/>
      <w:divBdr>
        <w:top w:val="none" w:sz="0" w:space="0" w:color="auto"/>
        <w:left w:val="none" w:sz="0" w:space="0" w:color="auto"/>
        <w:bottom w:val="none" w:sz="0" w:space="0" w:color="auto"/>
        <w:right w:val="none" w:sz="0" w:space="0" w:color="auto"/>
      </w:divBdr>
      <w:divsChild>
        <w:div w:id="1517536">
          <w:marLeft w:val="0"/>
          <w:marRight w:val="0"/>
          <w:marTop w:val="0"/>
          <w:marBottom w:val="0"/>
          <w:divBdr>
            <w:top w:val="none" w:sz="0" w:space="0" w:color="auto"/>
            <w:left w:val="none" w:sz="0" w:space="0" w:color="auto"/>
            <w:bottom w:val="none" w:sz="0" w:space="0" w:color="auto"/>
            <w:right w:val="none" w:sz="0" w:space="0" w:color="auto"/>
          </w:divBdr>
        </w:div>
        <w:div w:id="428935519">
          <w:marLeft w:val="0"/>
          <w:marRight w:val="0"/>
          <w:marTop w:val="0"/>
          <w:marBottom w:val="0"/>
          <w:divBdr>
            <w:top w:val="none" w:sz="0" w:space="0" w:color="auto"/>
            <w:left w:val="none" w:sz="0" w:space="0" w:color="auto"/>
            <w:bottom w:val="none" w:sz="0" w:space="0" w:color="auto"/>
            <w:right w:val="none" w:sz="0" w:space="0" w:color="auto"/>
          </w:divBdr>
        </w:div>
        <w:div w:id="580143655">
          <w:marLeft w:val="0"/>
          <w:marRight w:val="0"/>
          <w:marTop w:val="0"/>
          <w:marBottom w:val="0"/>
          <w:divBdr>
            <w:top w:val="none" w:sz="0" w:space="0" w:color="auto"/>
            <w:left w:val="none" w:sz="0" w:space="0" w:color="auto"/>
            <w:bottom w:val="none" w:sz="0" w:space="0" w:color="auto"/>
            <w:right w:val="none" w:sz="0" w:space="0" w:color="auto"/>
          </w:divBdr>
        </w:div>
        <w:div w:id="811798578">
          <w:marLeft w:val="0"/>
          <w:marRight w:val="0"/>
          <w:marTop w:val="0"/>
          <w:marBottom w:val="0"/>
          <w:divBdr>
            <w:top w:val="none" w:sz="0" w:space="0" w:color="auto"/>
            <w:left w:val="none" w:sz="0" w:space="0" w:color="auto"/>
            <w:bottom w:val="none" w:sz="0" w:space="0" w:color="auto"/>
            <w:right w:val="none" w:sz="0" w:space="0" w:color="auto"/>
          </w:divBdr>
        </w:div>
        <w:div w:id="1004556767">
          <w:marLeft w:val="0"/>
          <w:marRight w:val="0"/>
          <w:marTop w:val="0"/>
          <w:marBottom w:val="0"/>
          <w:divBdr>
            <w:top w:val="none" w:sz="0" w:space="0" w:color="auto"/>
            <w:left w:val="none" w:sz="0" w:space="0" w:color="auto"/>
            <w:bottom w:val="none" w:sz="0" w:space="0" w:color="auto"/>
            <w:right w:val="none" w:sz="0" w:space="0" w:color="auto"/>
          </w:divBdr>
        </w:div>
        <w:div w:id="1050568570">
          <w:marLeft w:val="0"/>
          <w:marRight w:val="0"/>
          <w:marTop w:val="0"/>
          <w:marBottom w:val="0"/>
          <w:divBdr>
            <w:top w:val="none" w:sz="0" w:space="0" w:color="auto"/>
            <w:left w:val="none" w:sz="0" w:space="0" w:color="auto"/>
            <w:bottom w:val="none" w:sz="0" w:space="0" w:color="auto"/>
            <w:right w:val="none" w:sz="0" w:space="0" w:color="auto"/>
          </w:divBdr>
        </w:div>
        <w:div w:id="1109199360">
          <w:marLeft w:val="0"/>
          <w:marRight w:val="0"/>
          <w:marTop w:val="0"/>
          <w:marBottom w:val="0"/>
          <w:divBdr>
            <w:top w:val="none" w:sz="0" w:space="0" w:color="auto"/>
            <w:left w:val="none" w:sz="0" w:space="0" w:color="auto"/>
            <w:bottom w:val="none" w:sz="0" w:space="0" w:color="auto"/>
            <w:right w:val="none" w:sz="0" w:space="0" w:color="auto"/>
          </w:divBdr>
        </w:div>
        <w:div w:id="1202404037">
          <w:marLeft w:val="0"/>
          <w:marRight w:val="0"/>
          <w:marTop w:val="0"/>
          <w:marBottom w:val="0"/>
          <w:divBdr>
            <w:top w:val="none" w:sz="0" w:space="0" w:color="auto"/>
            <w:left w:val="none" w:sz="0" w:space="0" w:color="auto"/>
            <w:bottom w:val="none" w:sz="0" w:space="0" w:color="auto"/>
            <w:right w:val="none" w:sz="0" w:space="0" w:color="auto"/>
          </w:divBdr>
        </w:div>
        <w:div w:id="1266353518">
          <w:marLeft w:val="0"/>
          <w:marRight w:val="0"/>
          <w:marTop w:val="0"/>
          <w:marBottom w:val="0"/>
          <w:divBdr>
            <w:top w:val="none" w:sz="0" w:space="0" w:color="auto"/>
            <w:left w:val="none" w:sz="0" w:space="0" w:color="auto"/>
            <w:bottom w:val="none" w:sz="0" w:space="0" w:color="auto"/>
            <w:right w:val="none" w:sz="0" w:space="0" w:color="auto"/>
          </w:divBdr>
        </w:div>
        <w:div w:id="1306931036">
          <w:marLeft w:val="0"/>
          <w:marRight w:val="0"/>
          <w:marTop w:val="0"/>
          <w:marBottom w:val="0"/>
          <w:divBdr>
            <w:top w:val="none" w:sz="0" w:space="0" w:color="auto"/>
            <w:left w:val="none" w:sz="0" w:space="0" w:color="auto"/>
            <w:bottom w:val="none" w:sz="0" w:space="0" w:color="auto"/>
            <w:right w:val="none" w:sz="0" w:space="0" w:color="auto"/>
          </w:divBdr>
        </w:div>
        <w:div w:id="1317420266">
          <w:marLeft w:val="0"/>
          <w:marRight w:val="0"/>
          <w:marTop w:val="0"/>
          <w:marBottom w:val="0"/>
          <w:divBdr>
            <w:top w:val="none" w:sz="0" w:space="0" w:color="auto"/>
            <w:left w:val="none" w:sz="0" w:space="0" w:color="auto"/>
            <w:bottom w:val="none" w:sz="0" w:space="0" w:color="auto"/>
            <w:right w:val="none" w:sz="0" w:space="0" w:color="auto"/>
          </w:divBdr>
        </w:div>
        <w:div w:id="1329551792">
          <w:marLeft w:val="0"/>
          <w:marRight w:val="0"/>
          <w:marTop w:val="0"/>
          <w:marBottom w:val="0"/>
          <w:divBdr>
            <w:top w:val="none" w:sz="0" w:space="0" w:color="auto"/>
            <w:left w:val="none" w:sz="0" w:space="0" w:color="auto"/>
            <w:bottom w:val="none" w:sz="0" w:space="0" w:color="auto"/>
            <w:right w:val="none" w:sz="0" w:space="0" w:color="auto"/>
          </w:divBdr>
        </w:div>
        <w:div w:id="1375815855">
          <w:marLeft w:val="0"/>
          <w:marRight w:val="0"/>
          <w:marTop w:val="0"/>
          <w:marBottom w:val="0"/>
          <w:divBdr>
            <w:top w:val="none" w:sz="0" w:space="0" w:color="auto"/>
            <w:left w:val="none" w:sz="0" w:space="0" w:color="auto"/>
            <w:bottom w:val="none" w:sz="0" w:space="0" w:color="auto"/>
            <w:right w:val="none" w:sz="0" w:space="0" w:color="auto"/>
          </w:divBdr>
        </w:div>
        <w:div w:id="1408578199">
          <w:marLeft w:val="0"/>
          <w:marRight w:val="0"/>
          <w:marTop w:val="0"/>
          <w:marBottom w:val="0"/>
          <w:divBdr>
            <w:top w:val="none" w:sz="0" w:space="0" w:color="auto"/>
            <w:left w:val="none" w:sz="0" w:space="0" w:color="auto"/>
            <w:bottom w:val="none" w:sz="0" w:space="0" w:color="auto"/>
            <w:right w:val="none" w:sz="0" w:space="0" w:color="auto"/>
          </w:divBdr>
        </w:div>
        <w:div w:id="1467552302">
          <w:marLeft w:val="0"/>
          <w:marRight w:val="0"/>
          <w:marTop w:val="0"/>
          <w:marBottom w:val="0"/>
          <w:divBdr>
            <w:top w:val="none" w:sz="0" w:space="0" w:color="auto"/>
            <w:left w:val="none" w:sz="0" w:space="0" w:color="auto"/>
            <w:bottom w:val="none" w:sz="0" w:space="0" w:color="auto"/>
            <w:right w:val="none" w:sz="0" w:space="0" w:color="auto"/>
          </w:divBdr>
        </w:div>
        <w:div w:id="1478717887">
          <w:marLeft w:val="0"/>
          <w:marRight w:val="0"/>
          <w:marTop w:val="0"/>
          <w:marBottom w:val="0"/>
          <w:divBdr>
            <w:top w:val="none" w:sz="0" w:space="0" w:color="auto"/>
            <w:left w:val="none" w:sz="0" w:space="0" w:color="auto"/>
            <w:bottom w:val="none" w:sz="0" w:space="0" w:color="auto"/>
            <w:right w:val="none" w:sz="0" w:space="0" w:color="auto"/>
          </w:divBdr>
        </w:div>
        <w:div w:id="1758095638">
          <w:marLeft w:val="0"/>
          <w:marRight w:val="0"/>
          <w:marTop w:val="0"/>
          <w:marBottom w:val="0"/>
          <w:divBdr>
            <w:top w:val="none" w:sz="0" w:space="0" w:color="auto"/>
            <w:left w:val="none" w:sz="0" w:space="0" w:color="auto"/>
            <w:bottom w:val="none" w:sz="0" w:space="0" w:color="auto"/>
            <w:right w:val="none" w:sz="0" w:space="0" w:color="auto"/>
          </w:divBdr>
        </w:div>
        <w:div w:id="1804082353">
          <w:marLeft w:val="0"/>
          <w:marRight w:val="0"/>
          <w:marTop w:val="0"/>
          <w:marBottom w:val="0"/>
          <w:divBdr>
            <w:top w:val="none" w:sz="0" w:space="0" w:color="auto"/>
            <w:left w:val="none" w:sz="0" w:space="0" w:color="auto"/>
            <w:bottom w:val="none" w:sz="0" w:space="0" w:color="auto"/>
            <w:right w:val="none" w:sz="0" w:space="0" w:color="auto"/>
          </w:divBdr>
        </w:div>
        <w:div w:id="1884977683">
          <w:marLeft w:val="0"/>
          <w:marRight w:val="0"/>
          <w:marTop w:val="0"/>
          <w:marBottom w:val="0"/>
          <w:divBdr>
            <w:top w:val="none" w:sz="0" w:space="0" w:color="auto"/>
            <w:left w:val="none" w:sz="0" w:space="0" w:color="auto"/>
            <w:bottom w:val="none" w:sz="0" w:space="0" w:color="auto"/>
            <w:right w:val="none" w:sz="0" w:space="0" w:color="auto"/>
          </w:divBdr>
        </w:div>
        <w:div w:id="1905791365">
          <w:marLeft w:val="0"/>
          <w:marRight w:val="0"/>
          <w:marTop w:val="0"/>
          <w:marBottom w:val="0"/>
          <w:divBdr>
            <w:top w:val="none" w:sz="0" w:space="0" w:color="auto"/>
            <w:left w:val="none" w:sz="0" w:space="0" w:color="auto"/>
            <w:bottom w:val="none" w:sz="0" w:space="0" w:color="auto"/>
            <w:right w:val="none" w:sz="0" w:space="0" w:color="auto"/>
          </w:divBdr>
        </w:div>
        <w:div w:id="2033534358">
          <w:marLeft w:val="0"/>
          <w:marRight w:val="0"/>
          <w:marTop w:val="0"/>
          <w:marBottom w:val="0"/>
          <w:divBdr>
            <w:top w:val="none" w:sz="0" w:space="0" w:color="auto"/>
            <w:left w:val="none" w:sz="0" w:space="0" w:color="auto"/>
            <w:bottom w:val="none" w:sz="0" w:space="0" w:color="auto"/>
            <w:right w:val="none" w:sz="0" w:space="0" w:color="auto"/>
          </w:divBdr>
        </w:div>
      </w:divsChild>
    </w:div>
    <w:div w:id="1101296939">
      <w:bodyDiv w:val="1"/>
      <w:marLeft w:val="0"/>
      <w:marRight w:val="0"/>
      <w:marTop w:val="0"/>
      <w:marBottom w:val="0"/>
      <w:divBdr>
        <w:top w:val="none" w:sz="0" w:space="0" w:color="auto"/>
        <w:left w:val="none" w:sz="0" w:space="0" w:color="auto"/>
        <w:bottom w:val="none" w:sz="0" w:space="0" w:color="auto"/>
        <w:right w:val="none" w:sz="0" w:space="0" w:color="auto"/>
      </w:divBdr>
    </w:div>
    <w:div w:id="1115171459">
      <w:marLeft w:val="0"/>
      <w:marRight w:val="0"/>
      <w:marTop w:val="0"/>
      <w:marBottom w:val="0"/>
      <w:divBdr>
        <w:top w:val="none" w:sz="0" w:space="0" w:color="auto"/>
        <w:left w:val="none" w:sz="0" w:space="0" w:color="auto"/>
        <w:bottom w:val="none" w:sz="0" w:space="0" w:color="auto"/>
        <w:right w:val="none" w:sz="0" w:space="0" w:color="auto"/>
      </w:divBdr>
    </w:div>
    <w:div w:id="1147354580">
      <w:bodyDiv w:val="1"/>
      <w:marLeft w:val="0"/>
      <w:marRight w:val="0"/>
      <w:marTop w:val="0"/>
      <w:marBottom w:val="0"/>
      <w:divBdr>
        <w:top w:val="none" w:sz="0" w:space="0" w:color="auto"/>
        <w:left w:val="none" w:sz="0" w:space="0" w:color="auto"/>
        <w:bottom w:val="none" w:sz="0" w:space="0" w:color="auto"/>
        <w:right w:val="none" w:sz="0" w:space="0" w:color="auto"/>
      </w:divBdr>
    </w:div>
    <w:div w:id="1151673241">
      <w:marLeft w:val="0"/>
      <w:marRight w:val="0"/>
      <w:marTop w:val="0"/>
      <w:marBottom w:val="0"/>
      <w:divBdr>
        <w:top w:val="none" w:sz="0" w:space="0" w:color="auto"/>
        <w:left w:val="none" w:sz="0" w:space="0" w:color="auto"/>
        <w:bottom w:val="none" w:sz="0" w:space="0" w:color="auto"/>
        <w:right w:val="none" w:sz="0" w:space="0" w:color="auto"/>
      </w:divBdr>
    </w:div>
    <w:div w:id="1152136520">
      <w:marLeft w:val="0"/>
      <w:marRight w:val="0"/>
      <w:marTop w:val="0"/>
      <w:marBottom w:val="0"/>
      <w:divBdr>
        <w:top w:val="none" w:sz="0" w:space="0" w:color="auto"/>
        <w:left w:val="none" w:sz="0" w:space="0" w:color="auto"/>
        <w:bottom w:val="none" w:sz="0" w:space="0" w:color="auto"/>
        <w:right w:val="none" w:sz="0" w:space="0" w:color="auto"/>
      </w:divBdr>
    </w:div>
    <w:div w:id="1162965371">
      <w:bodyDiv w:val="1"/>
      <w:marLeft w:val="0"/>
      <w:marRight w:val="0"/>
      <w:marTop w:val="0"/>
      <w:marBottom w:val="0"/>
      <w:divBdr>
        <w:top w:val="none" w:sz="0" w:space="0" w:color="auto"/>
        <w:left w:val="none" w:sz="0" w:space="0" w:color="auto"/>
        <w:bottom w:val="none" w:sz="0" w:space="0" w:color="auto"/>
        <w:right w:val="none" w:sz="0" w:space="0" w:color="auto"/>
      </w:divBdr>
    </w:div>
    <w:div w:id="1181628154">
      <w:marLeft w:val="0"/>
      <w:marRight w:val="0"/>
      <w:marTop w:val="0"/>
      <w:marBottom w:val="0"/>
      <w:divBdr>
        <w:top w:val="none" w:sz="0" w:space="0" w:color="auto"/>
        <w:left w:val="none" w:sz="0" w:space="0" w:color="auto"/>
        <w:bottom w:val="none" w:sz="0" w:space="0" w:color="auto"/>
        <w:right w:val="none" w:sz="0" w:space="0" w:color="auto"/>
      </w:divBdr>
    </w:div>
    <w:div w:id="1194803355">
      <w:marLeft w:val="0"/>
      <w:marRight w:val="0"/>
      <w:marTop w:val="0"/>
      <w:marBottom w:val="0"/>
      <w:divBdr>
        <w:top w:val="none" w:sz="0" w:space="0" w:color="auto"/>
        <w:left w:val="none" w:sz="0" w:space="0" w:color="auto"/>
        <w:bottom w:val="none" w:sz="0" w:space="0" w:color="auto"/>
        <w:right w:val="none" w:sz="0" w:space="0" w:color="auto"/>
      </w:divBdr>
    </w:div>
    <w:div w:id="1216772930">
      <w:marLeft w:val="0"/>
      <w:marRight w:val="0"/>
      <w:marTop w:val="0"/>
      <w:marBottom w:val="0"/>
      <w:divBdr>
        <w:top w:val="none" w:sz="0" w:space="0" w:color="auto"/>
        <w:left w:val="none" w:sz="0" w:space="0" w:color="auto"/>
        <w:bottom w:val="none" w:sz="0" w:space="0" w:color="auto"/>
        <w:right w:val="none" w:sz="0" w:space="0" w:color="auto"/>
      </w:divBdr>
    </w:div>
    <w:div w:id="1222248042">
      <w:marLeft w:val="0"/>
      <w:marRight w:val="0"/>
      <w:marTop w:val="0"/>
      <w:marBottom w:val="0"/>
      <w:divBdr>
        <w:top w:val="none" w:sz="0" w:space="0" w:color="auto"/>
        <w:left w:val="none" w:sz="0" w:space="0" w:color="auto"/>
        <w:bottom w:val="none" w:sz="0" w:space="0" w:color="auto"/>
        <w:right w:val="none" w:sz="0" w:space="0" w:color="auto"/>
      </w:divBdr>
    </w:div>
    <w:div w:id="1224876491">
      <w:marLeft w:val="0"/>
      <w:marRight w:val="0"/>
      <w:marTop w:val="0"/>
      <w:marBottom w:val="0"/>
      <w:divBdr>
        <w:top w:val="none" w:sz="0" w:space="0" w:color="auto"/>
        <w:left w:val="none" w:sz="0" w:space="0" w:color="auto"/>
        <w:bottom w:val="none" w:sz="0" w:space="0" w:color="auto"/>
        <w:right w:val="none" w:sz="0" w:space="0" w:color="auto"/>
      </w:divBdr>
    </w:div>
    <w:div w:id="1245989429">
      <w:marLeft w:val="0"/>
      <w:marRight w:val="0"/>
      <w:marTop w:val="0"/>
      <w:marBottom w:val="0"/>
      <w:divBdr>
        <w:top w:val="none" w:sz="0" w:space="0" w:color="auto"/>
        <w:left w:val="none" w:sz="0" w:space="0" w:color="auto"/>
        <w:bottom w:val="none" w:sz="0" w:space="0" w:color="auto"/>
        <w:right w:val="none" w:sz="0" w:space="0" w:color="auto"/>
      </w:divBdr>
    </w:div>
    <w:div w:id="1247567653">
      <w:marLeft w:val="0"/>
      <w:marRight w:val="0"/>
      <w:marTop w:val="0"/>
      <w:marBottom w:val="0"/>
      <w:divBdr>
        <w:top w:val="none" w:sz="0" w:space="0" w:color="auto"/>
        <w:left w:val="none" w:sz="0" w:space="0" w:color="auto"/>
        <w:bottom w:val="none" w:sz="0" w:space="0" w:color="auto"/>
        <w:right w:val="none" w:sz="0" w:space="0" w:color="auto"/>
      </w:divBdr>
    </w:div>
    <w:div w:id="1249388117">
      <w:marLeft w:val="0"/>
      <w:marRight w:val="0"/>
      <w:marTop w:val="0"/>
      <w:marBottom w:val="0"/>
      <w:divBdr>
        <w:top w:val="none" w:sz="0" w:space="0" w:color="auto"/>
        <w:left w:val="none" w:sz="0" w:space="0" w:color="auto"/>
        <w:bottom w:val="none" w:sz="0" w:space="0" w:color="auto"/>
        <w:right w:val="none" w:sz="0" w:space="0" w:color="auto"/>
      </w:divBdr>
    </w:div>
    <w:div w:id="1251431371">
      <w:marLeft w:val="0"/>
      <w:marRight w:val="0"/>
      <w:marTop w:val="0"/>
      <w:marBottom w:val="0"/>
      <w:divBdr>
        <w:top w:val="none" w:sz="0" w:space="0" w:color="auto"/>
        <w:left w:val="none" w:sz="0" w:space="0" w:color="auto"/>
        <w:bottom w:val="none" w:sz="0" w:space="0" w:color="auto"/>
        <w:right w:val="none" w:sz="0" w:space="0" w:color="auto"/>
      </w:divBdr>
    </w:div>
    <w:div w:id="1287852161">
      <w:bodyDiv w:val="1"/>
      <w:marLeft w:val="0"/>
      <w:marRight w:val="0"/>
      <w:marTop w:val="0"/>
      <w:marBottom w:val="0"/>
      <w:divBdr>
        <w:top w:val="none" w:sz="0" w:space="0" w:color="auto"/>
        <w:left w:val="none" w:sz="0" w:space="0" w:color="auto"/>
        <w:bottom w:val="none" w:sz="0" w:space="0" w:color="auto"/>
        <w:right w:val="none" w:sz="0" w:space="0" w:color="auto"/>
      </w:divBdr>
    </w:div>
    <w:div w:id="1289360662">
      <w:marLeft w:val="0"/>
      <w:marRight w:val="0"/>
      <w:marTop w:val="0"/>
      <w:marBottom w:val="0"/>
      <w:divBdr>
        <w:top w:val="none" w:sz="0" w:space="0" w:color="auto"/>
        <w:left w:val="none" w:sz="0" w:space="0" w:color="auto"/>
        <w:bottom w:val="none" w:sz="0" w:space="0" w:color="auto"/>
        <w:right w:val="none" w:sz="0" w:space="0" w:color="auto"/>
      </w:divBdr>
    </w:div>
    <w:div w:id="1298342401">
      <w:marLeft w:val="0"/>
      <w:marRight w:val="0"/>
      <w:marTop w:val="0"/>
      <w:marBottom w:val="0"/>
      <w:divBdr>
        <w:top w:val="none" w:sz="0" w:space="0" w:color="auto"/>
        <w:left w:val="none" w:sz="0" w:space="0" w:color="auto"/>
        <w:bottom w:val="none" w:sz="0" w:space="0" w:color="auto"/>
        <w:right w:val="none" w:sz="0" w:space="0" w:color="auto"/>
      </w:divBdr>
    </w:div>
    <w:div w:id="1300451390">
      <w:marLeft w:val="0"/>
      <w:marRight w:val="0"/>
      <w:marTop w:val="0"/>
      <w:marBottom w:val="0"/>
      <w:divBdr>
        <w:top w:val="none" w:sz="0" w:space="0" w:color="auto"/>
        <w:left w:val="none" w:sz="0" w:space="0" w:color="auto"/>
        <w:bottom w:val="none" w:sz="0" w:space="0" w:color="auto"/>
        <w:right w:val="none" w:sz="0" w:space="0" w:color="auto"/>
      </w:divBdr>
    </w:div>
    <w:div w:id="1309356807">
      <w:marLeft w:val="0"/>
      <w:marRight w:val="0"/>
      <w:marTop w:val="0"/>
      <w:marBottom w:val="0"/>
      <w:divBdr>
        <w:top w:val="none" w:sz="0" w:space="0" w:color="auto"/>
        <w:left w:val="none" w:sz="0" w:space="0" w:color="auto"/>
        <w:bottom w:val="none" w:sz="0" w:space="0" w:color="auto"/>
        <w:right w:val="none" w:sz="0" w:space="0" w:color="auto"/>
      </w:divBdr>
    </w:div>
    <w:div w:id="1318261831">
      <w:marLeft w:val="0"/>
      <w:marRight w:val="0"/>
      <w:marTop w:val="0"/>
      <w:marBottom w:val="0"/>
      <w:divBdr>
        <w:top w:val="none" w:sz="0" w:space="0" w:color="auto"/>
        <w:left w:val="none" w:sz="0" w:space="0" w:color="auto"/>
        <w:bottom w:val="none" w:sz="0" w:space="0" w:color="auto"/>
        <w:right w:val="none" w:sz="0" w:space="0" w:color="auto"/>
      </w:divBdr>
    </w:div>
    <w:div w:id="1348020666">
      <w:marLeft w:val="0"/>
      <w:marRight w:val="0"/>
      <w:marTop w:val="0"/>
      <w:marBottom w:val="0"/>
      <w:divBdr>
        <w:top w:val="none" w:sz="0" w:space="0" w:color="auto"/>
        <w:left w:val="none" w:sz="0" w:space="0" w:color="auto"/>
        <w:bottom w:val="none" w:sz="0" w:space="0" w:color="auto"/>
        <w:right w:val="none" w:sz="0" w:space="0" w:color="auto"/>
      </w:divBdr>
    </w:div>
    <w:div w:id="1357075744">
      <w:marLeft w:val="0"/>
      <w:marRight w:val="0"/>
      <w:marTop w:val="0"/>
      <w:marBottom w:val="0"/>
      <w:divBdr>
        <w:top w:val="none" w:sz="0" w:space="0" w:color="auto"/>
        <w:left w:val="none" w:sz="0" w:space="0" w:color="auto"/>
        <w:bottom w:val="none" w:sz="0" w:space="0" w:color="auto"/>
        <w:right w:val="none" w:sz="0" w:space="0" w:color="auto"/>
      </w:divBdr>
    </w:div>
    <w:div w:id="1389258811">
      <w:bodyDiv w:val="1"/>
      <w:marLeft w:val="0"/>
      <w:marRight w:val="0"/>
      <w:marTop w:val="0"/>
      <w:marBottom w:val="0"/>
      <w:divBdr>
        <w:top w:val="none" w:sz="0" w:space="0" w:color="auto"/>
        <w:left w:val="none" w:sz="0" w:space="0" w:color="auto"/>
        <w:bottom w:val="none" w:sz="0" w:space="0" w:color="auto"/>
        <w:right w:val="none" w:sz="0" w:space="0" w:color="auto"/>
      </w:divBdr>
      <w:divsChild>
        <w:div w:id="46497522">
          <w:marLeft w:val="0"/>
          <w:marRight w:val="0"/>
          <w:marTop w:val="0"/>
          <w:marBottom w:val="0"/>
          <w:divBdr>
            <w:top w:val="none" w:sz="0" w:space="0" w:color="auto"/>
            <w:left w:val="none" w:sz="0" w:space="0" w:color="auto"/>
            <w:bottom w:val="none" w:sz="0" w:space="0" w:color="auto"/>
            <w:right w:val="none" w:sz="0" w:space="0" w:color="auto"/>
          </w:divBdr>
        </w:div>
        <w:div w:id="96412194">
          <w:marLeft w:val="0"/>
          <w:marRight w:val="0"/>
          <w:marTop w:val="0"/>
          <w:marBottom w:val="0"/>
          <w:divBdr>
            <w:top w:val="none" w:sz="0" w:space="0" w:color="auto"/>
            <w:left w:val="none" w:sz="0" w:space="0" w:color="auto"/>
            <w:bottom w:val="none" w:sz="0" w:space="0" w:color="auto"/>
            <w:right w:val="none" w:sz="0" w:space="0" w:color="auto"/>
          </w:divBdr>
        </w:div>
        <w:div w:id="115805017">
          <w:marLeft w:val="0"/>
          <w:marRight w:val="0"/>
          <w:marTop w:val="0"/>
          <w:marBottom w:val="0"/>
          <w:divBdr>
            <w:top w:val="none" w:sz="0" w:space="0" w:color="auto"/>
            <w:left w:val="none" w:sz="0" w:space="0" w:color="auto"/>
            <w:bottom w:val="none" w:sz="0" w:space="0" w:color="auto"/>
            <w:right w:val="none" w:sz="0" w:space="0" w:color="auto"/>
          </w:divBdr>
        </w:div>
        <w:div w:id="161967115">
          <w:marLeft w:val="0"/>
          <w:marRight w:val="0"/>
          <w:marTop w:val="0"/>
          <w:marBottom w:val="0"/>
          <w:divBdr>
            <w:top w:val="none" w:sz="0" w:space="0" w:color="auto"/>
            <w:left w:val="none" w:sz="0" w:space="0" w:color="auto"/>
            <w:bottom w:val="none" w:sz="0" w:space="0" w:color="auto"/>
            <w:right w:val="none" w:sz="0" w:space="0" w:color="auto"/>
          </w:divBdr>
        </w:div>
        <w:div w:id="175774689">
          <w:marLeft w:val="0"/>
          <w:marRight w:val="0"/>
          <w:marTop w:val="0"/>
          <w:marBottom w:val="0"/>
          <w:divBdr>
            <w:top w:val="none" w:sz="0" w:space="0" w:color="auto"/>
            <w:left w:val="none" w:sz="0" w:space="0" w:color="auto"/>
            <w:bottom w:val="none" w:sz="0" w:space="0" w:color="auto"/>
            <w:right w:val="none" w:sz="0" w:space="0" w:color="auto"/>
          </w:divBdr>
        </w:div>
        <w:div w:id="252666198">
          <w:marLeft w:val="0"/>
          <w:marRight w:val="0"/>
          <w:marTop w:val="0"/>
          <w:marBottom w:val="0"/>
          <w:divBdr>
            <w:top w:val="none" w:sz="0" w:space="0" w:color="auto"/>
            <w:left w:val="none" w:sz="0" w:space="0" w:color="auto"/>
            <w:bottom w:val="none" w:sz="0" w:space="0" w:color="auto"/>
            <w:right w:val="none" w:sz="0" w:space="0" w:color="auto"/>
          </w:divBdr>
        </w:div>
        <w:div w:id="472792899">
          <w:marLeft w:val="0"/>
          <w:marRight w:val="0"/>
          <w:marTop w:val="0"/>
          <w:marBottom w:val="0"/>
          <w:divBdr>
            <w:top w:val="none" w:sz="0" w:space="0" w:color="auto"/>
            <w:left w:val="none" w:sz="0" w:space="0" w:color="auto"/>
            <w:bottom w:val="none" w:sz="0" w:space="0" w:color="auto"/>
            <w:right w:val="none" w:sz="0" w:space="0" w:color="auto"/>
          </w:divBdr>
        </w:div>
        <w:div w:id="480117675">
          <w:marLeft w:val="0"/>
          <w:marRight w:val="0"/>
          <w:marTop w:val="0"/>
          <w:marBottom w:val="0"/>
          <w:divBdr>
            <w:top w:val="none" w:sz="0" w:space="0" w:color="auto"/>
            <w:left w:val="none" w:sz="0" w:space="0" w:color="auto"/>
            <w:bottom w:val="none" w:sz="0" w:space="0" w:color="auto"/>
            <w:right w:val="none" w:sz="0" w:space="0" w:color="auto"/>
          </w:divBdr>
        </w:div>
        <w:div w:id="849874868">
          <w:marLeft w:val="0"/>
          <w:marRight w:val="0"/>
          <w:marTop w:val="0"/>
          <w:marBottom w:val="0"/>
          <w:divBdr>
            <w:top w:val="none" w:sz="0" w:space="0" w:color="auto"/>
            <w:left w:val="none" w:sz="0" w:space="0" w:color="auto"/>
            <w:bottom w:val="none" w:sz="0" w:space="0" w:color="auto"/>
            <w:right w:val="none" w:sz="0" w:space="0" w:color="auto"/>
          </w:divBdr>
        </w:div>
        <w:div w:id="873422421">
          <w:marLeft w:val="0"/>
          <w:marRight w:val="0"/>
          <w:marTop w:val="0"/>
          <w:marBottom w:val="0"/>
          <w:divBdr>
            <w:top w:val="none" w:sz="0" w:space="0" w:color="auto"/>
            <w:left w:val="none" w:sz="0" w:space="0" w:color="auto"/>
            <w:bottom w:val="none" w:sz="0" w:space="0" w:color="auto"/>
            <w:right w:val="none" w:sz="0" w:space="0" w:color="auto"/>
          </w:divBdr>
        </w:div>
        <w:div w:id="923420066">
          <w:marLeft w:val="0"/>
          <w:marRight w:val="0"/>
          <w:marTop w:val="0"/>
          <w:marBottom w:val="0"/>
          <w:divBdr>
            <w:top w:val="none" w:sz="0" w:space="0" w:color="auto"/>
            <w:left w:val="none" w:sz="0" w:space="0" w:color="auto"/>
            <w:bottom w:val="none" w:sz="0" w:space="0" w:color="auto"/>
            <w:right w:val="none" w:sz="0" w:space="0" w:color="auto"/>
          </w:divBdr>
        </w:div>
        <w:div w:id="942735786">
          <w:marLeft w:val="0"/>
          <w:marRight w:val="0"/>
          <w:marTop w:val="0"/>
          <w:marBottom w:val="0"/>
          <w:divBdr>
            <w:top w:val="none" w:sz="0" w:space="0" w:color="auto"/>
            <w:left w:val="none" w:sz="0" w:space="0" w:color="auto"/>
            <w:bottom w:val="none" w:sz="0" w:space="0" w:color="auto"/>
            <w:right w:val="none" w:sz="0" w:space="0" w:color="auto"/>
          </w:divBdr>
        </w:div>
        <w:div w:id="961837959">
          <w:marLeft w:val="0"/>
          <w:marRight w:val="0"/>
          <w:marTop w:val="0"/>
          <w:marBottom w:val="0"/>
          <w:divBdr>
            <w:top w:val="none" w:sz="0" w:space="0" w:color="auto"/>
            <w:left w:val="none" w:sz="0" w:space="0" w:color="auto"/>
            <w:bottom w:val="none" w:sz="0" w:space="0" w:color="auto"/>
            <w:right w:val="none" w:sz="0" w:space="0" w:color="auto"/>
          </w:divBdr>
        </w:div>
        <w:div w:id="980961982">
          <w:marLeft w:val="0"/>
          <w:marRight w:val="0"/>
          <w:marTop w:val="0"/>
          <w:marBottom w:val="0"/>
          <w:divBdr>
            <w:top w:val="none" w:sz="0" w:space="0" w:color="auto"/>
            <w:left w:val="none" w:sz="0" w:space="0" w:color="auto"/>
            <w:bottom w:val="none" w:sz="0" w:space="0" w:color="auto"/>
            <w:right w:val="none" w:sz="0" w:space="0" w:color="auto"/>
          </w:divBdr>
        </w:div>
        <w:div w:id="1233854104">
          <w:marLeft w:val="0"/>
          <w:marRight w:val="0"/>
          <w:marTop w:val="0"/>
          <w:marBottom w:val="0"/>
          <w:divBdr>
            <w:top w:val="none" w:sz="0" w:space="0" w:color="auto"/>
            <w:left w:val="none" w:sz="0" w:space="0" w:color="auto"/>
            <w:bottom w:val="none" w:sz="0" w:space="0" w:color="auto"/>
            <w:right w:val="none" w:sz="0" w:space="0" w:color="auto"/>
          </w:divBdr>
        </w:div>
        <w:div w:id="1476755092">
          <w:marLeft w:val="0"/>
          <w:marRight w:val="0"/>
          <w:marTop w:val="0"/>
          <w:marBottom w:val="0"/>
          <w:divBdr>
            <w:top w:val="none" w:sz="0" w:space="0" w:color="auto"/>
            <w:left w:val="none" w:sz="0" w:space="0" w:color="auto"/>
            <w:bottom w:val="none" w:sz="0" w:space="0" w:color="auto"/>
            <w:right w:val="none" w:sz="0" w:space="0" w:color="auto"/>
          </w:divBdr>
        </w:div>
        <w:div w:id="1743719103">
          <w:marLeft w:val="0"/>
          <w:marRight w:val="0"/>
          <w:marTop w:val="0"/>
          <w:marBottom w:val="0"/>
          <w:divBdr>
            <w:top w:val="none" w:sz="0" w:space="0" w:color="auto"/>
            <w:left w:val="none" w:sz="0" w:space="0" w:color="auto"/>
            <w:bottom w:val="none" w:sz="0" w:space="0" w:color="auto"/>
            <w:right w:val="none" w:sz="0" w:space="0" w:color="auto"/>
          </w:divBdr>
        </w:div>
        <w:div w:id="1903980633">
          <w:marLeft w:val="0"/>
          <w:marRight w:val="0"/>
          <w:marTop w:val="0"/>
          <w:marBottom w:val="0"/>
          <w:divBdr>
            <w:top w:val="none" w:sz="0" w:space="0" w:color="auto"/>
            <w:left w:val="none" w:sz="0" w:space="0" w:color="auto"/>
            <w:bottom w:val="none" w:sz="0" w:space="0" w:color="auto"/>
            <w:right w:val="none" w:sz="0" w:space="0" w:color="auto"/>
          </w:divBdr>
        </w:div>
        <w:div w:id="1952079970">
          <w:marLeft w:val="0"/>
          <w:marRight w:val="0"/>
          <w:marTop w:val="0"/>
          <w:marBottom w:val="0"/>
          <w:divBdr>
            <w:top w:val="none" w:sz="0" w:space="0" w:color="auto"/>
            <w:left w:val="none" w:sz="0" w:space="0" w:color="auto"/>
            <w:bottom w:val="none" w:sz="0" w:space="0" w:color="auto"/>
            <w:right w:val="none" w:sz="0" w:space="0" w:color="auto"/>
          </w:divBdr>
        </w:div>
        <w:div w:id="2102603920">
          <w:marLeft w:val="0"/>
          <w:marRight w:val="0"/>
          <w:marTop w:val="0"/>
          <w:marBottom w:val="0"/>
          <w:divBdr>
            <w:top w:val="none" w:sz="0" w:space="0" w:color="auto"/>
            <w:left w:val="none" w:sz="0" w:space="0" w:color="auto"/>
            <w:bottom w:val="none" w:sz="0" w:space="0" w:color="auto"/>
            <w:right w:val="none" w:sz="0" w:space="0" w:color="auto"/>
          </w:divBdr>
        </w:div>
        <w:div w:id="2129005893">
          <w:marLeft w:val="0"/>
          <w:marRight w:val="0"/>
          <w:marTop w:val="0"/>
          <w:marBottom w:val="0"/>
          <w:divBdr>
            <w:top w:val="none" w:sz="0" w:space="0" w:color="auto"/>
            <w:left w:val="none" w:sz="0" w:space="0" w:color="auto"/>
            <w:bottom w:val="none" w:sz="0" w:space="0" w:color="auto"/>
            <w:right w:val="none" w:sz="0" w:space="0" w:color="auto"/>
          </w:divBdr>
        </w:div>
      </w:divsChild>
    </w:div>
    <w:div w:id="1397510389">
      <w:marLeft w:val="0"/>
      <w:marRight w:val="0"/>
      <w:marTop w:val="0"/>
      <w:marBottom w:val="0"/>
      <w:divBdr>
        <w:top w:val="none" w:sz="0" w:space="0" w:color="auto"/>
        <w:left w:val="none" w:sz="0" w:space="0" w:color="auto"/>
        <w:bottom w:val="none" w:sz="0" w:space="0" w:color="auto"/>
        <w:right w:val="none" w:sz="0" w:space="0" w:color="auto"/>
      </w:divBdr>
    </w:div>
    <w:div w:id="1406731427">
      <w:bodyDiv w:val="1"/>
      <w:marLeft w:val="0"/>
      <w:marRight w:val="0"/>
      <w:marTop w:val="0"/>
      <w:marBottom w:val="0"/>
      <w:divBdr>
        <w:top w:val="none" w:sz="0" w:space="0" w:color="auto"/>
        <w:left w:val="none" w:sz="0" w:space="0" w:color="auto"/>
        <w:bottom w:val="none" w:sz="0" w:space="0" w:color="auto"/>
        <w:right w:val="none" w:sz="0" w:space="0" w:color="auto"/>
      </w:divBdr>
    </w:div>
    <w:div w:id="1417559563">
      <w:marLeft w:val="0"/>
      <w:marRight w:val="0"/>
      <w:marTop w:val="0"/>
      <w:marBottom w:val="0"/>
      <w:divBdr>
        <w:top w:val="none" w:sz="0" w:space="0" w:color="auto"/>
        <w:left w:val="none" w:sz="0" w:space="0" w:color="auto"/>
        <w:bottom w:val="none" w:sz="0" w:space="0" w:color="auto"/>
        <w:right w:val="none" w:sz="0" w:space="0" w:color="auto"/>
      </w:divBdr>
    </w:div>
    <w:div w:id="1419596105">
      <w:marLeft w:val="0"/>
      <w:marRight w:val="0"/>
      <w:marTop w:val="0"/>
      <w:marBottom w:val="0"/>
      <w:divBdr>
        <w:top w:val="none" w:sz="0" w:space="0" w:color="auto"/>
        <w:left w:val="none" w:sz="0" w:space="0" w:color="auto"/>
        <w:bottom w:val="none" w:sz="0" w:space="0" w:color="auto"/>
        <w:right w:val="none" w:sz="0" w:space="0" w:color="auto"/>
      </w:divBdr>
    </w:div>
    <w:div w:id="1419672921">
      <w:bodyDiv w:val="1"/>
      <w:marLeft w:val="0"/>
      <w:marRight w:val="0"/>
      <w:marTop w:val="0"/>
      <w:marBottom w:val="0"/>
      <w:divBdr>
        <w:top w:val="none" w:sz="0" w:space="0" w:color="auto"/>
        <w:left w:val="none" w:sz="0" w:space="0" w:color="auto"/>
        <w:bottom w:val="none" w:sz="0" w:space="0" w:color="auto"/>
        <w:right w:val="none" w:sz="0" w:space="0" w:color="auto"/>
      </w:divBdr>
    </w:div>
    <w:div w:id="1447701965">
      <w:marLeft w:val="0"/>
      <w:marRight w:val="0"/>
      <w:marTop w:val="0"/>
      <w:marBottom w:val="0"/>
      <w:divBdr>
        <w:top w:val="none" w:sz="0" w:space="0" w:color="auto"/>
        <w:left w:val="none" w:sz="0" w:space="0" w:color="auto"/>
        <w:bottom w:val="none" w:sz="0" w:space="0" w:color="auto"/>
        <w:right w:val="none" w:sz="0" w:space="0" w:color="auto"/>
      </w:divBdr>
    </w:div>
    <w:div w:id="1470443148">
      <w:marLeft w:val="0"/>
      <w:marRight w:val="0"/>
      <w:marTop w:val="0"/>
      <w:marBottom w:val="0"/>
      <w:divBdr>
        <w:top w:val="none" w:sz="0" w:space="0" w:color="auto"/>
        <w:left w:val="none" w:sz="0" w:space="0" w:color="auto"/>
        <w:bottom w:val="none" w:sz="0" w:space="0" w:color="auto"/>
        <w:right w:val="none" w:sz="0" w:space="0" w:color="auto"/>
      </w:divBdr>
    </w:div>
    <w:div w:id="1484588851">
      <w:marLeft w:val="0"/>
      <w:marRight w:val="0"/>
      <w:marTop w:val="0"/>
      <w:marBottom w:val="0"/>
      <w:divBdr>
        <w:top w:val="none" w:sz="0" w:space="0" w:color="auto"/>
        <w:left w:val="none" w:sz="0" w:space="0" w:color="auto"/>
        <w:bottom w:val="none" w:sz="0" w:space="0" w:color="auto"/>
        <w:right w:val="none" w:sz="0" w:space="0" w:color="auto"/>
      </w:divBdr>
    </w:div>
    <w:div w:id="1504319262">
      <w:marLeft w:val="0"/>
      <w:marRight w:val="0"/>
      <w:marTop w:val="0"/>
      <w:marBottom w:val="0"/>
      <w:divBdr>
        <w:top w:val="none" w:sz="0" w:space="0" w:color="auto"/>
        <w:left w:val="none" w:sz="0" w:space="0" w:color="auto"/>
        <w:bottom w:val="none" w:sz="0" w:space="0" w:color="auto"/>
        <w:right w:val="none" w:sz="0" w:space="0" w:color="auto"/>
      </w:divBdr>
    </w:div>
    <w:div w:id="1508716651">
      <w:marLeft w:val="0"/>
      <w:marRight w:val="0"/>
      <w:marTop w:val="0"/>
      <w:marBottom w:val="0"/>
      <w:divBdr>
        <w:top w:val="none" w:sz="0" w:space="0" w:color="auto"/>
        <w:left w:val="none" w:sz="0" w:space="0" w:color="auto"/>
        <w:bottom w:val="none" w:sz="0" w:space="0" w:color="auto"/>
        <w:right w:val="none" w:sz="0" w:space="0" w:color="auto"/>
      </w:divBdr>
    </w:div>
    <w:div w:id="1523472391">
      <w:bodyDiv w:val="1"/>
      <w:marLeft w:val="0"/>
      <w:marRight w:val="0"/>
      <w:marTop w:val="0"/>
      <w:marBottom w:val="0"/>
      <w:divBdr>
        <w:top w:val="none" w:sz="0" w:space="0" w:color="auto"/>
        <w:left w:val="none" w:sz="0" w:space="0" w:color="auto"/>
        <w:bottom w:val="none" w:sz="0" w:space="0" w:color="auto"/>
        <w:right w:val="none" w:sz="0" w:space="0" w:color="auto"/>
      </w:divBdr>
    </w:div>
    <w:div w:id="1527986948">
      <w:marLeft w:val="0"/>
      <w:marRight w:val="0"/>
      <w:marTop w:val="0"/>
      <w:marBottom w:val="0"/>
      <w:divBdr>
        <w:top w:val="none" w:sz="0" w:space="0" w:color="auto"/>
        <w:left w:val="none" w:sz="0" w:space="0" w:color="auto"/>
        <w:bottom w:val="none" w:sz="0" w:space="0" w:color="auto"/>
        <w:right w:val="none" w:sz="0" w:space="0" w:color="auto"/>
      </w:divBdr>
    </w:div>
    <w:div w:id="1535999618">
      <w:marLeft w:val="0"/>
      <w:marRight w:val="0"/>
      <w:marTop w:val="0"/>
      <w:marBottom w:val="0"/>
      <w:divBdr>
        <w:top w:val="none" w:sz="0" w:space="0" w:color="auto"/>
        <w:left w:val="none" w:sz="0" w:space="0" w:color="auto"/>
        <w:bottom w:val="none" w:sz="0" w:space="0" w:color="auto"/>
        <w:right w:val="none" w:sz="0" w:space="0" w:color="auto"/>
      </w:divBdr>
    </w:div>
    <w:div w:id="1537766081">
      <w:marLeft w:val="0"/>
      <w:marRight w:val="0"/>
      <w:marTop w:val="0"/>
      <w:marBottom w:val="0"/>
      <w:divBdr>
        <w:top w:val="none" w:sz="0" w:space="0" w:color="auto"/>
        <w:left w:val="none" w:sz="0" w:space="0" w:color="auto"/>
        <w:bottom w:val="none" w:sz="0" w:space="0" w:color="auto"/>
        <w:right w:val="none" w:sz="0" w:space="0" w:color="auto"/>
      </w:divBdr>
    </w:div>
    <w:div w:id="1549220205">
      <w:marLeft w:val="0"/>
      <w:marRight w:val="0"/>
      <w:marTop w:val="0"/>
      <w:marBottom w:val="0"/>
      <w:divBdr>
        <w:top w:val="none" w:sz="0" w:space="0" w:color="auto"/>
        <w:left w:val="none" w:sz="0" w:space="0" w:color="auto"/>
        <w:bottom w:val="none" w:sz="0" w:space="0" w:color="auto"/>
        <w:right w:val="none" w:sz="0" w:space="0" w:color="auto"/>
      </w:divBdr>
    </w:div>
    <w:div w:id="1553347512">
      <w:marLeft w:val="0"/>
      <w:marRight w:val="0"/>
      <w:marTop w:val="0"/>
      <w:marBottom w:val="0"/>
      <w:divBdr>
        <w:top w:val="none" w:sz="0" w:space="0" w:color="auto"/>
        <w:left w:val="none" w:sz="0" w:space="0" w:color="auto"/>
        <w:bottom w:val="none" w:sz="0" w:space="0" w:color="auto"/>
        <w:right w:val="none" w:sz="0" w:space="0" w:color="auto"/>
      </w:divBdr>
    </w:div>
    <w:div w:id="1588077966">
      <w:bodyDiv w:val="1"/>
      <w:marLeft w:val="0"/>
      <w:marRight w:val="0"/>
      <w:marTop w:val="0"/>
      <w:marBottom w:val="0"/>
      <w:divBdr>
        <w:top w:val="none" w:sz="0" w:space="0" w:color="auto"/>
        <w:left w:val="none" w:sz="0" w:space="0" w:color="auto"/>
        <w:bottom w:val="none" w:sz="0" w:space="0" w:color="auto"/>
        <w:right w:val="none" w:sz="0" w:space="0" w:color="auto"/>
      </w:divBdr>
    </w:div>
    <w:div w:id="1593929876">
      <w:marLeft w:val="0"/>
      <w:marRight w:val="0"/>
      <w:marTop w:val="0"/>
      <w:marBottom w:val="0"/>
      <w:divBdr>
        <w:top w:val="none" w:sz="0" w:space="0" w:color="auto"/>
        <w:left w:val="none" w:sz="0" w:space="0" w:color="auto"/>
        <w:bottom w:val="none" w:sz="0" w:space="0" w:color="auto"/>
        <w:right w:val="none" w:sz="0" w:space="0" w:color="auto"/>
      </w:divBdr>
    </w:div>
    <w:div w:id="1620338109">
      <w:marLeft w:val="0"/>
      <w:marRight w:val="0"/>
      <w:marTop w:val="0"/>
      <w:marBottom w:val="0"/>
      <w:divBdr>
        <w:top w:val="none" w:sz="0" w:space="0" w:color="auto"/>
        <w:left w:val="none" w:sz="0" w:space="0" w:color="auto"/>
        <w:bottom w:val="none" w:sz="0" w:space="0" w:color="auto"/>
        <w:right w:val="none" w:sz="0" w:space="0" w:color="auto"/>
      </w:divBdr>
    </w:div>
    <w:div w:id="1624144901">
      <w:marLeft w:val="0"/>
      <w:marRight w:val="0"/>
      <w:marTop w:val="0"/>
      <w:marBottom w:val="0"/>
      <w:divBdr>
        <w:top w:val="none" w:sz="0" w:space="0" w:color="auto"/>
        <w:left w:val="none" w:sz="0" w:space="0" w:color="auto"/>
        <w:bottom w:val="none" w:sz="0" w:space="0" w:color="auto"/>
        <w:right w:val="none" w:sz="0" w:space="0" w:color="auto"/>
      </w:divBdr>
    </w:div>
    <w:div w:id="1632900454">
      <w:marLeft w:val="0"/>
      <w:marRight w:val="0"/>
      <w:marTop w:val="0"/>
      <w:marBottom w:val="0"/>
      <w:divBdr>
        <w:top w:val="none" w:sz="0" w:space="0" w:color="auto"/>
        <w:left w:val="none" w:sz="0" w:space="0" w:color="auto"/>
        <w:bottom w:val="none" w:sz="0" w:space="0" w:color="auto"/>
        <w:right w:val="none" w:sz="0" w:space="0" w:color="auto"/>
      </w:divBdr>
    </w:div>
    <w:div w:id="1634827788">
      <w:marLeft w:val="0"/>
      <w:marRight w:val="0"/>
      <w:marTop w:val="0"/>
      <w:marBottom w:val="0"/>
      <w:divBdr>
        <w:top w:val="none" w:sz="0" w:space="0" w:color="auto"/>
        <w:left w:val="none" w:sz="0" w:space="0" w:color="auto"/>
        <w:bottom w:val="none" w:sz="0" w:space="0" w:color="auto"/>
        <w:right w:val="none" w:sz="0" w:space="0" w:color="auto"/>
      </w:divBdr>
    </w:div>
    <w:div w:id="1642035297">
      <w:marLeft w:val="0"/>
      <w:marRight w:val="0"/>
      <w:marTop w:val="0"/>
      <w:marBottom w:val="0"/>
      <w:divBdr>
        <w:top w:val="none" w:sz="0" w:space="0" w:color="auto"/>
        <w:left w:val="none" w:sz="0" w:space="0" w:color="auto"/>
        <w:bottom w:val="none" w:sz="0" w:space="0" w:color="auto"/>
        <w:right w:val="none" w:sz="0" w:space="0" w:color="auto"/>
      </w:divBdr>
    </w:div>
    <w:div w:id="1658263228">
      <w:marLeft w:val="0"/>
      <w:marRight w:val="0"/>
      <w:marTop w:val="0"/>
      <w:marBottom w:val="0"/>
      <w:divBdr>
        <w:top w:val="none" w:sz="0" w:space="0" w:color="auto"/>
        <w:left w:val="none" w:sz="0" w:space="0" w:color="auto"/>
        <w:bottom w:val="none" w:sz="0" w:space="0" w:color="auto"/>
        <w:right w:val="none" w:sz="0" w:space="0" w:color="auto"/>
      </w:divBdr>
    </w:div>
    <w:div w:id="1662780149">
      <w:marLeft w:val="0"/>
      <w:marRight w:val="0"/>
      <w:marTop w:val="0"/>
      <w:marBottom w:val="0"/>
      <w:divBdr>
        <w:top w:val="none" w:sz="0" w:space="0" w:color="auto"/>
        <w:left w:val="none" w:sz="0" w:space="0" w:color="auto"/>
        <w:bottom w:val="none" w:sz="0" w:space="0" w:color="auto"/>
        <w:right w:val="none" w:sz="0" w:space="0" w:color="auto"/>
      </w:divBdr>
    </w:div>
    <w:div w:id="1665859903">
      <w:marLeft w:val="0"/>
      <w:marRight w:val="0"/>
      <w:marTop w:val="0"/>
      <w:marBottom w:val="0"/>
      <w:divBdr>
        <w:top w:val="none" w:sz="0" w:space="0" w:color="auto"/>
        <w:left w:val="none" w:sz="0" w:space="0" w:color="auto"/>
        <w:bottom w:val="none" w:sz="0" w:space="0" w:color="auto"/>
        <w:right w:val="none" w:sz="0" w:space="0" w:color="auto"/>
      </w:divBdr>
    </w:div>
    <w:div w:id="1668635210">
      <w:marLeft w:val="0"/>
      <w:marRight w:val="0"/>
      <w:marTop w:val="0"/>
      <w:marBottom w:val="0"/>
      <w:divBdr>
        <w:top w:val="none" w:sz="0" w:space="0" w:color="auto"/>
        <w:left w:val="none" w:sz="0" w:space="0" w:color="auto"/>
        <w:bottom w:val="none" w:sz="0" w:space="0" w:color="auto"/>
        <w:right w:val="none" w:sz="0" w:space="0" w:color="auto"/>
      </w:divBdr>
    </w:div>
    <w:div w:id="1704016761">
      <w:bodyDiv w:val="1"/>
      <w:marLeft w:val="0"/>
      <w:marRight w:val="0"/>
      <w:marTop w:val="0"/>
      <w:marBottom w:val="0"/>
      <w:divBdr>
        <w:top w:val="none" w:sz="0" w:space="0" w:color="auto"/>
        <w:left w:val="none" w:sz="0" w:space="0" w:color="auto"/>
        <w:bottom w:val="none" w:sz="0" w:space="0" w:color="auto"/>
        <w:right w:val="none" w:sz="0" w:space="0" w:color="auto"/>
      </w:divBdr>
    </w:div>
    <w:div w:id="1706830530">
      <w:marLeft w:val="0"/>
      <w:marRight w:val="0"/>
      <w:marTop w:val="0"/>
      <w:marBottom w:val="0"/>
      <w:divBdr>
        <w:top w:val="none" w:sz="0" w:space="0" w:color="auto"/>
        <w:left w:val="none" w:sz="0" w:space="0" w:color="auto"/>
        <w:bottom w:val="none" w:sz="0" w:space="0" w:color="auto"/>
        <w:right w:val="none" w:sz="0" w:space="0" w:color="auto"/>
      </w:divBdr>
    </w:div>
    <w:div w:id="1723409704">
      <w:marLeft w:val="0"/>
      <w:marRight w:val="0"/>
      <w:marTop w:val="0"/>
      <w:marBottom w:val="0"/>
      <w:divBdr>
        <w:top w:val="none" w:sz="0" w:space="0" w:color="auto"/>
        <w:left w:val="none" w:sz="0" w:space="0" w:color="auto"/>
        <w:bottom w:val="none" w:sz="0" w:space="0" w:color="auto"/>
        <w:right w:val="none" w:sz="0" w:space="0" w:color="auto"/>
      </w:divBdr>
    </w:div>
    <w:div w:id="1738624895">
      <w:bodyDiv w:val="1"/>
      <w:marLeft w:val="0"/>
      <w:marRight w:val="0"/>
      <w:marTop w:val="0"/>
      <w:marBottom w:val="0"/>
      <w:divBdr>
        <w:top w:val="none" w:sz="0" w:space="0" w:color="auto"/>
        <w:left w:val="none" w:sz="0" w:space="0" w:color="auto"/>
        <w:bottom w:val="none" w:sz="0" w:space="0" w:color="auto"/>
        <w:right w:val="none" w:sz="0" w:space="0" w:color="auto"/>
      </w:divBdr>
    </w:div>
    <w:div w:id="1771002154">
      <w:marLeft w:val="0"/>
      <w:marRight w:val="0"/>
      <w:marTop w:val="0"/>
      <w:marBottom w:val="0"/>
      <w:divBdr>
        <w:top w:val="none" w:sz="0" w:space="0" w:color="auto"/>
        <w:left w:val="none" w:sz="0" w:space="0" w:color="auto"/>
        <w:bottom w:val="none" w:sz="0" w:space="0" w:color="auto"/>
        <w:right w:val="none" w:sz="0" w:space="0" w:color="auto"/>
      </w:divBdr>
    </w:div>
    <w:div w:id="1773208545">
      <w:marLeft w:val="0"/>
      <w:marRight w:val="0"/>
      <w:marTop w:val="0"/>
      <w:marBottom w:val="0"/>
      <w:divBdr>
        <w:top w:val="none" w:sz="0" w:space="0" w:color="auto"/>
        <w:left w:val="none" w:sz="0" w:space="0" w:color="auto"/>
        <w:bottom w:val="none" w:sz="0" w:space="0" w:color="auto"/>
        <w:right w:val="none" w:sz="0" w:space="0" w:color="auto"/>
      </w:divBdr>
    </w:div>
    <w:div w:id="1775704771">
      <w:marLeft w:val="0"/>
      <w:marRight w:val="0"/>
      <w:marTop w:val="0"/>
      <w:marBottom w:val="0"/>
      <w:divBdr>
        <w:top w:val="none" w:sz="0" w:space="0" w:color="auto"/>
        <w:left w:val="none" w:sz="0" w:space="0" w:color="auto"/>
        <w:bottom w:val="none" w:sz="0" w:space="0" w:color="auto"/>
        <w:right w:val="none" w:sz="0" w:space="0" w:color="auto"/>
      </w:divBdr>
    </w:div>
    <w:div w:id="1778402504">
      <w:marLeft w:val="0"/>
      <w:marRight w:val="0"/>
      <w:marTop w:val="0"/>
      <w:marBottom w:val="0"/>
      <w:divBdr>
        <w:top w:val="none" w:sz="0" w:space="0" w:color="auto"/>
        <w:left w:val="none" w:sz="0" w:space="0" w:color="auto"/>
        <w:bottom w:val="none" w:sz="0" w:space="0" w:color="auto"/>
        <w:right w:val="none" w:sz="0" w:space="0" w:color="auto"/>
      </w:divBdr>
    </w:div>
    <w:div w:id="1781098138">
      <w:marLeft w:val="0"/>
      <w:marRight w:val="0"/>
      <w:marTop w:val="0"/>
      <w:marBottom w:val="0"/>
      <w:divBdr>
        <w:top w:val="none" w:sz="0" w:space="0" w:color="auto"/>
        <w:left w:val="none" w:sz="0" w:space="0" w:color="auto"/>
        <w:bottom w:val="none" w:sz="0" w:space="0" w:color="auto"/>
        <w:right w:val="none" w:sz="0" w:space="0" w:color="auto"/>
      </w:divBdr>
    </w:div>
    <w:div w:id="1803307845">
      <w:marLeft w:val="0"/>
      <w:marRight w:val="0"/>
      <w:marTop w:val="0"/>
      <w:marBottom w:val="0"/>
      <w:divBdr>
        <w:top w:val="none" w:sz="0" w:space="0" w:color="auto"/>
        <w:left w:val="none" w:sz="0" w:space="0" w:color="auto"/>
        <w:bottom w:val="none" w:sz="0" w:space="0" w:color="auto"/>
        <w:right w:val="none" w:sz="0" w:space="0" w:color="auto"/>
      </w:divBdr>
    </w:div>
    <w:div w:id="1828545232">
      <w:marLeft w:val="0"/>
      <w:marRight w:val="0"/>
      <w:marTop w:val="0"/>
      <w:marBottom w:val="0"/>
      <w:divBdr>
        <w:top w:val="none" w:sz="0" w:space="0" w:color="auto"/>
        <w:left w:val="none" w:sz="0" w:space="0" w:color="auto"/>
        <w:bottom w:val="none" w:sz="0" w:space="0" w:color="auto"/>
        <w:right w:val="none" w:sz="0" w:space="0" w:color="auto"/>
      </w:divBdr>
    </w:div>
    <w:div w:id="1832403784">
      <w:bodyDiv w:val="1"/>
      <w:marLeft w:val="0"/>
      <w:marRight w:val="0"/>
      <w:marTop w:val="0"/>
      <w:marBottom w:val="0"/>
      <w:divBdr>
        <w:top w:val="none" w:sz="0" w:space="0" w:color="auto"/>
        <w:left w:val="none" w:sz="0" w:space="0" w:color="auto"/>
        <w:bottom w:val="none" w:sz="0" w:space="0" w:color="auto"/>
        <w:right w:val="none" w:sz="0" w:space="0" w:color="auto"/>
      </w:divBdr>
    </w:div>
    <w:div w:id="1847863847">
      <w:marLeft w:val="0"/>
      <w:marRight w:val="0"/>
      <w:marTop w:val="0"/>
      <w:marBottom w:val="0"/>
      <w:divBdr>
        <w:top w:val="none" w:sz="0" w:space="0" w:color="auto"/>
        <w:left w:val="none" w:sz="0" w:space="0" w:color="auto"/>
        <w:bottom w:val="none" w:sz="0" w:space="0" w:color="auto"/>
        <w:right w:val="none" w:sz="0" w:space="0" w:color="auto"/>
      </w:divBdr>
    </w:div>
    <w:div w:id="1854689244">
      <w:marLeft w:val="0"/>
      <w:marRight w:val="0"/>
      <w:marTop w:val="0"/>
      <w:marBottom w:val="0"/>
      <w:divBdr>
        <w:top w:val="none" w:sz="0" w:space="0" w:color="auto"/>
        <w:left w:val="none" w:sz="0" w:space="0" w:color="auto"/>
        <w:bottom w:val="none" w:sz="0" w:space="0" w:color="auto"/>
        <w:right w:val="none" w:sz="0" w:space="0" w:color="auto"/>
      </w:divBdr>
    </w:div>
    <w:div w:id="1871919270">
      <w:marLeft w:val="0"/>
      <w:marRight w:val="0"/>
      <w:marTop w:val="0"/>
      <w:marBottom w:val="0"/>
      <w:divBdr>
        <w:top w:val="none" w:sz="0" w:space="0" w:color="auto"/>
        <w:left w:val="none" w:sz="0" w:space="0" w:color="auto"/>
        <w:bottom w:val="none" w:sz="0" w:space="0" w:color="auto"/>
        <w:right w:val="none" w:sz="0" w:space="0" w:color="auto"/>
      </w:divBdr>
    </w:div>
    <w:div w:id="1908146515">
      <w:marLeft w:val="0"/>
      <w:marRight w:val="0"/>
      <w:marTop w:val="0"/>
      <w:marBottom w:val="0"/>
      <w:divBdr>
        <w:top w:val="none" w:sz="0" w:space="0" w:color="auto"/>
        <w:left w:val="none" w:sz="0" w:space="0" w:color="auto"/>
        <w:bottom w:val="none" w:sz="0" w:space="0" w:color="auto"/>
        <w:right w:val="none" w:sz="0" w:space="0" w:color="auto"/>
      </w:divBdr>
    </w:div>
    <w:div w:id="1913925363">
      <w:marLeft w:val="0"/>
      <w:marRight w:val="0"/>
      <w:marTop w:val="0"/>
      <w:marBottom w:val="0"/>
      <w:divBdr>
        <w:top w:val="none" w:sz="0" w:space="0" w:color="auto"/>
        <w:left w:val="none" w:sz="0" w:space="0" w:color="auto"/>
        <w:bottom w:val="none" w:sz="0" w:space="0" w:color="auto"/>
        <w:right w:val="none" w:sz="0" w:space="0" w:color="auto"/>
      </w:divBdr>
    </w:div>
    <w:div w:id="1914006767">
      <w:marLeft w:val="0"/>
      <w:marRight w:val="0"/>
      <w:marTop w:val="0"/>
      <w:marBottom w:val="0"/>
      <w:divBdr>
        <w:top w:val="none" w:sz="0" w:space="0" w:color="auto"/>
        <w:left w:val="none" w:sz="0" w:space="0" w:color="auto"/>
        <w:bottom w:val="none" w:sz="0" w:space="0" w:color="auto"/>
        <w:right w:val="none" w:sz="0" w:space="0" w:color="auto"/>
      </w:divBdr>
    </w:div>
    <w:div w:id="1917130563">
      <w:marLeft w:val="0"/>
      <w:marRight w:val="0"/>
      <w:marTop w:val="0"/>
      <w:marBottom w:val="0"/>
      <w:divBdr>
        <w:top w:val="none" w:sz="0" w:space="0" w:color="auto"/>
        <w:left w:val="none" w:sz="0" w:space="0" w:color="auto"/>
        <w:bottom w:val="none" w:sz="0" w:space="0" w:color="auto"/>
        <w:right w:val="none" w:sz="0" w:space="0" w:color="auto"/>
      </w:divBdr>
    </w:div>
    <w:div w:id="1932200020">
      <w:marLeft w:val="0"/>
      <w:marRight w:val="0"/>
      <w:marTop w:val="0"/>
      <w:marBottom w:val="0"/>
      <w:divBdr>
        <w:top w:val="none" w:sz="0" w:space="0" w:color="auto"/>
        <w:left w:val="none" w:sz="0" w:space="0" w:color="auto"/>
        <w:bottom w:val="none" w:sz="0" w:space="0" w:color="auto"/>
        <w:right w:val="none" w:sz="0" w:space="0" w:color="auto"/>
      </w:divBdr>
    </w:div>
    <w:div w:id="1954898695">
      <w:marLeft w:val="0"/>
      <w:marRight w:val="0"/>
      <w:marTop w:val="0"/>
      <w:marBottom w:val="0"/>
      <w:divBdr>
        <w:top w:val="none" w:sz="0" w:space="0" w:color="auto"/>
        <w:left w:val="none" w:sz="0" w:space="0" w:color="auto"/>
        <w:bottom w:val="none" w:sz="0" w:space="0" w:color="auto"/>
        <w:right w:val="none" w:sz="0" w:space="0" w:color="auto"/>
      </w:divBdr>
    </w:div>
    <w:div w:id="1964842347">
      <w:marLeft w:val="0"/>
      <w:marRight w:val="0"/>
      <w:marTop w:val="0"/>
      <w:marBottom w:val="0"/>
      <w:divBdr>
        <w:top w:val="none" w:sz="0" w:space="0" w:color="auto"/>
        <w:left w:val="none" w:sz="0" w:space="0" w:color="auto"/>
        <w:bottom w:val="none" w:sz="0" w:space="0" w:color="auto"/>
        <w:right w:val="none" w:sz="0" w:space="0" w:color="auto"/>
      </w:divBdr>
    </w:div>
    <w:div w:id="1965840397">
      <w:marLeft w:val="0"/>
      <w:marRight w:val="0"/>
      <w:marTop w:val="0"/>
      <w:marBottom w:val="0"/>
      <w:divBdr>
        <w:top w:val="none" w:sz="0" w:space="0" w:color="auto"/>
        <w:left w:val="none" w:sz="0" w:space="0" w:color="auto"/>
        <w:bottom w:val="none" w:sz="0" w:space="0" w:color="auto"/>
        <w:right w:val="none" w:sz="0" w:space="0" w:color="auto"/>
      </w:divBdr>
    </w:div>
    <w:div w:id="1967467398">
      <w:marLeft w:val="0"/>
      <w:marRight w:val="0"/>
      <w:marTop w:val="0"/>
      <w:marBottom w:val="0"/>
      <w:divBdr>
        <w:top w:val="none" w:sz="0" w:space="0" w:color="auto"/>
        <w:left w:val="none" w:sz="0" w:space="0" w:color="auto"/>
        <w:bottom w:val="none" w:sz="0" w:space="0" w:color="auto"/>
        <w:right w:val="none" w:sz="0" w:space="0" w:color="auto"/>
      </w:divBdr>
    </w:div>
    <w:div w:id="1983075552">
      <w:bodyDiv w:val="1"/>
      <w:marLeft w:val="0"/>
      <w:marRight w:val="0"/>
      <w:marTop w:val="0"/>
      <w:marBottom w:val="0"/>
      <w:divBdr>
        <w:top w:val="none" w:sz="0" w:space="0" w:color="auto"/>
        <w:left w:val="none" w:sz="0" w:space="0" w:color="auto"/>
        <w:bottom w:val="none" w:sz="0" w:space="0" w:color="auto"/>
        <w:right w:val="none" w:sz="0" w:space="0" w:color="auto"/>
      </w:divBdr>
      <w:divsChild>
        <w:div w:id="287981170">
          <w:marLeft w:val="0"/>
          <w:marRight w:val="0"/>
          <w:marTop w:val="0"/>
          <w:marBottom w:val="0"/>
          <w:divBdr>
            <w:top w:val="none" w:sz="0" w:space="0" w:color="auto"/>
            <w:left w:val="none" w:sz="0" w:space="0" w:color="auto"/>
            <w:bottom w:val="none" w:sz="0" w:space="0" w:color="auto"/>
            <w:right w:val="none" w:sz="0" w:space="0" w:color="auto"/>
          </w:divBdr>
        </w:div>
        <w:div w:id="305745157">
          <w:marLeft w:val="0"/>
          <w:marRight w:val="0"/>
          <w:marTop w:val="0"/>
          <w:marBottom w:val="0"/>
          <w:divBdr>
            <w:top w:val="none" w:sz="0" w:space="0" w:color="auto"/>
            <w:left w:val="none" w:sz="0" w:space="0" w:color="auto"/>
            <w:bottom w:val="none" w:sz="0" w:space="0" w:color="auto"/>
            <w:right w:val="none" w:sz="0" w:space="0" w:color="auto"/>
          </w:divBdr>
        </w:div>
        <w:div w:id="451167122">
          <w:marLeft w:val="0"/>
          <w:marRight w:val="0"/>
          <w:marTop w:val="0"/>
          <w:marBottom w:val="0"/>
          <w:divBdr>
            <w:top w:val="none" w:sz="0" w:space="0" w:color="auto"/>
            <w:left w:val="none" w:sz="0" w:space="0" w:color="auto"/>
            <w:bottom w:val="none" w:sz="0" w:space="0" w:color="auto"/>
            <w:right w:val="none" w:sz="0" w:space="0" w:color="auto"/>
          </w:divBdr>
        </w:div>
        <w:div w:id="549390928">
          <w:marLeft w:val="0"/>
          <w:marRight w:val="0"/>
          <w:marTop w:val="0"/>
          <w:marBottom w:val="0"/>
          <w:divBdr>
            <w:top w:val="none" w:sz="0" w:space="0" w:color="auto"/>
            <w:left w:val="none" w:sz="0" w:space="0" w:color="auto"/>
            <w:bottom w:val="none" w:sz="0" w:space="0" w:color="auto"/>
            <w:right w:val="none" w:sz="0" w:space="0" w:color="auto"/>
          </w:divBdr>
        </w:div>
        <w:div w:id="664668711">
          <w:marLeft w:val="0"/>
          <w:marRight w:val="0"/>
          <w:marTop w:val="0"/>
          <w:marBottom w:val="0"/>
          <w:divBdr>
            <w:top w:val="none" w:sz="0" w:space="0" w:color="auto"/>
            <w:left w:val="none" w:sz="0" w:space="0" w:color="auto"/>
            <w:bottom w:val="none" w:sz="0" w:space="0" w:color="auto"/>
            <w:right w:val="none" w:sz="0" w:space="0" w:color="auto"/>
          </w:divBdr>
        </w:div>
        <w:div w:id="804011163">
          <w:marLeft w:val="0"/>
          <w:marRight w:val="0"/>
          <w:marTop w:val="0"/>
          <w:marBottom w:val="0"/>
          <w:divBdr>
            <w:top w:val="none" w:sz="0" w:space="0" w:color="auto"/>
            <w:left w:val="none" w:sz="0" w:space="0" w:color="auto"/>
            <w:bottom w:val="none" w:sz="0" w:space="0" w:color="auto"/>
            <w:right w:val="none" w:sz="0" w:space="0" w:color="auto"/>
          </w:divBdr>
        </w:div>
        <w:div w:id="919755220">
          <w:marLeft w:val="0"/>
          <w:marRight w:val="0"/>
          <w:marTop w:val="0"/>
          <w:marBottom w:val="0"/>
          <w:divBdr>
            <w:top w:val="none" w:sz="0" w:space="0" w:color="auto"/>
            <w:left w:val="none" w:sz="0" w:space="0" w:color="auto"/>
            <w:bottom w:val="none" w:sz="0" w:space="0" w:color="auto"/>
            <w:right w:val="none" w:sz="0" w:space="0" w:color="auto"/>
          </w:divBdr>
        </w:div>
        <w:div w:id="1019770864">
          <w:marLeft w:val="0"/>
          <w:marRight w:val="0"/>
          <w:marTop w:val="0"/>
          <w:marBottom w:val="0"/>
          <w:divBdr>
            <w:top w:val="none" w:sz="0" w:space="0" w:color="auto"/>
            <w:left w:val="none" w:sz="0" w:space="0" w:color="auto"/>
            <w:bottom w:val="none" w:sz="0" w:space="0" w:color="auto"/>
            <w:right w:val="none" w:sz="0" w:space="0" w:color="auto"/>
          </w:divBdr>
        </w:div>
        <w:div w:id="1102654060">
          <w:marLeft w:val="0"/>
          <w:marRight w:val="0"/>
          <w:marTop w:val="0"/>
          <w:marBottom w:val="0"/>
          <w:divBdr>
            <w:top w:val="none" w:sz="0" w:space="0" w:color="auto"/>
            <w:left w:val="none" w:sz="0" w:space="0" w:color="auto"/>
            <w:bottom w:val="none" w:sz="0" w:space="0" w:color="auto"/>
            <w:right w:val="none" w:sz="0" w:space="0" w:color="auto"/>
          </w:divBdr>
        </w:div>
        <w:div w:id="1196387267">
          <w:marLeft w:val="0"/>
          <w:marRight w:val="0"/>
          <w:marTop w:val="0"/>
          <w:marBottom w:val="0"/>
          <w:divBdr>
            <w:top w:val="none" w:sz="0" w:space="0" w:color="auto"/>
            <w:left w:val="none" w:sz="0" w:space="0" w:color="auto"/>
            <w:bottom w:val="none" w:sz="0" w:space="0" w:color="auto"/>
            <w:right w:val="none" w:sz="0" w:space="0" w:color="auto"/>
          </w:divBdr>
        </w:div>
        <w:div w:id="1239636040">
          <w:marLeft w:val="0"/>
          <w:marRight w:val="0"/>
          <w:marTop w:val="0"/>
          <w:marBottom w:val="0"/>
          <w:divBdr>
            <w:top w:val="none" w:sz="0" w:space="0" w:color="auto"/>
            <w:left w:val="none" w:sz="0" w:space="0" w:color="auto"/>
            <w:bottom w:val="none" w:sz="0" w:space="0" w:color="auto"/>
            <w:right w:val="none" w:sz="0" w:space="0" w:color="auto"/>
          </w:divBdr>
        </w:div>
        <w:div w:id="1260023349">
          <w:marLeft w:val="0"/>
          <w:marRight w:val="0"/>
          <w:marTop w:val="0"/>
          <w:marBottom w:val="0"/>
          <w:divBdr>
            <w:top w:val="none" w:sz="0" w:space="0" w:color="auto"/>
            <w:left w:val="none" w:sz="0" w:space="0" w:color="auto"/>
            <w:bottom w:val="none" w:sz="0" w:space="0" w:color="auto"/>
            <w:right w:val="none" w:sz="0" w:space="0" w:color="auto"/>
          </w:divBdr>
        </w:div>
        <w:div w:id="1289895080">
          <w:marLeft w:val="0"/>
          <w:marRight w:val="0"/>
          <w:marTop w:val="0"/>
          <w:marBottom w:val="0"/>
          <w:divBdr>
            <w:top w:val="none" w:sz="0" w:space="0" w:color="auto"/>
            <w:left w:val="none" w:sz="0" w:space="0" w:color="auto"/>
            <w:bottom w:val="none" w:sz="0" w:space="0" w:color="auto"/>
            <w:right w:val="none" w:sz="0" w:space="0" w:color="auto"/>
          </w:divBdr>
        </w:div>
        <w:div w:id="1290630825">
          <w:marLeft w:val="0"/>
          <w:marRight w:val="0"/>
          <w:marTop w:val="0"/>
          <w:marBottom w:val="0"/>
          <w:divBdr>
            <w:top w:val="none" w:sz="0" w:space="0" w:color="auto"/>
            <w:left w:val="none" w:sz="0" w:space="0" w:color="auto"/>
            <w:bottom w:val="none" w:sz="0" w:space="0" w:color="auto"/>
            <w:right w:val="none" w:sz="0" w:space="0" w:color="auto"/>
          </w:divBdr>
        </w:div>
        <w:div w:id="1416391078">
          <w:marLeft w:val="0"/>
          <w:marRight w:val="0"/>
          <w:marTop w:val="0"/>
          <w:marBottom w:val="0"/>
          <w:divBdr>
            <w:top w:val="none" w:sz="0" w:space="0" w:color="auto"/>
            <w:left w:val="none" w:sz="0" w:space="0" w:color="auto"/>
            <w:bottom w:val="none" w:sz="0" w:space="0" w:color="auto"/>
            <w:right w:val="none" w:sz="0" w:space="0" w:color="auto"/>
          </w:divBdr>
        </w:div>
        <w:div w:id="1574194893">
          <w:marLeft w:val="0"/>
          <w:marRight w:val="0"/>
          <w:marTop w:val="0"/>
          <w:marBottom w:val="0"/>
          <w:divBdr>
            <w:top w:val="none" w:sz="0" w:space="0" w:color="auto"/>
            <w:left w:val="none" w:sz="0" w:space="0" w:color="auto"/>
            <w:bottom w:val="none" w:sz="0" w:space="0" w:color="auto"/>
            <w:right w:val="none" w:sz="0" w:space="0" w:color="auto"/>
          </w:divBdr>
        </w:div>
        <w:div w:id="1670056309">
          <w:marLeft w:val="0"/>
          <w:marRight w:val="0"/>
          <w:marTop w:val="0"/>
          <w:marBottom w:val="0"/>
          <w:divBdr>
            <w:top w:val="none" w:sz="0" w:space="0" w:color="auto"/>
            <w:left w:val="none" w:sz="0" w:space="0" w:color="auto"/>
            <w:bottom w:val="none" w:sz="0" w:space="0" w:color="auto"/>
            <w:right w:val="none" w:sz="0" w:space="0" w:color="auto"/>
          </w:divBdr>
        </w:div>
        <w:div w:id="1949656952">
          <w:marLeft w:val="0"/>
          <w:marRight w:val="0"/>
          <w:marTop w:val="0"/>
          <w:marBottom w:val="0"/>
          <w:divBdr>
            <w:top w:val="none" w:sz="0" w:space="0" w:color="auto"/>
            <w:left w:val="none" w:sz="0" w:space="0" w:color="auto"/>
            <w:bottom w:val="none" w:sz="0" w:space="0" w:color="auto"/>
            <w:right w:val="none" w:sz="0" w:space="0" w:color="auto"/>
          </w:divBdr>
        </w:div>
        <w:div w:id="1953390897">
          <w:marLeft w:val="0"/>
          <w:marRight w:val="0"/>
          <w:marTop w:val="0"/>
          <w:marBottom w:val="0"/>
          <w:divBdr>
            <w:top w:val="none" w:sz="0" w:space="0" w:color="auto"/>
            <w:left w:val="none" w:sz="0" w:space="0" w:color="auto"/>
            <w:bottom w:val="none" w:sz="0" w:space="0" w:color="auto"/>
            <w:right w:val="none" w:sz="0" w:space="0" w:color="auto"/>
          </w:divBdr>
        </w:div>
        <w:div w:id="1993943177">
          <w:marLeft w:val="0"/>
          <w:marRight w:val="0"/>
          <w:marTop w:val="0"/>
          <w:marBottom w:val="0"/>
          <w:divBdr>
            <w:top w:val="none" w:sz="0" w:space="0" w:color="auto"/>
            <w:left w:val="none" w:sz="0" w:space="0" w:color="auto"/>
            <w:bottom w:val="none" w:sz="0" w:space="0" w:color="auto"/>
            <w:right w:val="none" w:sz="0" w:space="0" w:color="auto"/>
          </w:divBdr>
        </w:div>
        <w:div w:id="2075623018">
          <w:marLeft w:val="0"/>
          <w:marRight w:val="0"/>
          <w:marTop w:val="0"/>
          <w:marBottom w:val="0"/>
          <w:divBdr>
            <w:top w:val="none" w:sz="0" w:space="0" w:color="auto"/>
            <w:left w:val="none" w:sz="0" w:space="0" w:color="auto"/>
            <w:bottom w:val="none" w:sz="0" w:space="0" w:color="auto"/>
            <w:right w:val="none" w:sz="0" w:space="0" w:color="auto"/>
          </w:divBdr>
        </w:div>
      </w:divsChild>
    </w:div>
    <w:div w:id="1983347500">
      <w:marLeft w:val="0"/>
      <w:marRight w:val="0"/>
      <w:marTop w:val="0"/>
      <w:marBottom w:val="0"/>
      <w:divBdr>
        <w:top w:val="none" w:sz="0" w:space="0" w:color="auto"/>
        <w:left w:val="none" w:sz="0" w:space="0" w:color="auto"/>
        <w:bottom w:val="none" w:sz="0" w:space="0" w:color="auto"/>
        <w:right w:val="none" w:sz="0" w:space="0" w:color="auto"/>
      </w:divBdr>
    </w:div>
    <w:div w:id="2010520015">
      <w:marLeft w:val="0"/>
      <w:marRight w:val="0"/>
      <w:marTop w:val="0"/>
      <w:marBottom w:val="0"/>
      <w:divBdr>
        <w:top w:val="none" w:sz="0" w:space="0" w:color="auto"/>
        <w:left w:val="none" w:sz="0" w:space="0" w:color="auto"/>
        <w:bottom w:val="none" w:sz="0" w:space="0" w:color="auto"/>
        <w:right w:val="none" w:sz="0" w:space="0" w:color="auto"/>
      </w:divBdr>
    </w:div>
    <w:div w:id="2013607297">
      <w:marLeft w:val="0"/>
      <w:marRight w:val="0"/>
      <w:marTop w:val="0"/>
      <w:marBottom w:val="0"/>
      <w:divBdr>
        <w:top w:val="none" w:sz="0" w:space="0" w:color="auto"/>
        <w:left w:val="none" w:sz="0" w:space="0" w:color="auto"/>
        <w:bottom w:val="none" w:sz="0" w:space="0" w:color="auto"/>
        <w:right w:val="none" w:sz="0" w:space="0" w:color="auto"/>
      </w:divBdr>
    </w:div>
    <w:div w:id="2104177730">
      <w:bodyDiv w:val="1"/>
      <w:marLeft w:val="0"/>
      <w:marRight w:val="0"/>
      <w:marTop w:val="0"/>
      <w:marBottom w:val="0"/>
      <w:divBdr>
        <w:top w:val="none" w:sz="0" w:space="0" w:color="auto"/>
        <w:left w:val="none" w:sz="0" w:space="0" w:color="auto"/>
        <w:bottom w:val="none" w:sz="0" w:space="0" w:color="auto"/>
        <w:right w:val="none" w:sz="0" w:space="0" w:color="auto"/>
      </w:divBdr>
    </w:div>
    <w:div w:id="2108962920">
      <w:marLeft w:val="0"/>
      <w:marRight w:val="0"/>
      <w:marTop w:val="0"/>
      <w:marBottom w:val="0"/>
      <w:divBdr>
        <w:top w:val="none" w:sz="0" w:space="0" w:color="auto"/>
        <w:left w:val="none" w:sz="0" w:space="0" w:color="auto"/>
        <w:bottom w:val="none" w:sz="0" w:space="0" w:color="auto"/>
        <w:right w:val="none" w:sz="0" w:space="0" w:color="auto"/>
      </w:divBdr>
    </w:div>
    <w:div w:id="2132360063">
      <w:bodyDiv w:val="1"/>
      <w:marLeft w:val="0"/>
      <w:marRight w:val="0"/>
      <w:marTop w:val="0"/>
      <w:marBottom w:val="0"/>
      <w:divBdr>
        <w:top w:val="none" w:sz="0" w:space="0" w:color="auto"/>
        <w:left w:val="none" w:sz="0" w:space="0" w:color="auto"/>
        <w:bottom w:val="none" w:sz="0" w:space="0" w:color="auto"/>
        <w:right w:val="none" w:sz="0" w:space="0" w:color="auto"/>
      </w:divBdr>
    </w:div>
    <w:div w:id="213774896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105/11/4191.abstract"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e.bestion@exeter.ac.uk" TargetMode="External"/><Relationship Id="rId13" Type="http://schemas.openxmlformats.org/officeDocument/2006/relationships/hyperlink" Target="mailto:e.bestion@exeter.ac.uk" TargetMode="External"/><Relationship Id="rId18" Type="http://schemas.openxmlformats.org/officeDocument/2006/relationships/image" Target="media/image2.png"/><Relationship Id="rId26" Type="http://schemas.openxmlformats.org/officeDocument/2006/relationships/image" Target="media/image10.png"/><Relationship Id="rId39"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yperlink" Target="mailto:g.yvon-durocher@exeter.ac.uk"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38"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www.ccap.ac.uk"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pawar@imperial.ac.uk" TargetMode="External"/><Relationship Id="rId24" Type="http://schemas.openxmlformats.org/officeDocument/2006/relationships/image" Target="media/image8.png"/><Relationship Id="rId32" Type="http://schemas.openxmlformats.org/officeDocument/2006/relationships/fontTable" Target="fontTable.xm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mailto:C.L.Schaum@exeter.ac.uk" TargetMode="External"/><Relationship Id="rId19" Type="http://schemas.openxmlformats.org/officeDocument/2006/relationships/image" Target="media/image3.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rnardo.garcia-carreras08@imperial.ac.uk" TargetMode="External"/><Relationship Id="rId14" Type="http://schemas.openxmlformats.org/officeDocument/2006/relationships/hyperlink" Target="mailto:g.yvon-durocher@exeter.ac.uk"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D0A48-91BA-4AA4-A196-A5EA78F63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771</TotalTime>
  <Pages>39</Pages>
  <Words>35320</Words>
  <Characters>201329</Characters>
  <Application>Microsoft Office Word</Application>
  <DocSecurity>0</DocSecurity>
  <Lines>1677</Lines>
  <Paragraphs>472</Paragraphs>
  <ScaleCrop>false</ScaleCrop>
  <HeadingPairs>
    <vt:vector size="2" baseType="variant">
      <vt:variant>
        <vt:lpstr>Title</vt:lpstr>
      </vt:variant>
      <vt:variant>
        <vt:i4>1</vt:i4>
      </vt:variant>
    </vt:vector>
  </HeadingPairs>
  <TitlesOfParts>
    <vt:vector size="1" baseType="lpstr">
      <vt:lpstr/>
    </vt:vector>
  </TitlesOfParts>
  <Company>University of Exeter</Company>
  <LinksUpToDate>false</LinksUpToDate>
  <CharactersWithSpaces>236177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Bestion, Elvire</dc:creator>
  <cp:lastModifiedBy>Samraat</cp:lastModifiedBy>
  <cp:revision>329</cp:revision>
  <dcterms:created xsi:type="dcterms:W3CDTF">2017-04-20T16:25:00Z</dcterms:created>
  <dcterms:modified xsi:type="dcterms:W3CDTF">2017-05-19T11:02:00Z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id="xpL9MTxD"/&gt;&lt;style id="http://www.zotero.org/styles/ecology-letters" hasBibliography="1" bibliographyStyleHasBeenSet="1"/&gt;&lt;prefs&gt;&lt;pref name="fieldType" value="Field"/&gt;&lt;pref name="storeReference</vt:lpwstr>
  </property>
  <property fmtid="{D5CDD505-2E9C-101B-9397-08002B2CF9AE}" pid="3" name="ZOTERO_PREF_2">
    <vt:lpwstr>s" value="true"/&gt;&lt;pref name="automaticJournalAbbreviations" value=""/&gt;&lt;pref name="noteType" value=""/&gt;&lt;/prefs&gt;&lt;/data&gt;</vt:lpwstr>
  </property>
</Properties>
</file>